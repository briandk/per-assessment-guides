
<file path=[Content_Types].xml><?xml version="1.0" encoding="utf-8"?>
<Types xmlns="http://schemas.openxmlformats.org/package/2006/content-types">
  <Default Extension="tiff" ContentType="image/tiff"/>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Default Extension="png" ContentType="image/png"/>
  <Default Extension="bin" ContentType="application/vnd.openxmlformats-officedocument.wordprocessingml.printerSettings"/>
  <Override PartName="/word/theme/theme1.xml" ContentType="application/vnd.openxmlformats-officedocument.theme+xml"/>
  <Default Extension="pict" ContentType="image/pict"/>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0" w:author="Unknown"/>
          <w:rFonts w:ascii="Arial" w:hAnsi="Arial" w:cs="Helvetica"/>
          <w:b/>
          <w:sz w:val="44"/>
          <w:rPrChange w:id="1" w:author="Unknown" w:date="2014-04-11T12:11:00Z">
            <w:rPr>
              <w:del w:id="2" w:author="Unknown"/>
              <w:rFonts w:ascii="Times New Roman" w:hAnsi="Times New Roman" w:cs="Helvetica"/>
              <w:b/>
            </w:rPr>
          </w:rPrChange>
        </w:rPr>
        <w:pPrChange w:id="3" w:author="Unknown" w:date="2014-04-09T10:15: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bookmarkStart w:id="4" w:name="OLE_LINK2"/>
      <w:bookmarkStart w:id="5" w:name="OLE_LINK3"/>
      <w:del w:id="6" w:author="Unknown">
        <w:r w:rsidRPr="002018B1">
          <w:rPr>
            <w:rFonts w:ascii="Arial" w:hAnsi="Arial" w:cs="Helvetica"/>
            <w:b/>
            <w:sz w:val="44"/>
            <w:rPrChange w:id="7" w:author="Unknown" w:date="2014-04-11T12:11:00Z">
              <w:rPr>
                <w:rFonts w:ascii="Times New Roman" w:hAnsi="Times New Roman" w:cs="Helvetica"/>
                <w:b/>
              </w:rPr>
            </w:rPrChange>
          </w:rPr>
          <w:delText>Force Concept Inventory</w:delText>
        </w:r>
      </w:del>
      <w:ins w:id="8" w:author="Unknown" w:date="2014-04-15T09:25:00Z">
        <w:r w:rsidR="002D0231">
          <w:rPr>
            <w:rFonts w:ascii="Arial" w:hAnsi="Arial" w:cs="Helvetica"/>
            <w:b/>
            <w:sz w:val="44"/>
          </w:rPr>
          <w:t>Brief Electricity and Magnetism Assessment</w:t>
        </w:r>
      </w:ins>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9" w:author="Unknown" w:date="2014-01-14T11:17:00Z"/>
          <w:rFonts w:ascii="Arial" w:hAnsi="Arial" w:cs="Helvetica"/>
          <w:b/>
          <w:sz w:val="48"/>
          <w:rPrChange w:id="10" w:author="Unknown" w:date="2014-01-27T09:55:00Z">
            <w:rPr>
              <w:ins w:id="11" w:author="Unknown" w:date="2014-01-14T11:17:00Z"/>
              <w:rFonts w:ascii="Times New Roman" w:hAnsi="Times New Roman" w:cs="Helvetica"/>
              <w:b/>
            </w:rPr>
          </w:rPrChange>
        </w:rPr>
        <w:pPrChange w:id="12" w:author="Unknown" w:date="2014-04-09T10:15:00Z">
          <w:pPr>
            <w:widowControl w:val="0"/>
            <w:autoSpaceDE w:val="0"/>
            <w:autoSpaceDN w:val="0"/>
            <w:adjustRightInd w:val="0"/>
            <w:spacing w:after="120"/>
          </w:pPr>
        </w:pPrChange>
      </w:pPr>
    </w:p>
    <w:p w:rsidR="001D2280" w:rsidRPr="001D2280" w:rsidRDefault="001D2280">
      <w:pPr>
        <w:widowControl w:val="0"/>
        <w:numPr>
          <w:ins w:id="13" w:author="Adrian  Carmichael" w:date="2014-06-13T13:55: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4" w:author="Adrian  Carmichael" w:date="2014-06-13T13:55:00Z"/>
          <w:rFonts w:ascii="Arial" w:hAnsi="Arial" w:cs="Arial"/>
          <w:color w:val="1F497D" w:themeColor="text2"/>
          <w:szCs w:val="26"/>
          <w:rPrChange w:id="15" w:author="Adrian  Carmichael" w:date="2014-06-13T13:55:00Z">
            <w:rPr>
              <w:ins w:id="16" w:author="Adrian  Carmichael" w:date="2014-06-13T13:55:00Z"/>
              <w:rFonts w:ascii="Arial" w:hAnsi="Arial" w:cs="Arial"/>
              <w:color w:val="1F497D" w:themeColor="text2"/>
              <w:sz w:val="48"/>
              <w:szCs w:val="26"/>
            </w:rPr>
          </w:rPrChange>
        </w:rPr>
      </w:pPr>
      <w:ins w:id="17" w:author="Adrian  Carmichael" w:date="2014-06-13T13:56:00Z">
        <w:r>
          <w:rPr>
            <w:rFonts w:ascii="Arial" w:hAnsi="Arial" w:cs="Arial"/>
            <w:color w:val="1F497D" w:themeColor="text2"/>
            <w:szCs w:val="26"/>
          </w:rPr>
          <w:t>Author of Guide: Adrian Madsen</w:t>
        </w:r>
      </w:ins>
    </w:p>
    <w:p w:rsidR="002018B1" w:rsidRPr="002018B1" w:rsidRDefault="002018B1" w:rsidP="002018B1">
      <w:pPr>
        <w:widowControl w:val="0"/>
        <w:numPr>
          <w:ins w:id="18" w:author="Unknown" w:date="2014-01-27T10:05: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9" w:author="Unknown" w:date="2014-01-27T10:05:00Z"/>
          <w:rFonts w:ascii="Arial" w:hAnsi="Arial" w:cs="Arial"/>
          <w:color w:val="1F497D" w:themeColor="text2"/>
          <w:sz w:val="48"/>
          <w:szCs w:val="26"/>
          <w:rPrChange w:id="20" w:author="Unknown" w:date="2014-01-27T11:14:00Z">
            <w:rPr>
              <w:ins w:id="21" w:author="Unknown" w:date="2014-01-27T10:05:00Z"/>
              <w:rFonts w:ascii="Arial" w:hAnsi="Arial" w:cs="Helvetica"/>
              <w:b/>
              <w:sz w:val="26"/>
            </w:rPr>
          </w:rPrChange>
        </w:rPr>
        <w:pPrChange w:id="22" w:author="Unknown" w:date="2014-01-27T10:05: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pPr>
        </w:pPrChange>
      </w:pPr>
      <w:del w:id="23" w:author="Unknown">
        <w:r w:rsidRPr="002018B1">
          <w:rPr>
            <w:rFonts w:ascii="Arial" w:hAnsi="Arial" w:cs="Arial"/>
            <w:noProof/>
            <w:color w:val="1F497D" w:themeColor="text2"/>
            <w:sz w:val="40"/>
            <w:szCs w:val="26"/>
          </w:rPr>
          <w:pict>
            <v:shapetype id="_x0000_t202" coordsize="21600,21600" o:spt="202" path="m0,0l0,21600,21600,21600,21600,0xe">
              <v:stroke joinstyle="miter"/>
              <v:path gradientshapeok="t" o:connecttype="rect"/>
            </v:shapetype>
            <v:shape id="_x0000_s1062" type="#_x0000_t202" style="position:absolute;margin-left:396pt;margin-top:23.4pt;width:126pt;height:306pt;z-index:251656704;mso-wrap-edited:f;mso-position-horizontal:absolute;mso-position-vertical:absolute" wrapcoords="0 0 21600 0 21600 21600 0 21600 0 0" filled="f" stroked="f">
              <v:fill o:detectmouseclick="t"/>
              <v:textbox style="mso-next-textbox:#_x0000_s1062" inset=",7.2pt,,7.2pt">
                <w:txbxContent>
                  <w:p w:rsidR="00D161DC" w:rsidRPr="007E32DB" w:rsidRDefault="00D161DC">
                    <w:pPr>
                      <w:rPr>
                        <w:ins w:id="24" w:author="Unknown" w:date="2014-01-27T10:29:00Z"/>
                        <w:rFonts w:ascii="Times New Roman" w:hAnsi="Times New Roman"/>
                        <w:b/>
                        <w:rPrChange w:id="25" w:author="Unknown" w:date="2014-01-27T10:30:00Z">
                          <w:rPr>
                            <w:ins w:id="26" w:author="Unknown" w:date="2014-01-27T10:29:00Z"/>
                          </w:rPr>
                        </w:rPrChange>
                      </w:rPr>
                    </w:pPr>
                    <w:ins w:id="27" w:author="Unknown" w:date="2014-01-27T10:33:00Z">
                      <w:r>
                        <w:rPr>
                          <w:rFonts w:ascii="Times New Roman" w:hAnsi="Times New Roman"/>
                          <w:b/>
                        </w:rPr>
                        <w:t>Is this test too easy for my students?</w:t>
                      </w:r>
                    </w:ins>
                  </w:p>
                  <w:p w:rsidR="00D161DC" w:rsidRPr="002018B1" w:rsidRDefault="00D161DC">
                    <w:pPr>
                      <w:numPr>
                        <w:ins w:id="28" w:author="Unknown" w:date="2014-01-27T10:30:00Z"/>
                      </w:numPr>
                      <w:rPr>
                        <w:rFonts w:ascii="Times New Roman" w:hAnsi="Times New Roman"/>
                        <w:rPrChange w:id="29" w:author="Unknown" w:date="2014-01-27T10:30:00Z">
                          <w:rPr/>
                        </w:rPrChange>
                      </w:rPr>
                      <w:pPrChange w:id="30" w:author="Unknown" w:date="2014-01-27T11:10:00Z">
                        <w:pPr/>
                      </w:pPrChange>
                    </w:pPr>
                    <w:ins w:id="31" w:author="Unknown" w:date="2014-01-27T10:30:00Z">
                      <w:r w:rsidRPr="002018B1">
                        <w:rPr>
                          <w:rFonts w:ascii="Times New Roman" w:hAnsi="Times New Roman" w:cs="Helvetica"/>
                          <w:rPrChange w:id="32" w:author="Unknown" w:date="2014-01-27T10:30:00Z">
                            <w:rPr>
                              <w:rFonts w:ascii="Arial" w:hAnsi="Arial" w:cs="Helvetica"/>
                            </w:rPr>
                          </w:rPrChange>
                        </w:rPr>
                        <w:t>Even with well-designed distractors, many instructors thi</w:t>
                      </w:r>
                      <w:r>
                        <w:rPr>
                          <w:rFonts w:ascii="Times New Roman" w:hAnsi="Times New Roman" w:cs="Helvetica"/>
                        </w:rPr>
                        <w:t>nk that the questions on the FMCE</w:t>
                      </w:r>
                      <w:r w:rsidRPr="002018B1">
                        <w:rPr>
                          <w:rFonts w:ascii="Times New Roman" w:hAnsi="Times New Roman" w:cs="Helvetica"/>
                          <w:rPrChange w:id="33" w:author="Unknown" w:date="2014-01-27T10:30:00Z">
                            <w:rPr>
                              <w:rFonts w:ascii="Arial" w:hAnsi="Arial" w:cs="Helvetica"/>
                            </w:rPr>
                          </w:rPrChange>
                        </w:rPr>
                        <w:t xml:space="preserve"> look “too easy” and are surprised when their students do poorly on the test</w:t>
                      </w:r>
                    </w:ins>
                    <w:ins w:id="34" w:author="Unknown" w:date="2014-04-10T16:27:00Z">
                      <w:r>
                        <w:rPr>
                          <w:rFonts w:ascii="Times New Roman" w:hAnsi="Times New Roman" w:cs="Helvetica"/>
                        </w:rPr>
                        <w:t xml:space="preserve"> after a semester in an ordinary physics course</w:t>
                      </w:r>
                    </w:ins>
                    <w:ins w:id="35" w:author="Unknown" w:date="2014-04-10T16:28:00Z">
                      <w:r>
                        <w:rPr>
                          <w:rFonts w:ascii="Times New Roman" w:hAnsi="Times New Roman" w:cs="Helvetica"/>
                        </w:rPr>
                        <w:t xml:space="preserve"> (Thornton, 1997)</w:t>
                      </w:r>
                    </w:ins>
                    <w:ins w:id="36" w:author="Unknown" w:date="2014-01-27T10:30:00Z">
                      <w:r w:rsidRPr="002018B1">
                        <w:rPr>
                          <w:rFonts w:ascii="Times New Roman" w:hAnsi="Times New Roman" w:cs="Helvetica"/>
                          <w:rPrChange w:id="37" w:author="Unknown" w:date="2014-01-27T10:30:00Z">
                            <w:rPr>
                              <w:rFonts w:ascii="Arial" w:hAnsi="Arial" w:cs="Helvetica"/>
                            </w:rPr>
                          </w:rPrChange>
                        </w:rPr>
                        <w:t xml:space="preserve">. </w:t>
                      </w:r>
                    </w:ins>
                    <w:ins w:id="38" w:author="Unknown" w:date="2014-04-10T16:27:00Z">
                      <w:r>
                        <w:rPr>
                          <w:rFonts w:ascii="Times New Roman" w:hAnsi="Times New Roman" w:cs="Helvetica"/>
                        </w:rPr>
                        <w:t>B</w:t>
                      </w:r>
                    </w:ins>
                    <w:ins w:id="39" w:author="Unknown" w:date="2014-01-27T10:30:00Z">
                      <w:r>
                        <w:rPr>
                          <w:rFonts w:ascii="Times New Roman" w:hAnsi="Times New Roman" w:cs="Helvetica"/>
                        </w:rPr>
                        <w:t xml:space="preserve">ecause of this, the FMCE </w:t>
                      </w:r>
                      <w:r w:rsidRPr="002018B1">
                        <w:rPr>
                          <w:rFonts w:ascii="Times New Roman" w:hAnsi="Times New Roman" w:cs="Helvetica"/>
                          <w:rPrChange w:id="40" w:author="Unknown" w:date="2014-01-27T10:30:00Z">
                            <w:rPr>
                              <w:rFonts w:ascii="Arial" w:hAnsi="Arial" w:cs="Helvetica"/>
                            </w:rPr>
                          </w:rPrChange>
                        </w:rPr>
                        <w:t>has been very effective at motivating instructors to re-evaluate their teaching practices and try new teaching methods</w:t>
                      </w:r>
                    </w:ins>
                  </w:p>
                </w:txbxContent>
              </v:textbox>
              <w10:wrap type="tight"/>
            </v:shape>
          </w:pict>
        </w:r>
        <w:r w:rsidRPr="002018B1">
          <w:rPr>
            <w:rFonts w:ascii="Arial" w:hAnsi="Arial" w:cs="Helvetica"/>
            <w:b/>
            <w:noProof/>
            <w:color w:val="336633"/>
            <w:sz w:val="28"/>
          </w:rPr>
          <w:pict>
            <v:shape id="_x0000_s1065" type="#_x0000_t202" style="position:absolute;margin-left:396pt;margin-top:-18pt;width:126pt;height:306pt;z-index:251658752;mso-wrap-edited:f;mso-position-horizontal:absolute;mso-position-vertical:absolute" wrapcoords="0 0 21600 0 21600 21600 0 21600 0 0" filled="f" stroked="f">
              <v:fill o:detectmouseclick="t"/>
              <v:textbox style="mso-next-textbox:#_x0000_s1065" inset=",7.2pt,,7.2pt">
                <w:txbxContent>
                  <w:p w:rsidR="00D161DC" w:rsidRPr="004670E2" w:rsidRDefault="00D161DC" w:rsidP="004A7047">
                    <w:pPr>
                      <w:numPr>
                        <w:ins w:id="41" w:author="Unknown" w:date="2014-01-27T11:18:00Z"/>
                      </w:numPr>
                      <w:rPr>
                        <w:ins w:id="42" w:author="Unknown" w:date="2014-01-27T11:18:00Z"/>
                        <w:rFonts w:ascii="Times New Roman" w:hAnsi="Times New Roman"/>
                        <w:b/>
                      </w:rPr>
                    </w:pPr>
                    <w:ins w:id="43" w:author="Unknown" w:date="2014-01-27T11:18:00Z">
                      <w:r w:rsidRPr="004670E2">
                        <w:rPr>
                          <w:rFonts w:ascii="Times New Roman" w:hAnsi="Times New Roman"/>
                          <w:b/>
                        </w:rPr>
                        <w:t>Why did Hake use normalized gain?</w:t>
                      </w:r>
                    </w:ins>
                  </w:p>
                  <w:p w:rsidR="00D161DC" w:rsidRPr="004670E2" w:rsidRDefault="00D161DC" w:rsidP="004A7047">
                    <w:pPr>
                      <w:widowControl w:val="0"/>
                      <w:numPr>
                        <w:ins w:id="44" w:author="Unknown" w:date="2014-01-27T11:1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ns w:id="45" w:author="Unknown" w:date="2014-01-27T11:18:00Z"/>
                        <w:rFonts w:ascii="Times New Roman" w:hAnsi="Times New Roman" w:cs="Helvetica"/>
                        <w:position w:val="-28"/>
                      </w:rPr>
                    </w:pPr>
                    <w:ins w:id="46" w:author="Unknown" w:date="2014-01-27T11:18:00Z">
                      <w:r w:rsidRPr="004670E2">
                        <w:rPr>
                          <w:rFonts w:ascii="Times New Roman" w:hAnsi="Times New Roman" w:cs="Helvetica"/>
                          <w:position w:val="-28"/>
                        </w:rPr>
                        <w:t xml:space="preserve">Hake recommended using &lt;g&gt; as a measure because he found it to be independent of pre-test score but highly dependent on teaching methods; these two properties make it useful for comparing teaching methods across populations with different backgrounds. </w:t>
                      </w:r>
                    </w:ins>
                  </w:p>
                  <w:p w:rsidR="00D161DC" w:rsidRPr="007E32DB" w:rsidRDefault="00D161DC" w:rsidP="004A7047">
                    <w:pPr>
                      <w:numPr>
                        <w:ins w:id="47" w:author="Unknown" w:date="2014-01-27T11:18:00Z"/>
                      </w:numPr>
                      <w:rPr>
                        <w:ins w:id="48" w:author="Unknown" w:date="2014-01-27T11:18:00Z"/>
                        <w:rFonts w:ascii="Times New Roman" w:hAnsi="Times New Roman"/>
                      </w:rPr>
                    </w:pPr>
                  </w:p>
                  <w:p w:rsidR="00D161DC" w:rsidRDefault="00D161DC"/>
                </w:txbxContent>
              </v:textbox>
              <w10:wrap type="tight"/>
            </v:shape>
          </w:pict>
        </w:r>
      </w:del>
      <w:ins w:id="49" w:author="Unknown" w:date="2014-01-27T10:05:00Z">
        <w:r w:rsidRPr="002018B1">
          <w:rPr>
            <w:rFonts w:ascii="Arial" w:hAnsi="Arial" w:cs="Arial"/>
            <w:color w:val="1F497D" w:themeColor="text2"/>
            <w:sz w:val="48"/>
            <w:szCs w:val="26"/>
            <w:rPrChange w:id="50" w:author="Unknown" w:date="2014-01-27T11:14:00Z">
              <w:rPr>
                <w:rFonts w:ascii="Arial" w:hAnsi="Arial" w:cs="Arial"/>
                <w:color w:val="1F497D" w:themeColor="text2"/>
                <w:sz w:val="36"/>
                <w:szCs w:val="26"/>
              </w:rPr>
            </w:rPrChange>
          </w:rPr>
          <w:t>Implementation</w:t>
        </w:r>
      </w:ins>
    </w:p>
    <w:p w:rsidR="002018B1" w:rsidRPr="002018B1" w:rsidRDefault="002018B1" w:rsidP="002018B1">
      <w:pPr>
        <w:widowControl w:val="0"/>
        <w:numPr>
          <w:ins w:id="51" w:author="Unknown" w:date="2014-01-14T11:1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60" w:after="60"/>
        <w:rPr>
          <w:ins w:id="52" w:author="Unknown" w:date="2014-01-27T09:34:00Z"/>
          <w:rFonts w:ascii="Arial" w:hAnsi="Arial" w:cs="Helvetica"/>
          <w:b/>
          <w:color w:val="336633"/>
          <w:sz w:val="28"/>
          <w:rPrChange w:id="53" w:author="Unknown" w:date="2014-04-21T14:03:00Z">
            <w:rPr>
              <w:ins w:id="54" w:author="Unknown" w:date="2014-01-27T09:34:00Z"/>
              <w:rFonts w:ascii="Times New Roman" w:hAnsi="Times New Roman" w:cs="Helvetica"/>
              <w:b/>
            </w:rPr>
          </w:rPrChange>
        </w:rPr>
        <w:pPrChange w:id="55" w:author="Unknown" w:date="2014-01-27T11:14: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ins w:id="56" w:author="Unknown" w:date="2014-01-14T11:17:00Z">
        <w:r w:rsidRPr="002018B1">
          <w:rPr>
            <w:rFonts w:ascii="Arial" w:hAnsi="Arial" w:cs="Helvetica"/>
            <w:b/>
            <w:color w:val="336633"/>
            <w:sz w:val="28"/>
            <w:rPrChange w:id="57" w:author="Unknown" w:date="2014-04-21T14:03:00Z">
              <w:rPr>
                <w:rFonts w:ascii="Times New Roman" w:hAnsi="Times New Roman" w:cs="Helvetica"/>
                <w:b/>
              </w:rPr>
            </w:rPrChange>
          </w:rPr>
          <w:t xml:space="preserve">Course Level: What </w:t>
        </w:r>
      </w:ins>
      <w:ins w:id="58" w:author="Unknown" w:date="2014-01-14T16:38:00Z">
        <w:r w:rsidRPr="002018B1">
          <w:rPr>
            <w:rFonts w:ascii="Arial" w:hAnsi="Arial" w:cs="Helvetica"/>
            <w:b/>
            <w:color w:val="336633"/>
            <w:sz w:val="28"/>
            <w:rPrChange w:id="59" w:author="Unknown" w:date="2014-04-21T14:03:00Z">
              <w:rPr>
                <w:rFonts w:ascii="Times New Roman" w:hAnsi="Times New Roman" w:cs="Helvetica"/>
                <w:b/>
              </w:rPr>
            </w:rPrChange>
          </w:rPr>
          <w:t>kinds of courses</w:t>
        </w:r>
      </w:ins>
      <w:ins w:id="60" w:author="Unknown" w:date="2014-01-14T11:17:00Z">
        <w:r w:rsidRPr="002018B1">
          <w:rPr>
            <w:rFonts w:ascii="Arial" w:hAnsi="Arial" w:cs="Helvetica"/>
            <w:b/>
            <w:color w:val="336633"/>
            <w:sz w:val="28"/>
            <w:rPrChange w:id="61" w:author="Unknown" w:date="2014-04-21T14:03:00Z">
              <w:rPr>
                <w:rFonts w:ascii="Times New Roman" w:hAnsi="Times New Roman" w:cs="Helvetica"/>
                <w:b/>
              </w:rPr>
            </w:rPrChange>
          </w:rPr>
          <w:t xml:space="preserve"> is it appropriate for?</w:t>
        </w:r>
      </w:ins>
      <w:ins w:id="62" w:author="Unknown" w:date="2014-01-14T12:05:00Z">
        <w:r w:rsidRPr="002018B1">
          <w:rPr>
            <w:rFonts w:ascii="Arial" w:hAnsi="Arial" w:cs="Helvetica"/>
            <w:b/>
            <w:color w:val="336633"/>
            <w:sz w:val="28"/>
            <w:rPrChange w:id="63" w:author="Unknown" w:date="2014-04-21T14:03:00Z">
              <w:rPr>
                <w:rFonts w:ascii="Times New Roman" w:hAnsi="Times New Roman" w:cs="Helvetica"/>
                <w:b/>
              </w:rPr>
            </w:rPrChange>
          </w:rPr>
          <w:t xml:space="preserve"> </w:t>
        </w:r>
      </w:ins>
    </w:p>
    <w:p w:rsidR="002018B1" w:rsidRPr="002018B1" w:rsidRDefault="002018B1" w:rsidP="002018B1">
      <w:pPr>
        <w:pStyle w:val="ListParagraph"/>
        <w:widowControl w:val="0"/>
        <w:numPr>
          <w:ilvl w:val="0"/>
          <w:numId w:val="7"/>
          <w:ins w:id="64" w:author="Unknown" w:date="2014-01-27T09:35: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65" w:author="Unknown" w:date="2014-01-27T09:35:00Z"/>
          <w:rFonts w:ascii="Arial" w:hAnsi="Arial" w:cs="Helvetica"/>
          <w:rPrChange w:id="66" w:author="Unknown" w:date="2014-04-21T14:03:00Z">
            <w:rPr>
              <w:ins w:id="67" w:author="Unknown" w:date="2014-01-27T09:35:00Z"/>
              <w:rFonts w:ascii="Times New Roman" w:hAnsi="Times New Roman" w:cs="Helvetica"/>
            </w:rPr>
          </w:rPrChange>
        </w:rPr>
        <w:pPrChange w:id="68" w:author="Unknown" w:date="2014-01-27T09:57:00Z">
          <w:pPr>
            <w:pStyle w:val="ListParagraph"/>
            <w:widowControl w:val="0"/>
            <w:numPr>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ins w:id="69" w:author="Unknown" w:date="2014-01-27T09:35:00Z">
        <w:r w:rsidRPr="002018B1">
          <w:rPr>
            <w:rFonts w:ascii="Arial" w:hAnsi="Arial" w:cs="Helvetica"/>
            <w:rPrChange w:id="70" w:author="Unknown" w:date="2014-04-21T14:03:00Z">
              <w:rPr>
                <w:rFonts w:ascii="Times New Roman" w:hAnsi="Times New Roman" w:cs="Helvetica"/>
              </w:rPr>
            </w:rPrChange>
          </w:rPr>
          <w:t>I</w:t>
        </w:r>
      </w:ins>
      <w:ins w:id="71" w:author="Unknown" w:date="2014-01-14T11:18:00Z">
        <w:r w:rsidR="00AB4C7D">
          <w:rPr>
            <w:rFonts w:ascii="Arial" w:hAnsi="Arial" w:cs="Helvetica"/>
          </w:rPr>
          <w:t>ntroductory college-</w:t>
        </w:r>
        <w:r w:rsidRPr="002018B1">
          <w:rPr>
            <w:rFonts w:ascii="Arial" w:hAnsi="Arial" w:cs="Helvetica"/>
            <w:rPrChange w:id="72" w:author="Unknown" w:date="2014-04-21T14:03:00Z">
              <w:rPr>
                <w:rFonts w:ascii="Times New Roman" w:hAnsi="Times New Roman" w:cs="Helvetica"/>
              </w:rPr>
            </w:rPrChange>
          </w:rPr>
          <w:t>calculus-based</w:t>
        </w:r>
      </w:ins>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ind w:right="-86"/>
        <w:rPr>
          <w:del w:id="73" w:author="Unknown"/>
          <w:rFonts w:ascii="Arial" w:hAnsi="Arial" w:cs="Helvetica"/>
          <w:color w:val="336633"/>
          <w:sz w:val="28"/>
          <w:rPrChange w:id="74" w:author="Unknown" w:date="2014-04-21T14:03:00Z">
            <w:rPr>
              <w:del w:id="75" w:author="Unknown"/>
              <w:rFonts w:ascii="Times New Roman" w:hAnsi="Times New Roman" w:cs="Helvetica"/>
            </w:rPr>
          </w:rPrChange>
        </w:rPr>
        <w:pPrChange w:id="76" w:author="Unknown" w:date="2014-01-27T09:58: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77" w:author="Unknown">
        <w:r w:rsidRPr="002018B1">
          <w:rPr>
            <w:rFonts w:ascii="Arial" w:hAnsi="Arial" w:cs="Helvetica"/>
            <w:b/>
            <w:color w:val="336633"/>
            <w:sz w:val="28"/>
            <w:rPrChange w:id="78" w:author="Unknown" w:date="2014-04-21T14:03:00Z">
              <w:rPr>
                <w:rFonts w:ascii="Times New Roman" w:hAnsi="Times New Roman" w:cs="Helvetica"/>
                <w:b/>
              </w:rPr>
            </w:rPrChange>
          </w:rPr>
          <w:delText>Type:</w:delText>
        </w:r>
        <w:r w:rsidRPr="002018B1">
          <w:rPr>
            <w:rFonts w:ascii="Arial" w:hAnsi="Arial" w:cs="Helvetica"/>
            <w:color w:val="336633"/>
            <w:sz w:val="28"/>
            <w:rPrChange w:id="79" w:author="Unknown" w:date="2014-04-21T14:03:00Z">
              <w:rPr>
                <w:rFonts w:ascii="Times New Roman" w:hAnsi="Times New Roman" w:cs="Helvetica"/>
              </w:rPr>
            </w:rPrChange>
          </w:rPr>
          <w:delText xml:space="preserve"> multiple-choice, concept inventory</w:delText>
        </w:r>
      </w:del>
    </w:p>
    <w:p w:rsidR="002018B1" w:rsidRPr="002018B1" w:rsidRDefault="002018B1" w:rsidP="002018B1">
      <w:pPr>
        <w:widowControl w:val="0"/>
        <w:numPr>
          <w:ins w:id="80" w:author="Unknown" w:date="2014-01-14T11:06:00Z"/>
        </w:numPr>
        <w:tabs>
          <w:tab w:val="left" w:pos="7020"/>
        </w:tabs>
        <w:autoSpaceDE w:val="0"/>
        <w:autoSpaceDN w:val="0"/>
        <w:adjustRightInd w:val="0"/>
        <w:spacing w:before="180"/>
        <w:ind w:right="-86"/>
        <w:rPr>
          <w:ins w:id="81" w:author="Unknown" w:date="2014-01-27T09:56:00Z"/>
          <w:rFonts w:ascii="Arial" w:hAnsi="Arial" w:cs="Helvetica"/>
          <w:b/>
          <w:color w:val="336633"/>
          <w:sz w:val="28"/>
          <w:rPrChange w:id="82" w:author="Unknown" w:date="2014-04-21T14:03:00Z">
            <w:rPr>
              <w:ins w:id="83" w:author="Unknown" w:date="2014-01-27T09:56:00Z"/>
              <w:rFonts w:ascii="Arial" w:hAnsi="Arial" w:cs="Helvetica"/>
              <w:b/>
            </w:rPr>
          </w:rPrChange>
        </w:rPr>
        <w:pPrChange w:id="84" w:author="Unknown" w:date="2014-01-27T09:58:00Z">
          <w:pPr>
            <w:widowControl w:val="0"/>
            <w:tabs>
              <w:tab w:val="left" w:pos="7020"/>
            </w:tabs>
            <w:autoSpaceDE w:val="0"/>
            <w:autoSpaceDN w:val="0"/>
            <w:adjustRightInd w:val="0"/>
            <w:spacing w:after="120"/>
            <w:ind w:right="-90"/>
          </w:pPr>
        </w:pPrChange>
      </w:pPr>
      <w:ins w:id="85" w:author="Unknown" w:date="2014-01-14T11:05:00Z">
        <w:r w:rsidRPr="002018B1">
          <w:rPr>
            <w:rFonts w:ascii="Arial" w:hAnsi="Arial" w:cs="Helvetica"/>
            <w:b/>
            <w:color w:val="336633"/>
            <w:sz w:val="28"/>
            <w:rPrChange w:id="86" w:author="Unknown" w:date="2014-04-21T14:03:00Z">
              <w:rPr>
                <w:rFonts w:ascii="Times New Roman" w:hAnsi="Times New Roman" w:cs="Helvetica"/>
                <w:b/>
              </w:rPr>
            </w:rPrChange>
          </w:rPr>
          <w:t xml:space="preserve">Content: What does it test? </w:t>
        </w:r>
      </w:ins>
    </w:p>
    <w:p w:rsidR="002018B1" w:rsidRPr="002018B1" w:rsidRDefault="002018B1" w:rsidP="002018B1">
      <w:pPr>
        <w:widowControl w:val="0"/>
        <w:numPr>
          <w:ins w:id="87" w:author="Unknown" w:date="2014-05-05T13:28:00Z"/>
        </w:numPr>
        <w:tabs>
          <w:tab w:val="left" w:pos="7020"/>
        </w:tabs>
        <w:autoSpaceDE w:val="0"/>
        <w:autoSpaceDN w:val="0"/>
        <w:adjustRightInd w:val="0"/>
        <w:spacing w:before="60" w:after="60"/>
        <w:ind w:right="-86"/>
        <w:rPr>
          <w:ins w:id="88" w:author="Unknown" w:date="2014-05-05T13:28:00Z"/>
          <w:rFonts w:ascii="Arial" w:hAnsi="Arial" w:cs="Arial"/>
          <w:b/>
          <w:color w:val="1A1A1A"/>
          <w:szCs w:val="26"/>
          <w:rPrChange w:id="89" w:author="Adrian  Carmichael" w:date="2014-06-03T16:14:00Z">
            <w:rPr>
              <w:ins w:id="90" w:author="Unknown" w:date="2014-05-05T13:28:00Z"/>
            </w:rPr>
          </w:rPrChange>
        </w:rPr>
        <w:pPrChange w:id="91" w:author="Unknown" w:date="2014-05-05T13:28:00Z">
          <w:pPr>
            <w:pStyle w:val="ListParagraph"/>
            <w:widowControl w:val="0"/>
            <w:tabs>
              <w:tab w:val="left" w:pos="7020"/>
            </w:tabs>
            <w:autoSpaceDE w:val="0"/>
            <w:autoSpaceDN w:val="0"/>
            <w:adjustRightInd w:val="0"/>
            <w:spacing w:before="60" w:after="60"/>
            <w:ind w:left="0" w:right="-86"/>
          </w:pPr>
        </w:pPrChange>
      </w:pPr>
      <w:bookmarkStart w:id="92" w:name="OLE_LINK5"/>
      <w:ins w:id="93" w:author="Unknown" w:date="2014-05-05T13:28:00Z">
        <w:del w:id="94" w:author="Adrian  Carmichael" w:date="2014-06-03T16:14:00Z">
          <w:r w:rsidRPr="002018B1">
            <w:rPr>
              <w:rFonts w:ascii="Arial" w:hAnsi="Arial" w:cs="Arial"/>
              <w:b/>
              <w:color w:val="1A1A1A"/>
              <w:szCs w:val="26"/>
              <w:rPrChange w:id="95" w:author="Adrian  Carmichael" w:date="2014-06-03T16:14:00Z">
                <w:rPr>
                  <w:rFonts w:ascii="Arial" w:hAnsi="Arial" w:cs="Arial"/>
                  <w:color w:val="1A1A1A"/>
                  <w:szCs w:val="26"/>
                </w:rPr>
              </w:rPrChange>
            </w:rPr>
            <w:delText>The content on the BEMA is meant to be</w:delText>
          </w:r>
        </w:del>
      </w:ins>
      <w:ins w:id="96" w:author="Unknown" w:date="2014-05-05T13:32:00Z">
        <w:del w:id="97" w:author="Adrian  Carmichael" w:date="2014-06-03T16:14:00Z">
          <w:r w:rsidRPr="002018B1">
            <w:rPr>
              <w:rFonts w:ascii="Arial" w:hAnsi="Arial" w:cs="Arial"/>
              <w:b/>
              <w:color w:val="1A1A1A"/>
              <w:szCs w:val="26"/>
              <w:rPrChange w:id="98" w:author="Adrian  Carmichael" w:date="2014-06-03T16:14:00Z">
                <w:rPr>
                  <w:rFonts w:ascii="Arial" w:hAnsi="Arial" w:cs="Arial"/>
                  <w:color w:val="1A1A1A"/>
                  <w:szCs w:val="26"/>
                </w:rPr>
              </w:rPrChange>
            </w:rPr>
            <w:delText xml:space="preserve"> the electricity and magnetism topics</w:delText>
          </w:r>
        </w:del>
      </w:ins>
      <w:ins w:id="99" w:author="Unknown" w:date="2014-05-05T13:28:00Z">
        <w:del w:id="100" w:author="Adrian  Carmichael" w:date="2014-06-03T16:14:00Z">
          <w:r w:rsidRPr="002018B1">
            <w:rPr>
              <w:rFonts w:ascii="Arial" w:hAnsi="Arial" w:cs="Arial"/>
              <w:b/>
              <w:color w:val="1A1A1A"/>
              <w:szCs w:val="26"/>
              <w:rPrChange w:id="101" w:author="Adrian  Carmichael" w:date="2014-06-03T16:14:00Z">
                <w:rPr>
                  <w:rFonts w:ascii="Arial" w:hAnsi="Arial" w:cs="Arial"/>
                  <w:color w:val="1A1A1A"/>
                  <w:szCs w:val="26"/>
                </w:rPr>
              </w:rPrChange>
            </w:rPr>
            <w:delText xml:space="preserve"> that would be covered in any introductory second-semester physics course, regardless of the course being taught with traditional or reformed teaching methods. </w:delText>
          </w:r>
        </w:del>
      </w:ins>
      <w:ins w:id="102" w:author="Unknown" w:date="2014-05-05T16:58:00Z">
        <w:del w:id="103" w:author="Adrian  Carmichael" w:date="2014-06-03T16:14:00Z">
          <w:r w:rsidRPr="002018B1">
            <w:rPr>
              <w:rFonts w:ascii="Arial" w:hAnsi="Arial" w:cs="Arial"/>
              <w:b/>
              <w:color w:val="1A1A1A"/>
              <w:szCs w:val="26"/>
              <w:rPrChange w:id="104" w:author="Adrian  Carmichael" w:date="2014-06-03T16:14:00Z">
                <w:rPr>
                  <w:rFonts w:ascii="Arial" w:hAnsi="Arial" w:cs="Arial"/>
                  <w:color w:val="1A1A1A"/>
                  <w:szCs w:val="26"/>
                </w:rPr>
              </w:rPrChange>
            </w:rPr>
            <w:delText xml:space="preserve">Test items are mostly qualitative questions with a </w:delText>
          </w:r>
        </w:del>
      </w:ins>
      <w:ins w:id="105" w:author="Unknown" w:date="2014-05-05T16:59:00Z">
        <w:del w:id="106" w:author="Adrian  Carmichael" w:date="2014-06-03T16:14:00Z">
          <w:r w:rsidRPr="002018B1">
            <w:rPr>
              <w:rFonts w:ascii="Arial" w:hAnsi="Arial" w:cs="Arial"/>
              <w:b/>
              <w:color w:val="1A1A1A"/>
              <w:szCs w:val="26"/>
              <w:rPrChange w:id="107" w:author="Adrian  Carmichael" w:date="2014-06-03T16:14:00Z">
                <w:rPr>
                  <w:rFonts w:ascii="Arial" w:hAnsi="Arial" w:cs="Arial"/>
                  <w:color w:val="1A1A1A"/>
                  <w:szCs w:val="26"/>
                </w:rPr>
              </w:rPrChange>
            </w:rPr>
            <w:delText>questions that</w:delText>
          </w:r>
        </w:del>
      </w:ins>
      <w:ins w:id="108" w:author="Unknown" w:date="2014-05-05T16:58:00Z">
        <w:del w:id="109" w:author="Adrian  Carmichael" w:date="2014-06-03T16:14:00Z">
          <w:r w:rsidRPr="002018B1">
            <w:rPr>
              <w:rFonts w:ascii="Arial" w:hAnsi="Arial" w:cs="Arial"/>
              <w:b/>
              <w:color w:val="1A1A1A"/>
              <w:szCs w:val="26"/>
              <w:rPrChange w:id="110" w:author="Adrian  Carmichael" w:date="2014-06-03T16:14:00Z">
                <w:rPr>
                  <w:rFonts w:ascii="Arial" w:hAnsi="Arial" w:cs="Arial"/>
                  <w:color w:val="1A1A1A"/>
                  <w:szCs w:val="26"/>
                </w:rPr>
              </w:rPrChange>
            </w:rPr>
            <w:delText xml:space="preserve"> require only simple calculations. </w:delText>
          </w:r>
        </w:del>
      </w:ins>
      <w:ins w:id="111" w:author="Unknown" w:date="2014-05-05T13:33:00Z">
        <w:del w:id="112" w:author="Adrian  Carmichael" w:date="2014-06-03T16:14:00Z">
          <w:r w:rsidRPr="002018B1">
            <w:rPr>
              <w:rFonts w:ascii="Arial" w:hAnsi="Arial" w:cs="Arial"/>
              <w:b/>
              <w:color w:val="1A1A1A"/>
              <w:szCs w:val="26"/>
              <w:rPrChange w:id="113" w:author="Adrian  Carmichael" w:date="2014-06-03T16:14:00Z">
                <w:rPr>
                  <w:rFonts w:ascii="Arial" w:hAnsi="Arial" w:cs="Arial"/>
                  <w:color w:val="1A1A1A"/>
                  <w:szCs w:val="26"/>
                </w:rPr>
              </w:rPrChange>
            </w:rPr>
            <w:delText>These include:</w:delText>
          </w:r>
        </w:del>
      </w:ins>
      <w:ins w:id="114" w:author="Adrian  Carmichael" w:date="2014-06-03T16:14:00Z">
        <w:r w:rsidR="004C50E4">
          <w:rPr>
            <w:rFonts w:ascii="Arial" w:hAnsi="Arial" w:cs="Arial"/>
            <w:b/>
            <w:color w:val="1A1A1A"/>
            <w:szCs w:val="26"/>
          </w:rPr>
          <w:t xml:space="preserve">Electricity and </w:t>
        </w:r>
      </w:ins>
      <w:ins w:id="115" w:author="Adrian  Carmichael" w:date="2014-07-25T11:39:00Z">
        <w:r w:rsidR="00373B10">
          <w:rPr>
            <w:rFonts w:ascii="Arial" w:hAnsi="Arial" w:cs="Arial"/>
            <w:b/>
            <w:color w:val="1A1A1A"/>
            <w:szCs w:val="26"/>
          </w:rPr>
          <w:t>Magnetism</w:t>
        </w:r>
      </w:ins>
      <w:ins w:id="116" w:author="Adrian  Carmichael" w:date="2014-06-03T16:14:00Z">
        <w:r w:rsidR="004C50E4">
          <w:rPr>
            <w:rFonts w:ascii="Arial" w:hAnsi="Arial" w:cs="Arial"/>
            <w:b/>
            <w:color w:val="1A1A1A"/>
            <w:szCs w:val="26"/>
          </w:rPr>
          <w:t>:</w:t>
        </w:r>
      </w:ins>
    </w:p>
    <w:p w:rsidR="009A7ED3" w:rsidRPr="005E09A3" w:rsidRDefault="00AB4C7D" w:rsidP="009A7ED3">
      <w:pPr>
        <w:pStyle w:val="ListParagraph"/>
        <w:widowControl w:val="0"/>
        <w:numPr>
          <w:ilvl w:val="0"/>
          <w:numId w:val="22"/>
          <w:ins w:id="117" w:author="Unknown" w:date="2014-04-15T11:56:00Z"/>
        </w:numPr>
        <w:tabs>
          <w:tab w:val="left" w:pos="7020"/>
        </w:tabs>
        <w:autoSpaceDE w:val="0"/>
        <w:autoSpaceDN w:val="0"/>
        <w:adjustRightInd w:val="0"/>
        <w:spacing w:before="60" w:after="60"/>
        <w:ind w:right="-86"/>
        <w:rPr>
          <w:ins w:id="118" w:author="Unknown" w:date="2014-04-15T11:56:00Z"/>
          <w:rFonts w:ascii="Arial" w:hAnsi="Arial" w:cs="Arial"/>
          <w:color w:val="1A1A1A"/>
          <w:szCs w:val="26"/>
        </w:rPr>
      </w:pPr>
      <w:bookmarkStart w:id="119" w:name="OLE_LINK6"/>
      <w:proofErr w:type="gramStart"/>
      <w:ins w:id="120" w:author="Unknown" w:date="2014-04-15T11:56:00Z">
        <w:r>
          <w:rPr>
            <w:rFonts w:ascii="Arial" w:hAnsi="Arial" w:cs="Arial"/>
            <w:color w:val="1A1A1A"/>
            <w:szCs w:val="26"/>
          </w:rPr>
          <w:t>basic</w:t>
        </w:r>
        <w:proofErr w:type="gramEnd"/>
        <w:r>
          <w:rPr>
            <w:rFonts w:ascii="Arial" w:hAnsi="Arial" w:cs="Arial"/>
            <w:color w:val="1A1A1A"/>
            <w:szCs w:val="26"/>
          </w:rPr>
          <w:t xml:space="preserve"> electrostatics</w:t>
        </w:r>
      </w:ins>
    </w:p>
    <w:p w:rsidR="009A7ED3" w:rsidRPr="005E09A3" w:rsidRDefault="00AB4C7D" w:rsidP="009A7ED3">
      <w:pPr>
        <w:pStyle w:val="ListParagraph"/>
        <w:widowControl w:val="0"/>
        <w:numPr>
          <w:ilvl w:val="0"/>
          <w:numId w:val="22"/>
          <w:ins w:id="121" w:author="Unknown" w:date="2014-04-15T11:56:00Z"/>
        </w:numPr>
        <w:tabs>
          <w:tab w:val="left" w:pos="7020"/>
        </w:tabs>
        <w:autoSpaceDE w:val="0"/>
        <w:autoSpaceDN w:val="0"/>
        <w:adjustRightInd w:val="0"/>
        <w:spacing w:before="60" w:after="60"/>
        <w:ind w:right="-86"/>
        <w:rPr>
          <w:ins w:id="122" w:author="Unknown" w:date="2014-04-15T11:56:00Z"/>
          <w:rFonts w:ascii="Arial" w:hAnsi="Arial" w:cs="Arial"/>
          <w:color w:val="1A1A1A"/>
          <w:szCs w:val="26"/>
        </w:rPr>
      </w:pPr>
      <w:proofErr w:type="gramStart"/>
      <w:ins w:id="123" w:author="Unknown" w:date="2014-04-15T11:56:00Z">
        <w:r>
          <w:rPr>
            <w:rFonts w:ascii="Arial" w:hAnsi="Arial" w:cs="Arial"/>
            <w:color w:val="1A1A1A"/>
            <w:szCs w:val="26"/>
          </w:rPr>
          <w:t>circuits</w:t>
        </w:r>
        <w:proofErr w:type="gramEnd"/>
      </w:ins>
    </w:p>
    <w:p w:rsidR="002018B1" w:rsidRPr="002018B1" w:rsidRDefault="002018B1">
      <w:pPr>
        <w:pStyle w:val="ListParagraph"/>
        <w:widowControl w:val="0"/>
        <w:numPr>
          <w:ilvl w:val="0"/>
          <w:numId w:val="22"/>
          <w:ins w:id="124" w:author="Unknown" w:date="2014-04-15T11:56:00Z"/>
        </w:numPr>
        <w:tabs>
          <w:tab w:val="left" w:pos="7020"/>
        </w:tabs>
        <w:autoSpaceDE w:val="0"/>
        <w:autoSpaceDN w:val="0"/>
        <w:adjustRightInd w:val="0"/>
        <w:spacing w:before="60" w:after="60"/>
        <w:ind w:right="-86"/>
        <w:rPr>
          <w:ins w:id="125" w:author="Unknown" w:date="2014-04-15T11:56:00Z"/>
          <w:rFonts w:ascii="Arial" w:hAnsi="Arial" w:cs="Arial"/>
          <w:color w:val="1A1A1A"/>
          <w:szCs w:val="26"/>
          <w:rPrChange w:id="126" w:author="Unknown" w:date="2014-05-05T13:28:00Z">
            <w:rPr>
              <w:ins w:id="127" w:author="Unknown" w:date="2014-04-15T11:56:00Z"/>
            </w:rPr>
          </w:rPrChange>
        </w:rPr>
        <w:pPrChange w:id="128" w:author="Unknown" w:date="2014-05-05T13:28:00Z">
          <w:pPr>
            <w:pStyle w:val="ListParagraph"/>
            <w:widowControl w:val="0"/>
            <w:numPr>
              <w:numId w:val="22"/>
            </w:numPr>
            <w:tabs>
              <w:tab w:val="left" w:pos="7020"/>
            </w:tabs>
            <w:autoSpaceDE w:val="0"/>
            <w:autoSpaceDN w:val="0"/>
            <w:adjustRightInd w:val="0"/>
            <w:spacing w:before="60" w:after="60"/>
            <w:ind w:right="-86" w:hanging="360"/>
          </w:pPr>
        </w:pPrChange>
      </w:pPr>
      <w:proofErr w:type="gramStart"/>
      <w:ins w:id="129" w:author="Unknown" w:date="2014-04-15T11:56:00Z">
        <w:r w:rsidRPr="002018B1">
          <w:rPr>
            <w:rFonts w:ascii="Arial" w:hAnsi="Arial" w:cs="Arial"/>
            <w:color w:val="1A1A1A"/>
            <w:szCs w:val="26"/>
            <w:rPrChange w:id="130" w:author="Unknown" w:date="2014-05-05T13:28:00Z">
              <w:rPr/>
            </w:rPrChange>
          </w:rPr>
          <w:t>magnetic</w:t>
        </w:r>
        <w:proofErr w:type="gramEnd"/>
        <w:r w:rsidRPr="002018B1">
          <w:rPr>
            <w:rFonts w:ascii="Arial" w:hAnsi="Arial" w:cs="Arial"/>
            <w:color w:val="1A1A1A"/>
            <w:szCs w:val="26"/>
            <w:rPrChange w:id="131" w:author="Unknown" w:date="2014-05-05T13:28:00Z">
              <w:rPr/>
            </w:rPrChange>
          </w:rPr>
          <w:t xml:space="preserve"> fields and forces</w:t>
        </w:r>
      </w:ins>
    </w:p>
    <w:p w:rsidR="009A7ED3" w:rsidRPr="005E09A3" w:rsidRDefault="00AB4C7D" w:rsidP="009A7ED3">
      <w:pPr>
        <w:pStyle w:val="ListParagraph"/>
        <w:widowControl w:val="0"/>
        <w:numPr>
          <w:ilvl w:val="0"/>
          <w:numId w:val="22"/>
          <w:ins w:id="132" w:author="Unknown" w:date="2014-04-15T11:56:00Z"/>
        </w:numPr>
        <w:tabs>
          <w:tab w:val="left" w:pos="7020"/>
        </w:tabs>
        <w:autoSpaceDE w:val="0"/>
        <w:autoSpaceDN w:val="0"/>
        <w:adjustRightInd w:val="0"/>
        <w:spacing w:before="60" w:after="60"/>
        <w:ind w:right="-86"/>
        <w:rPr>
          <w:ins w:id="133" w:author="Unknown" w:date="2014-04-15T11:56:00Z"/>
          <w:rFonts w:ascii="Arial" w:hAnsi="Arial" w:cs="Arial"/>
          <w:color w:val="1A1A1A"/>
          <w:szCs w:val="26"/>
        </w:rPr>
      </w:pPr>
      <w:proofErr w:type="gramStart"/>
      <w:ins w:id="134" w:author="Unknown" w:date="2014-04-15T11:56:00Z">
        <w:r>
          <w:rPr>
            <w:rFonts w:ascii="Arial" w:hAnsi="Arial" w:cs="Arial"/>
            <w:color w:val="1A1A1A"/>
            <w:szCs w:val="26"/>
          </w:rPr>
          <w:t>induction</w:t>
        </w:r>
        <w:proofErr w:type="gramEnd"/>
      </w:ins>
    </w:p>
    <w:bookmarkEnd w:id="92"/>
    <w:bookmarkEnd w:id="119"/>
    <w:p w:rsidR="00F23DF8" w:rsidRDefault="004C50E4" w:rsidP="00F23DF8">
      <w:pPr>
        <w:widowControl w:val="0"/>
        <w:numPr>
          <w:ins w:id="135" w:author="Adrian  Carmichael" w:date="2014-05-09T13:34:00Z"/>
        </w:numPr>
        <w:autoSpaceDE w:val="0"/>
        <w:autoSpaceDN w:val="0"/>
        <w:adjustRightInd w:val="0"/>
        <w:spacing w:after="60"/>
        <w:rPr>
          <w:ins w:id="136" w:author="Adrian  Carmichael" w:date="2014-05-09T13:34:00Z"/>
          <w:rFonts w:ascii="Arial" w:hAnsi="Arial" w:cs="Helvetica"/>
          <w:b/>
          <w:color w:val="336633"/>
          <w:sz w:val="28"/>
        </w:rPr>
      </w:pPr>
      <w:ins w:id="137" w:author="Adrian  Carmichael" w:date="2014-06-03T16:14:00Z">
        <w:r>
          <w:rPr>
            <w:rFonts w:ascii="Arial" w:hAnsi="Arial" w:cs="Arial"/>
            <w:color w:val="1A1A1A"/>
            <w:szCs w:val="26"/>
          </w:rPr>
          <w:t xml:space="preserve">The content on the BEMA is meant to be the electricity and magnetism topics that would be covered in any introductory second-semester physics course, regardless of the course being taught with traditional or reformed teaching methods. </w:t>
        </w:r>
        <w:r w:rsidRPr="00B37905">
          <w:rPr>
            <w:rFonts w:ascii="Arial" w:hAnsi="Arial" w:cs="Arial"/>
            <w:color w:val="1A1A1A"/>
            <w:szCs w:val="26"/>
          </w:rPr>
          <w:t xml:space="preserve">Test items are mostly qualitative questions with a </w:t>
        </w:r>
        <w:r>
          <w:rPr>
            <w:rFonts w:ascii="Arial" w:hAnsi="Arial" w:cs="Arial"/>
            <w:color w:val="1A1A1A"/>
            <w:szCs w:val="26"/>
          </w:rPr>
          <w:t>few questions that re</w:t>
        </w:r>
        <w:r w:rsidRPr="00B37905">
          <w:rPr>
            <w:rFonts w:ascii="Arial" w:hAnsi="Arial" w:cs="Arial"/>
            <w:color w:val="1A1A1A"/>
            <w:szCs w:val="26"/>
          </w:rPr>
          <w:t>quire only simple calculations.</w:t>
        </w:r>
        <w:r>
          <w:rPr>
            <w:rFonts w:ascii="Arial" w:hAnsi="Arial" w:cs="Arial"/>
            <w:color w:val="1A1A1A"/>
            <w:szCs w:val="26"/>
          </w:rPr>
          <w:t xml:space="preserve"> </w:t>
        </w:r>
      </w:ins>
    </w:p>
    <w:p w:rsidR="002018B1" w:rsidRPr="002018B1" w:rsidRDefault="002018B1" w:rsidP="002018B1">
      <w:pPr>
        <w:widowControl w:val="0"/>
        <w:numPr>
          <w:ins w:id="138" w:author="Unknown" w:date="2014-04-15T11:1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39" w:author="Unknown" w:date="2014-01-27T09:56:00Z"/>
          <w:rFonts w:ascii="Arial" w:hAnsi="Arial" w:cs="Helvetica"/>
          <w:color w:val="336633"/>
          <w:sz w:val="28"/>
          <w:rPrChange w:id="140" w:author="Unknown" w:date="2014-04-21T14:03:00Z">
            <w:rPr>
              <w:ins w:id="141" w:author="Unknown" w:date="2014-01-27T09:56:00Z"/>
              <w:rFonts w:ascii="Arial" w:hAnsi="Arial" w:cs="Helvetica"/>
            </w:rPr>
          </w:rPrChange>
        </w:rPr>
        <w:pPrChange w:id="142" w:author="Unknown" w:date="2014-01-27T09:5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ins w:id="143" w:author="Unknown" w:date="2014-01-14T15:03:00Z">
        <w:r w:rsidRPr="002018B1">
          <w:rPr>
            <w:rFonts w:ascii="Arial" w:hAnsi="Arial" w:cs="Helvetica"/>
            <w:b/>
            <w:color w:val="336633"/>
            <w:sz w:val="28"/>
            <w:rPrChange w:id="144" w:author="Unknown" w:date="2014-04-21T14:03:00Z">
              <w:rPr>
                <w:rFonts w:ascii="Times New Roman" w:hAnsi="Times New Roman" w:cs="Helvetica"/>
                <w:b/>
              </w:rPr>
            </w:rPrChange>
          </w:rPr>
          <w:t>Timing: How long does it take?</w:t>
        </w:r>
      </w:ins>
    </w:p>
    <w:p w:rsidR="002018B1" w:rsidRPr="002018B1" w:rsidRDefault="002018B1" w:rsidP="002018B1">
      <w:pPr>
        <w:widowControl w:val="0"/>
        <w:numPr>
          <w:ins w:id="145" w:author="Unknown" w:date="2014-01-27T09:56: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46" w:author="Unknown" w:date="2014-01-14T15:03:00Z"/>
          <w:rFonts w:ascii="Arial" w:hAnsi="Arial" w:cs="Helvetica"/>
          <w:b/>
          <w:rPrChange w:id="147" w:author="Unknown" w:date="2014-04-21T14:03:00Z">
            <w:rPr>
              <w:ins w:id="148" w:author="Unknown" w:date="2014-01-14T15:03:00Z"/>
              <w:rFonts w:ascii="Times New Roman" w:hAnsi="Times New Roman" w:cs="Helvetica"/>
              <w:b/>
            </w:rPr>
          </w:rPrChange>
        </w:rPr>
        <w:pPrChange w:id="149"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ins w:id="150" w:author="Unknown" w:date="2014-01-14T15:03:00Z">
        <w:r w:rsidRPr="002018B1">
          <w:rPr>
            <w:rFonts w:ascii="Arial" w:hAnsi="Arial" w:cs="Helvetica"/>
            <w:rPrChange w:id="151" w:author="Unknown" w:date="2014-04-21T14:03:00Z">
              <w:rPr>
                <w:rFonts w:ascii="Times New Roman" w:hAnsi="Times New Roman" w:cs="Helvetica"/>
              </w:rPr>
            </w:rPrChange>
          </w:rPr>
          <w:t>45 minutes</w:t>
        </w:r>
      </w:ins>
    </w:p>
    <w:p w:rsidR="00CA3451" w:rsidRDefault="00CA3451" w:rsidP="00490D2A">
      <w:pPr>
        <w:widowControl w:val="0"/>
        <w:numPr>
          <w:ins w:id="152" w:author="Adrian  Carmichael" w:date="2014-07-25T11:31:00Z"/>
        </w:numPr>
        <w:autoSpaceDE w:val="0"/>
        <w:autoSpaceDN w:val="0"/>
        <w:adjustRightInd w:val="0"/>
        <w:spacing w:before="180" w:after="60"/>
        <w:rPr>
          <w:ins w:id="153" w:author="Adrian  Carmichael" w:date="2014-07-25T11:32:00Z"/>
          <w:rFonts w:ascii="Arial" w:hAnsi="Arial" w:cs="Helvetica"/>
          <w:b/>
          <w:color w:val="336633"/>
          <w:sz w:val="28"/>
        </w:rPr>
      </w:pPr>
      <w:ins w:id="154" w:author="Adrian  Carmichael" w:date="2014-07-25T11:31:00Z">
        <w:r>
          <w:rPr>
            <w:rFonts w:ascii="Arial" w:hAnsi="Arial" w:cs="Helvetica"/>
            <w:b/>
            <w:color w:val="336633"/>
            <w:sz w:val="28"/>
          </w:rPr>
          <w:t>Example Questions</w:t>
        </w:r>
      </w:ins>
    </w:p>
    <w:p w:rsidR="00CA3451" w:rsidRDefault="00CA3451" w:rsidP="00CA3451">
      <w:pPr>
        <w:widowControl w:val="0"/>
        <w:numPr>
          <w:ins w:id="155" w:author="Adrian  Carmichael" w:date="2014-07-25T11:32:00Z"/>
        </w:numPr>
        <w:autoSpaceDE w:val="0"/>
        <w:autoSpaceDN w:val="0"/>
        <w:adjustRightInd w:val="0"/>
        <w:spacing w:before="180" w:after="60"/>
        <w:jc w:val="center"/>
        <w:rPr>
          <w:ins w:id="156" w:author="Adrian  Carmichael" w:date="2014-07-25T11:31:00Z"/>
          <w:rFonts w:ascii="Arial" w:hAnsi="Arial" w:cs="Helvetica"/>
          <w:b/>
          <w:color w:val="336633"/>
          <w:sz w:val="28"/>
        </w:rPr>
        <w:pPrChange w:id="157" w:author="Adrian  Carmichael" w:date="2014-07-25T11:32:00Z">
          <w:pPr>
            <w:widowControl w:val="0"/>
            <w:autoSpaceDE w:val="0"/>
            <w:autoSpaceDN w:val="0"/>
            <w:adjustRightInd w:val="0"/>
            <w:spacing w:before="180" w:after="60"/>
          </w:pPr>
        </w:pPrChange>
      </w:pPr>
      <w:ins w:id="158" w:author="Adrian  Carmichael" w:date="2014-07-25T11:32:00Z">
        <w:r>
          <w:rPr>
            <w:rFonts w:ascii="Arial" w:hAnsi="Arial" w:cs="Helvetica"/>
            <w:b/>
            <w:noProof/>
            <w:color w:val="336633"/>
            <w:sz w:val="28"/>
          </w:rPr>
          <w:drawing>
            <wp:inline distT="0" distB="0" distL="0" distR="0">
              <wp:extent cx="6057900" cy="3126105"/>
              <wp:effectExtent l="25400" t="0" r="0" b="0"/>
              <wp:docPr id="2" name="Picture 1" descr="BEMA 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Q10.png"/>
                      <pic:cNvPicPr/>
                    </pic:nvPicPr>
                    <pic:blipFill>
                      <a:blip r:embed="rId5"/>
                      <a:stretch>
                        <a:fillRect/>
                      </a:stretch>
                    </pic:blipFill>
                    <pic:spPr>
                      <a:xfrm>
                        <a:off x="0" y="0"/>
                        <a:ext cx="6057900" cy="3126105"/>
                      </a:xfrm>
                      <a:prstGeom prst="rect">
                        <a:avLst/>
                      </a:prstGeom>
                    </pic:spPr>
                  </pic:pic>
                </a:graphicData>
              </a:graphic>
            </wp:inline>
          </w:drawing>
        </w:r>
      </w:ins>
    </w:p>
    <w:p w:rsidR="00CA3451" w:rsidRDefault="00CA3451" w:rsidP="00CA3451">
      <w:pPr>
        <w:widowControl w:val="0"/>
        <w:numPr>
          <w:ins w:id="159" w:author="Adrian  Carmichael" w:date="2014-07-25T11:31:00Z"/>
        </w:numPr>
        <w:autoSpaceDE w:val="0"/>
        <w:autoSpaceDN w:val="0"/>
        <w:adjustRightInd w:val="0"/>
        <w:spacing w:before="180" w:after="60"/>
        <w:jc w:val="center"/>
        <w:rPr>
          <w:ins w:id="160" w:author="Adrian  Carmichael" w:date="2014-07-25T11:31:00Z"/>
          <w:rFonts w:ascii="Arial" w:hAnsi="Arial" w:cs="Helvetica"/>
          <w:b/>
          <w:color w:val="336633"/>
          <w:sz w:val="28"/>
        </w:rPr>
        <w:pPrChange w:id="161" w:author="Adrian  Carmichael" w:date="2014-07-25T11:32:00Z">
          <w:pPr>
            <w:widowControl w:val="0"/>
            <w:autoSpaceDE w:val="0"/>
            <w:autoSpaceDN w:val="0"/>
            <w:adjustRightInd w:val="0"/>
            <w:spacing w:before="180" w:after="60"/>
          </w:pPr>
        </w:pPrChange>
      </w:pPr>
      <w:ins w:id="162" w:author="Adrian  Carmichael" w:date="2014-07-25T11:31:00Z">
        <w:r>
          <w:rPr>
            <w:rFonts w:ascii="Arial" w:hAnsi="Arial" w:cs="Helvetica"/>
            <w:b/>
            <w:noProof/>
            <w:color w:val="336633"/>
            <w:sz w:val="28"/>
          </w:rPr>
          <w:drawing>
            <wp:inline distT="0" distB="0" distL="0" distR="0">
              <wp:extent cx="6057900" cy="3096895"/>
              <wp:effectExtent l="25400" t="0" r="0" b="0"/>
              <wp:docPr id="1" name="Picture 0" descr="BEMA 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Q23.png"/>
                      <pic:cNvPicPr/>
                    </pic:nvPicPr>
                    <pic:blipFill>
                      <a:blip r:embed="rId6"/>
                      <a:stretch>
                        <a:fillRect/>
                      </a:stretch>
                    </pic:blipFill>
                    <pic:spPr>
                      <a:xfrm>
                        <a:off x="0" y="0"/>
                        <a:ext cx="6057900" cy="3096895"/>
                      </a:xfrm>
                      <a:prstGeom prst="rect">
                        <a:avLst/>
                      </a:prstGeom>
                    </pic:spPr>
                  </pic:pic>
                </a:graphicData>
              </a:graphic>
            </wp:inline>
          </w:drawing>
        </w:r>
      </w:ins>
    </w:p>
    <w:p w:rsidR="00490D2A" w:rsidRPr="005E09A3" w:rsidRDefault="002018B1" w:rsidP="00490D2A">
      <w:pPr>
        <w:widowControl w:val="0"/>
        <w:numPr>
          <w:ins w:id="163" w:author="Unknown" w:date="2014-04-10T16:43:00Z"/>
        </w:numPr>
        <w:autoSpaceDE w:val="0"/>
        <w:autoSpaceDN w:val="0"/>
        <w:adjustRightInd w:val="0"/>
        <w:spacing w:before="180" w:after="60"/>
        <w:rPr>
          <w:ins w:id="164" w:author="Unknown" w:date="2014-04-10T16:43:00Z"/>
          <w:rFonts w:ascii="Arial" w:hAnsi="Arial" w:cs="Helvetica"/>
          <w:b/>
          <w:color w:val="336633"/>
          <w:sz w:val="28"/>
        </w:rPr>
      </w:pPr>
      <w:del w:id="165" w:author="Unknown">
        <w:r>
          <w:rPr>
            <w:rFonts w:ascii="Arial" w:hAnsi="Arial" w:cs="Helvetica"/>
            <w:b/>
            <w:noProof/>
            <w:color w:val="336633"/>
            <w:sz w:val="28"/>
            <w:rPrChange w:id="166" w:author="Unknown" w:date="2014-04-21T14:03:00Z">
              <w:rPr>
                <w:rFonts w:ascii="Arial" w:hAnsi="Arial" w:cs="Helvetica"/>
                <w:b/>
                <w:noProof/>
                <w:color w:val="336633"/>
                <w:sz w:val="28"/>
              </w:rPr>
            </w:rPrChange>
          </w:rPr>
          <w:pict>
            <v:shape id="_x0000_s1059" type="#_x0000_t202" style="position:absolute;margin-left:396pt;margin-top:60.2pt;width:126pt;height:270pt;z-index:251655680;mso-wrap-edited:f;mso-position-horizontal:absolute;mso-position-vertical:absolute" wrapcoords="0 0 21600 0 21600 21600 0 21600 0 0" filled="f" stroked="f">
              <v:fill o:detectmouseclick="t"/>
              <v:textbox style="mso-next-textbox:#_x0000_s1059" inset=",7.2pt,,7.2pt">
                <w:txbxContent>
                  <w:p w:rsidR="00D161DC" w:rsidRPr="001F7294" w:rsidRDefault="00D161DC">
                    <w:pPr>
                      <w:rPr>
                        <w:ins w:id="167" w:author="Unknown" w:date="2014-01-27T09:41:00Z"/>
                        <w:b/>
                        <w:rPrChange w:id="168" w:author="Unknown" w:date="2014-01-27T09:51:00Z">
                          <w:rPr>
                            <w:ins w:id="169" w:author="Unknown" w:date="2014-01-27T09:41:00Z"/>
                          </w:rPr>
                        </w:rPrChange>
                      </w:rPr>
                    </w:pPr>
                    <w:ins w:id="170" w:author="Unknown" w:date="2014-01-27T09:42:00Z">
                      <w:r w:rsidRPr="002018B1">
                        <w:rPr>
                          <w:b/>
                          <w:rPrChange w:id="171" w:author="Unknown" w:date="2014-01-27T09:51:00Z">
                            <w:rPr/>
                          </w:rPrChange>
                        </w:rPr>
                        <w:t>Do I have the most recent version of the FCI</w:t>
                      </w:r>
                    </w:ins>
                    <w:ins w:id="172" w:author="Unknown" w:date="2014-01-27T09:41:00Z">
                      <w:r w:rsidRPr="002018B1">
                        <w:rPr>
                          <w:b/>
                          <w:rPrChange w:id="173" w:author="Unknown" w:date="2014-01-27T09:51:00Z">
                            <w:rPr/>
                          </w:rPrChange>
                        </w:rPr>
                        <w:t>?</w:t>
                      </w:r>
                    </w:ins>
                  </w:p>
                  <w:p w:rsidR="00D161DC" w:rsidRDefault="00D161DC">
                    <w:pPr>
                      <w:numPr>
                        <w:ins w:id="174" w:author="Unknown" w:date="2014-01-27T09:41:00Z"/>
                      </w:numPr>
                    </w:pPr>
                    <w:ins w:id="175" w:author="Unknown" w:date="2014-01-27T09:43:00Z">
                      <w:r>
                        <w:t>The most recent version of the FCI has 30 questions. The original 1992 version has 29 questions</w:t>
                      </w:r>
                    </w:ins>
                    <w:ins w:id="176" w:author="Unknown" w:date="2014-01-27T09:54:00Z">
                      <w:r>
                        <w:t xml:space="preserve"> </w:t>
                      </w:r>
                      <w:r w:rsidRPr="00BA2138">
                        <w:rPr>
                          <w:rFonts w:ascii="Times New Roman" w:hAnsi="Times New Roman" w:cs="Arial"/>
                          <w:color w:val="1A1A1A"/>
                          <w:szCs w:val="26"/>
                        </w:rPr>
                        <w:t>(Hestenes et al</w:t>
                      </w:r>
                      <w:r>
                        <w:rPr>
                          <w:rFonts w:ascii="Times New Roman" w:hAnsi="Times New Roman" w:cs="Arial"/>
                          <w:color w:val="1A1A1A"/>
                          <w:szCs w:val="26"/>
                        </w:rPr>
                        <w:t>.</w:t>
                      </w:r>
                      <w:r w:rsidRPr="00BA2138">
                        <w:rPr>
                          <w:rFonts w:ascii="Times New Roman" w:hAnsi="Times New Roman" w:cs="Arial"/>
                          <w:color w:val="1A1A1A"/>
                          <w:szCs w:val="26"/>
                        </w:rPr>
                        <w:t xml:space="preserve"> 1992)</w:t>
                      </w:r>
                    </w:ins>
                    <w:ins w:id="177" w:author="Unknown" w:date="2014-01-27T09:43:00Z">
                      <w:r>
                        <w:t xml:space="preserve">. </w:t>
                      </w:r>
                    </w:ins>
                    <w:ins w:id="178" w:author="Unknown" w:date="2014-01-27T09:53:00Z">
                      <w:r>
                        <w:t>In the</w:t>
                      </w:r>
                    </w:ins>
                    <w:ins w:id="179" w:author="Unknown" w:date="2014-01-27T09:43:00Z">
                      <w:r>
                        <w:t xml:space="preserve"> </w:t>
                      </w:r>
                    </w:ins>
                    <w:ins w:id="180" w:author="Unknown" w:date="2014-01-27T09:51:00Z">
                      <w:r>
                        <w:t xml:space="preserve">“gender” or “everyday” version, </w:t>
                      </w:r>
                    </w:ins>
                    <w:ins w:id="181" w:author="Unknown" w:date="2014-01-27T09:53:00Z">
                      <w:r>
                        <w:t>the</w:t>
                      </w:r>
                    </w:ins>
                    <w:ins w:id="182" w:author="Unknown" w:date="2014-01-27T09:51:00Z">
                      <w:r>
                        <w:t xml:space="preserve"> contexts </w:t>
                      </w:r>
                    </w:ins>
                    <w:ins w:id="183" w:author="Unknown" w:date="2014-01-27T09:53:00Z">
                      <w:r>
                        <w:t xml:space="preserve">of the questions are changed to be more </w:t>
                      </w:r>
                    </w:ins>
                    <w:ins w:id="184" w:author="Unknown" w:date="2014-01-27T09:52:00Z">
                      <w:r>
                        <w:t>”feminine”</w:t>
                      </w:r>
                    </w:ins>
                    <w:ins w:id="185" w:author="Unknown" w:date="2014-01-27T09:54:00Z">
                      <w:r>
                        <w:t xml:space="preserve"> </w:t>
                      </w:r>
                      <w:r>
                        <w:rPr>
                          <w:rFonts w:ascii="Times New Roman" w:hAnsi="Times New Roman" w:cs="Arial"/>
                          <w:color w:val="1A1A1A"/>
                          <w:szCs w:val="26"/>
                        </w:rPr>
                        <w:fldChar w:fldCharType="begin"/>
                      </w:r>
                      <w:r>
                        <w:rPr>
                          <w:rFonts w:ascii="Times New Roman" w:hAnsi="Times New Roman" w:cs="Arial"/>
                          <w:color w:val="1A1A1A"/>
                          <w:szCs w:val="26"/>
                        </w:rPr>
                        <w:instrText>ADDIN CSL_CITATION {"mendeley": {"previouslyFormattedCitation": "(McCullough &amp; Meltzer, 2001; McCullough, 2011)"}, "citationItems": [{"uris": ["http://www.mendeley.com/documents/?uuid=2f3a78d5-b849-4e11-aa18-30fbca1cd50e"], "id": "ITEM-1", "itemData": {"publisher-place": "Rochester, New York", "title": "Differences in Male/Female Response Patterns on Alternative-format Versions of the Force Concept Inventory", "issued": {"date-parts": [["2001", "7"]]}, "author": [{"given": "Laura", "dropping-particle": "", "suffix": "", "family": "McCullough", "parse-names": false, "non-dropping-particle": ""}, {"given": "David", "dropping-particle": "", "suffix": "", "family": "Meltzer", "parse-names": false, "non-dropping-particle": ""}], "type": "paper-conference", "id": "ITEM-1"}}, {"uris": ["http://www.mendeley.com/documents/?uuid=9ef54c79-e3c8-4410-bb24-6e083212e7c4"], "id": "ITEM-2", "itemData": {"title": "Gender Differences in Student Responses to Physics Conceptual Questions Based on Question Context", "issued": {"date-parts": [["2011"]]}, "author": [{"given": "Laura", "dropping-particle": "", "suffix": "", "family": "McCullough", "parse-names": false, "non-dropping-particle": ""}], "page": "1-10", "container-title": "ASQ Advancing the STEM Agenda in Education, the Workplace and Society Session 2-3", "type": "article-journal", "id": "ITEM-2"}}], "properties": {"noteIndex": 0}, "schema": "https://github.com/citation-style-language/schema/raw/master/csl-citation.json"}</w:instrText>
                      </w:r>
                      <w:r>
                        <w:rPr>
                          <w:rFonts w:ascii="Times New Roman" w:hAnsi="Times New Roman" w:cs="Arial"/>
                          <w:color w:val="1A1A1A"/>
                          <w:szCs w:val="26"/>
                        </w:rPr>
                        <w:fldChar w:fldCharType="separate"/>
                      </w:r>
                      <w:r w:rsidRPr="003A2CE2">
                        <w:rPr>
                          <w:rFonts w:ascii="Times New Roman" w:hAnsi="Times New Roman" w:cs="Arial"/>
                          <w:noProof/>
                          <w:color w:val="1A1A1A"/>
                          <w:szCs w:val="26"/>
                        </w:rPr>
                        <w:t>(McCullough &amp; Meltzer, 2001; McCullough, 2011)</w:t>
                      </w:r>
                      <w:r>
                        <w:rPr>
                          <w:rFonts w:ascii="Times New Roman" w:hAnsi="Times New Roman" w:cs="Arial"/>
                          <w:color w:val="1A1A1A"/>
                          <w:szCs w:val="26"/>
                        </w:rPr>
                        <w:fldChar w:fldCharType="end"/>
                      </w:r>
                    </w:ins>
                    <w:ins w:id="186" w:author="Unknown" w:date="2014-01-27T09:52:00Z">
                      <w:r>
                        <w:t xml:space="preserve">. </w:t>
                      </w:r>
                    </w:ins>
                  </w:p>
                </w:txbxContent>
              </v:textbox>
              <w10:wrap type="tight"/>
            </v:shape>
          </w:pict>
        </w:r>
      </w:del>
      <w:ins w:id="187" w:author="Unknown" w:date="2014-01-14T15:04:00Z">
        <w:r w:rsidRPr="002018B1">
          <w:rPr>
            <w:rFonts w:ascii="Arial" w:hAnsi="Arial" w:cs="Helvetica"/>
            <w:b/>
            <w:color w:val="336633"/>
            <w:sz w:val="28"/>
            <w:rPrChange w:id="188" w:author="Unknown" w:date="2014-04-21T14:03:00Z">
              <w:rPr>
                <w:rFonts w:ascii="Times New Roman" w:hAnsi="Times New Roman" w:cs="Helvetica"/>
                <w:b/>
              </w:rPr>
            </w:rPrChange>
          </w:rPr>
          <w:t xml:space="preserve">Access: Where do I download the test? </w:t>
        </w:r>
      </w:ins>
    </w:p>
    <w:p w:rsidR="00F971F7" w:rsidRDefault="002018B1">
      <w:pPr>
        <w:pStyle w:val="NormalWeb"/>
        <w:numPr>
          <w:ins w:id="189" w:author="Unknown" w:date="2014-04-11T14:07:00Z"/>
        </w:numPr>
        <w:spacing w:before="2" w:after="2"/>
        <w:rPr>
          <w:ins w:id="190" w:author="Adrian  Carmichael" w:date="2014-07-25T11:34:00Z"/>
          <w:rFonts w:ascii="Arial" w:hAnsi="Arial"/>
          <w:sz w:val="24"/>
        </w:rPr>
      </w:pPr>
      <w:ins w:id="191" w:author="Unknown" w:date="2014-04-15T12:02:00Z">
        <w:r w:rsidRPr="002018B1">
          <w:rPr>
            <w:rFonts w:ascii="Arial" w:hAnsi="Arial"/>
            <w:sz w:val="24"/>
            <w:rPrChange w:id="192" w:author="Unknown" w:date="2014-04-24T16:34:00Z">
              <w:rPr>
                <w:rFonts w:asciiTheme="minorHAnsi" w:hAnsiTheme="minorHAnsi" w:cstheme="minorBidi"/>
                <w:sz w:val="24"/>
                <w:szCs w:val="24"/>
              </w:rPr>
            </w:rPrChange>
          </w:rPr>
          <w:t xml:space="preserve">You can download the </w:t>
        </w:r>
      </w:ins>
      <w:ins w:id="193" w:author="Adrian  Carmichael" w:date="2014-07-25T11:34:00Z">
        <w:r w:rsidR="00F971F7">
          <w:rPr>
            <w:rFonts w:ascii="Arial" w:hAnsi="Arial"/>
            <w:sz w:val="24"/>
          </w:rPr>
          <w:t xml:space="preserve">BEMA here at PhysPort once you have been verified as an educator. </w:t>
        </w:r>
      </w:ins>
    </w:p>
    <w:p w:rsidR="00F971F7" w:rsidRDefault="00F971F7">
      <w:pPr>
        <w:pStyle w:val="NormalWeb"/>
        <w:numPr>
          <w:ins w:id="194" w:author="Adrian  Carmichael" w:date="2014-07-25T11:34:00Z"/>
        </w:numPr>
        <w:spacing w:before="2" w:after="2"/>
        <w:rPr>
          <w:ins w:id="195" w:author="Adrian  Carmichael" w:date="2014-07-25T11:34:00Z"/>
          <w:rFonts w:ascii="Arial" w:hAnsi="Arial"/>
          <w:sz w:val="24"/>
        </w:rPr>
      </w:pPr>
    </w:p>
    <w:p w:rsidR="00994F24" w:rsidRPr="00843AA7" w:rsidDel="00F971F7" w:rsidRDefault="002018B1">
      <w:pPr>
        <w:pStyle w:val="NormalWeb"/>
        <w:numPr>
          <w:ins w:id="196" w:author="Adrian  Carmichael" w:date="2014-07-25T11:34:00Z"/>
        </w:numPr>
        <w:spacing w:before="2" w:after="2"/>
        <w:rPr>
          <w:ins w:id="197" w:author="Unknown" w:date="2014-04-15T12:02:00Z"/>
          <w:del w:id="198" w:author="Adrian  Carmichael" w:date="2014-07-25T11:35:00Z"/>
          <w:rFonts w:ascii="Arial" w:hAnsi="Arial"/>
          <w:sz w:val="24"/>
          <w:rPrChange w:id="199" w:author="Unknown" w:date="2014-04-24T16:34:00Z">
            <w:rPr>
              <w:ins w:id="200" w:author="Unknown" w:date="2014-04-15T12:02:00Z"/>
              <w:del w:id="201" w:author="Adrian  Carmichael" w:date="2014-07-25T11:35:00Z"/>
              <w:sz w:val="24"/>
            </w:rPr>
          </w:rPrChange>
        </w:rPr>
      </w:pPr>
      <w:ins w:id="202" w:author="Unknown" w:date="2014-04-15T12:02:00Z">
        <w:del w:id="203" w:author="Adrian  Carmichael" w:date="2014-07-25T11:34:00Z">
          <w:r w:rsidRPr="002018B1" w:rsidDel="00F971F7">
            <w:rPr>
              <w:rFonts w:ascii="Arial" w:hAnsi="Arial"/>
              <w:sz w:val="24"/>
              <w:rPrChange w:id="204" w:author="Unknown" w:date="2014-04-24T16:34:00Z">
                <w:rPr>
                  <w:rFonts w:asciiTheme="minorHAnsi" w:hAnsiTheme="minorHAnsi" w:cstheme="minorBidi"/>
                  <w:sz w:val="24"/>
                  <w:szCs w:val="24"/>
                </w:rPr>
              </w:rPrChange>
            </w:rPr>
            <w:delText>test here:</w:delText>
          </w:r>
        </w:del>
        <w:del w:id="205" w:author="Adrian  Carmichael" w:date="2014-07-25T11:35:00Z">
          <w:r w:rsidRPr="002018B1" w:rsidDel="00F971F7">
            <w:rPr>
              <w:rFonts w:ascii="Arial" w:hAnsi="Arial"/>
              <w:sz w:val="24"/>
              <w:rPrChange w:id="206" w:author="Unknown" w:date="2014-04-24T16:34:00Z">
                <w:rPr>
                  <w:rFonts w:asciiTheme="minorHAnsi" w:hAnsiTheme="minorHAnsi" w:cstheme="minorBidi"/>
                  <w:sz w:val="24"/>
                  <w:szCs w:val="24"/>
                </w:rPr>
              </w:rPrChange>
            </w:rPr>
            <w:delText xml:space="preserve"> </w:delText>
          </w:r>
          <w:r w:rsidRPr="002018B1" w:rsidDel="00F971F7">
            <w:rPr>
              <w:rFonts w:ascii="Arial" w:hAnsi="Arial"/>
              <w:sz w:val="24"/>
              <w:rPrChange w:id="207" w:author="Unknown" w:date="2014-04-24T16:34:00Z">
                <w:rPr>
                  <w:rFonts w:asciiTheme="minorHAnsi" w:hAnsiTheme="minorHAnsi" w:cstheme="minorBidi"/>
                  <w:color w:val="0000FF" w:themeColor="hyperlink"/>
                  <w:sz w:val="24"/>
                  <w:szCs w:val="24"/>
                  <w:u w:val="single"/>
                </w:rPr>
              </w:rPrChange>
            </w:rPr>
            <w:fldChar w:fldCharType="begin"/>
          </w:r>
        </w:del>
        <w:del w:id="208" w:author="Adrian  Carmichael" w:date="2014-05-09T13:37:00Z">
          <w:r w:rsidRPr="002018B1">
            <w:rPr>
              <w:rFonts w:ascii="Arial" w:hAnsi="Arial"/>
              <w:sz w:val="24"/>
              <w:rPrChange w:id="209" w:author="Unknown" w:date="2014-04-24T16:34:00Z">
                <w:rPr>
                  <w:rFonts w:asciiTheme="minorHAnsi" w:hAnsiTheme="minorHAnsi" w:cstheme="minorBidi"/>
                  <w:sz w:val="24"/>
                  <w:szCs w:val="24"/>
                </w:rPr>
              </w:rPrChange>
            </w:rPr>
            <w:delInstrText xml:space="preserve"> HYPERLINK "http://www.per-central.org/items/detail.cfm?ID=3775" </w:delInstrText>
          </w:r>
        </w:del>
        <w:del w:id="210" w:author="Adrian  Carmichael" w:date="2014-07-25T11:35:00Z">
          <w:r w:rsidRPr="002018B1" w:rsidDel="00F971F7">
            <w:rPr>
              <w:rFonts w:ascii="Arial" w:hAnsi="Arial"/>
              <w:sz w:val="24"/>
              <w:rPrChange w:id="211" w:author="Unknown" w:date="2014-04-24T16:34:00Z">
                <w:rPr>
                  <w:rFonts w:asciiTheme="minorHAnsi" w:hAnsiTheme="minorHAnsi" w:cstheme="minorBidi"/>
                  <w:color w:val="0000FF" w:themeColor="hyperlink"/>
                  <w:sz w:val="24"/>
                  <w:szCs w:val="24"/>
                  <w:u w:val="single"/>
                </w:rPr>
              </w:rPrChange>
            </w:rPr>
            <w:fldChar w:fldCharType="separate"/>
          </w:r>
        </w:del>
        <w:del w:id="212" w:author="Adrian  Carmichael" w:date="2014-05-09T13:37:00Z">
          <w:r w:rsidRPr="002018B1">
            <w:rPr>
              <w:rStyle w:val="Hyperlink"/>
              <w:rFonts w:ascii="Arial" w:hAnsi="Arial"/>
              <w:sz w:val="24"/>
              <w:u w:val="none"/>
              <w:rPrChange w:id="213" w:author="Adrian  Carmichael" w:date="2014-05-09T13:37:00Z">
                <w:rPr>
                  <w:rStyle w:val="Hyperlink"/>
                  <w:rFonts w:asciiTheme="minorHAnsi" w:hAnsiTheme="minorHAnsi" w:cstheme="minorBidi"/>
                  <w:sz w:val="24"/>
                  <w:szCs w:val="24"/>
                </w:rPr>
              </w:rPrChange>
            </w:rPr>
            <w:delText>http://www.per-central.org/items/detail.cfm?ID=3775</w:delText>
          </w:r>
        </w:del>
        <w:del w:id="214" w:author="Adrian  Carmichael" w:date="2014-07-25T11:35:00Z">
          <w:r w:rsidRPr="002018B1" w:rsidDel="00F971F7">
            <w:rPr>
              <w:rFonts w:ascii="Arial" w:hAnsi="Arial"/>
              <w:sz w:val="24"/>
              <w:rPrChange w:id="215" w:author="Unknown" w:date="2014-04-24T16:34:00Z">
                <w:rPr>
                  <w:rFonts w:asciiTheme="minorHAnsi" w:hAnsiTheme="minorHAnsi" w:cstheme="minorBidi"/>
                  <w:color w:val="0000FF" w:themeColor="hyperlink"/>
                  <w:sz w:val="24"/>
                  <w:szCs w:val="24"/>
                  <w:u w:val="single"/>
                </w:rPr>
              </w:rPrChange>
            </w:rPr>
            <w:fldChar w:fldCharType="end"/>
          </w:r>
          <w:r w:rsidRPr="002018B1" w:rsidDel="00F971F7">
            <w:rPr>
              <w:rFonts w:ascii="Arial" w:hAnsi="Arial"/>
              <w:sz w:val="24"/>
              <w:rPrChange w:id="216" w:author="Unknown" w:date="2014-04-24T16:34:00Z">
                <w:rPr>
                  <w:rFonts w:asciiTheme="minorHAnsi" w:hAnsiTheme="minorHAnsi" w:cstheme="minorBidi"/>
                  <w:color w:val="0000FF" w:themeColor="hyperlink"/>
                  <w:sz w:val="24"/>
                  <w:szCs w:val="24"/>
                  <w:u w:val="single"/>
                </w:rPr>
              </w:rPrChange>
            </w:rPr>
            <w:delText>.</w:delText>
          </w:r>
        </w:del>
      </w:ins>
    </w:p>
    <w:p w:rsidR="00792B8A" w:rsidRPr="00792B8A" w:rsidRDefault="002018B1" w:rsidP="00792B8A">
      <w:pPr>
        <w:widowControl w:val="0"/>
        <w:numPr>
          <w:ins w:id="217" w:author="Adrian  Carmichael" w:date="2014-05-29T13:57:00Z"/>
        </w:numPr>
        <w:autoSpaceDE w:val="0"/>
        <w:autoSpaceDN w:val="0"/>
        <w:adjustRightInd w:val="0"/>
        <w:rPr>
          <w:ins w:id="218" w:author="Adrian  Carmichael" w:date="2014-05-29T13:57:00Z"/>
          <w:rFonts w:ascii="Arial" w:hAnsi="Arial" w:cs="Arial"/>
          <w:color w:val="1A1A1A"/>
          <w:szCs w:val="26"/>
          <w:rPrChange w:id="219" w:author="Adrian  Carmichael" w:date="2014-05-29T13:58:00Z">
            <w:rPr>
              <w:ins w:id="220" w:author="Adrian  Carmichael" w:date="2014-05-29T13:57:00Z"/>
              <w:rFonts w:ascii="Arial" w:hAnsi="Arial" w:cs="Arial"/>
              <w:color w:val="1A1A1A"/>
              <w:sz w:val="26"/>
              <w:szCs w:val="26"/>
            </w:rPr>
          </w:rPrChange>
        </w:rPr>
      </w:pPr>
      <w:ins w:id="221" w:author="Unknown" w:date="2014-04-15T12:02:00Z">
        <w:del w:id="222" w:author="Adrian  Carmichael" w:date="2014-07-25T11:35:00Z">
          <w:r w:rsidRPr="002018B1" w:rsidDel="00F971F7">
            <w:rPr>
              <w:rFonts w:ascii="Arial" w:hAnsi="Arial" w:cs="Times New Roman"/>
              <w:szCs w:val="20"/>
              <w:rPrChange w:id="223" w:author="Unknown" w:date="2014-04-21T14:03:00Z">
                <w:rPr>
                  <w:color w:val="0000FF" w:themeColor="hyperlink"/>
                  <w:u w:val="single"/>
                </w:rPr>
              </w:rPrChange>
            </w:rPr>
            <w:delText xml:space="preserve">The test is password protected. Contact </w:delText>
          </w:r>
        </w:del>
      </w:ins>
      <w:ins w:id="224" w:author="Unknown" w:date="2014-04-15T12:04:00Z">
        <w:del w:id="225" w:author="Adrian  Carmichael" w:date="2014-07-25T11:35:00Z">
          <w:r w:rsidRPr="002018B1" w:rsidDel="00F971F7">
            <w:rPr>
              <w:rFonts w:ascii="Arial" w:hAnsi="Arial" w:cs="Times New Roman"/>
              <w:szCs w:val="20"/>
              <w:rPrChange w:id="226" w:author="Unknown" w:date="2014-04-21T14:03:00Z">
                <w:rPr>
                  <w:rFonts w:ascii="Times New Roman" w:hAnsi="Times New Roman"/>
                  <w:color w:val="0000FF" w:themeColor="hyperlink"/>
                  <w:u w:val="single"/>
                </w:rPr>
              </w:rPrChange>
            </w:rPr>
            <w:delText xml:space="preserve">one of the authors, </w:delText>
          </w:r>
        </w:del>
      </w:ins>
      <w:ins w:id="227" w:author="Unknown" w:date="2014-04-15T12:02:00Z">
        <w:del w:id="228" w:author="Adrian  Carmichael" w:date="2014-07-25T11:35:00Z">
          <w:r w:rsidRPr="002018B1" w:rsidDel="00F971F7">
            <w:rPr>
              <w:rFonts w:ascii="Arial" w:hAnsi="Arial" w:cs="Times New Roman"/>
              <w:szCs w:val="20"/>
              <w:rPrChange w:id="229" w:author="Unknown" w:date="2014-04-21T14:03:00Z">
                <w:rPr>
                  <w:rFonts w:ascii="Arial" w:hAnsi="Arial"/>
                  <w:color w:val="0000FF" w:themeColor="hyperlink"/>
                  <w:u w:val="single"/>
                </w:rPr>
              </w:rPrChange>
            </w:rPr>
            <w:delText>Ruth Chabay (</w:delText>
          </w:r>
        </w:del>
      </w:ins>
      <w:ins w:id="230" w:author="Unknown" w:date="2014-04-15T12:03:00Z">
        <w:del w:id="231" w:author="Adrian  Carmichael" w:date="2014-07-25T11:35:00Z">
          <w:r w:rsidRPr="002018B1" w:rsidDel="00F971F7">
            <w:rPr>
              <w:rFonts w:ascii="Arial" w:hAnsi="Arial" w:cs="Times New Roman"/>
              <w:szCs w:val="20"/>
              <w:rPrChange w:id="232" w:author="Unknown" w:date="2014-04-21T14:03:00Z">
                <w:rPr>
                  <w:rFonts w:ascii="Verdana" w:hAnsi="Verdana"/>
                  <w:color w:val="0000FF" w:themeColor="hyperlink"/>
                  <w:u w:val="single"/>
                </w:rPr>
              </w:rPrChange>
            </w:rPr>
            <w:fldChar w:fldCharType="begin"/>
          </w:r>
          <w:r w:rsidRPr="002018B1" w:rsidDel="00F971F7">
            <w:rPr>
              <w:rFonts w:ascii="Arial" w:hAnsi="Arial" w:cs="Times New Roman"/>
              <w:szCs w:val="20"/>
              <w:rPrChange w:id="233" w:author="Unknown" w:date="2014-04-21T14:03:00Z">
                <w:rPr>
                  <w:rFonts w:ascii="Verdana" w:hAnsi="Verdana"/>
                  <w:color w:val="0000FF" w:themeColor="hyperlink"/>
                  <w:u w:val="single"/>
                </w:rPr>
              </w:rPrChange>
            </w:rPr>
            <w:delInstrText>HYPERLINK "mailto:rwchabay@unity.ncsu.edu"</w:delInstrText>
          </w:r>
          <w:r w:rsidRPr="002018B1" w:rsidDel="00F971F7">
            <w:rPr>
              <w:rFonts w:ascii="Arial" w:hAnsi="Arial" w:cs="Times New Roman"/>
              <w:szCs w:val="20"/>
              <w:rPrChange w:id="234" w:author="Unknown" w:date="2014-04-21T14:03:00Z">
                <w:rPr>
                  <w:rFonts w:ascii="Verdana" w:hAnsi="Verdana"/>
                  <w:color w:val="0000FF" w:themeColor="hyperlink"/>
                  <w:u w:val="single"/>
                </w:rPr>
              </w:rPrChange>
            </w:rPr>
            <w:fldChar w:fldCharType="separate"/>
          </w:r>
          <w:r w:rsidRPr="002018B1" w:rsidDel="00F971F7">
            <w:rPr>
              <w:rFonts w:ascii="Arial" w:hAnsi="Arial" w:cs="Verdana"/>
              <w:bCs/>
              <w:szCs w:val="26"/>
              <w:u w:color="C95126"/>
              <w:rPrChange w:id="235" w:author="Unknown" w:date="2014-04-21T14:03:00Z">
                <w:rPr>
                  <w:rFonts w:ascii="Verdana" w:hAnsi="Verdana" w:cs="Verdana"/>
                  <w:b/>
                  <w:bCs/>
                  <w:color w:val="C95126"/>
                  <w:sz w:val="26"/>
                  <w:szCs w:val="26"/>
                  <w:u w:val="single" w:color="C95126"/>
                </w:rPr>
              </w:rPrChange>
            </w:rPr>
            <w:delText>rwchabay@unity.ncsu.edu</w:delText>
          </w:r>
          <w:r w:rsidRPr="002018B1" w:rsidDel="00F971F7">
            <w:rPr>
              <w:rFonts w:ascii="Arial" w:hAnsi="Arial" w:cs="Times New Roman"/>
              <w:szCs w:val="20"/>
              <w:rPrChange w:id="236" w:author="Unknown" w:date="2014-04-21T14:03:00Z">
                <w:rPr>
                  <w:rFonts w:ascii="Verdana" w:hAnsi="Verdana"/>
                  <w:color w:val="0000FF" w:themeColor="hyperlink"/>
                  <w:u w:val="single"/>
                </w:rPr>
              </w:rPrChange>
            </w:rPr>
            <w:fldChar w:fldCharType="end"/>
          </w:r>
          <w:r w:rsidRPr="002018B1" w:rsidDel="00F971F7">
            <w:rPr>
              <w:rFonts w:ascii="Arial" w:hAnsi="Arial" w:cs="Times New Roman"/>
              <w:szCs w:val="20"/>
              <w:rPrChange w:id="237" w:author="Unknown" w:date="2014-04-21T14:03:00Z">
                <w:rPr>
                  <w:rFonts w:ascii="Verdana" w:hAnsi="Verdana"/>
                  <w:color w:val="0000FF" w:themeColor="hyperlink"/>
                  <w:u w:val="single"/>
                </w:rPr>
              </w:rPrChange>
            </w:rPr>
            <w:delText>) or Bruce Sherwood (</w:delText>
          </w:r>
          <w:r w:rsidRPr="002018B1" w:rsidDel="00F971F7">
            <w:rPr>
              <w:rFonts w:ascii="Arial" w:hAnsi="Arial" w:cs="Times New Roman"/>
              <w:szCs w:val="20"/>
              <w:rPrChange w:id="238" w:author="Unknown" w:date="2014-04-21T14:03:00Z">
                <w:rPr>
                  <w:rFonts w:ascii="Verdana" w:hAnsi="Verdana"/>
                  <w:color w:val="0000FF" w:themeColor="hyperlink"/>
                  <w:u w:val="single"/>
                </w:rPr>
              </w:rPrChange>
            </w:rPr>
            <w:fldChar w:fldCharType="begin"/>
          </w:r>
          <w:r w:rsidRPr="002018B1" w:rsidDel="00F971F7">
            <w:rPr>
              <w:rFonts w:ascii="Arial" w:hAnsi="Arial" w:cs="Times New Roman"/>
              <w:szCs w:val="20"/>
              <w:rPrChange w:id="239" w:author="Unknown" w:date="2014-04-21T14:03:00Z">
                <w:rPr>
                  <w:rFonts w:ascii="Verdana" w:hAnsi="Verdana"/>
                  <w:color w:val="0000FF" w:themeColor="hyperlink"/>
                  <w:u w:val="single"/>
                </w:rPr>
              </w:rPrChange>
            </w:rPr>
            <w:delInstrText>HYPERLINK "mailto:Bruce_Sherwood@ncsu.edu"</w:delInstrText>
          </w:r>
          <w:r w:rsidRPr="002018B1" w:rsidDel="00F971F7">
            <w:rPr>
              <w:rFonts w:ascii="Arial" w:hAnsi="Arial" w:cs="Times New Roman"/>
              <w:szCs w:val="20"/>
              <w:rPrChange w:id="240" w:author="Unknown" w:date="2014-04-21T14:03:00Z">
                <w:rPr>
                  <w:rFonts w:ascii="Verdana" w:hAnsi="Verdana"/>
                  <w:color w:val="0000FF" w:themeColor="hyperlink"/>
                  <w:u w:val="single"/>
                </w:rPr>
              </w:rPrChange>
            </w:rPr>
            <w:fldChar w:fldCharType="separate"/>
          </w:r>
          <w:r w:rsidRPr="002018B1" w:rsidDel="00F971F7">
            <w:rPr>
              <w:rFonts w:ascii="Arial" w:hAnsi="Arial" w:cs="Verdana"/>
              <w:bCs/>
              <w:szCs w:val="26"/>
              <w:rPrChange w:id="241" w:author="Unknown" w:date="2014-04-21T14:03:00Z">
                <w:rPr>
                  <w:rFonts w:ascii="Verdana" w:hAnsi="Verdana" w:cs="Verdana"/>
                  <w:b/>
                  <w:bCs/>
                  <w:color w:val="0000FF"/>
                  <w:sz w:val="26"/>
                  <w:szCs w:val="26"/>
                  <w:u w:val="single"/>
                </w:rPr>
              </w:rPrChange>
            </w:rPr>
            <w:delText>Bruce_Sherwood@ncsu.edu</w:delText>
          </w:r>
          <w:r w:rsidRPr="002018B1" w:rsidDel="00F971F7">
            <w:rPr>
              <w:rFonts w:ascii="Arial" w:hAnsi="Arial" w:cs="Times New Roman"/>
              <w:szCs w:val="20"/>
              <w:rPrChange w:id="242" w:author="Unknown" w:date="2014-04-21T14:03:00Z">
                <w:rPr>
                  <w:rFonts w:ascii="Verdana" w:hAnsi="Verdana"/>
                  <w:color w:val="0000FF" w:themeColor="hyperlink"/>
                  <w:u w:val="single"/>
                </w:rPr>
              </w:rPrChange>
            </w:rPr>
            <w:fldChar w:fldCharType="end"/>
          </w:r>
          <w:r w:rsidRPr="002018B1" w:rsidDel="00F971F7">
            <w:rPr>
              <w:rFonts w:ascii="Arial" w:hAnsi="Arial" w:cs="Times New Roman"/>
              <w:szCs w:val="20"/>
              <w:rPrChange w:id="243" w:author="Unknown" w:date="2014-04-21T14:03:00Z">
                <w:rPr>
                  <w:rFonts w:ascii="Verdana" w:hAnsi="Verdana"/>
                  <w:color w:val="0000FF" w:themeColor="hyperlink"/>
                  <w:u w:val="single"/>
                </w:rPr>
              </w:rPrChange>
            </w:rPr>
            <w:delText>) to get the password.</w:delText>
          </w:r>
        </w:del>
      </w:ins>
      <w:ins w:id="244" w:author="Adrian  Carmichael" w:date="2014-05-29T13:57:00Z">
        <w:r w:rsidRPr="002018B1">
          <w:rPr>
            <w:rFonts w:ascii="Arial" w:hAnsi="Arial"/>
            <w:rPrChange w:id="245" w:author="Adrian  Carmichael" w:date="2014-05-29T13:58:00Z">
              <w:rPr>
                <w:rFonts w:ascii="Arial" w:hAnsi="Arial"/>
                <w:color w:val="0000FF" w:themeColor="hyperlink"/>
                <w:u w:val="single"/>
              </w:rPr>
            </w:rPrChange>
          </w:rPr>
          <w:t xml:space="preserve">You can also access the test online using WebAssign. </w:t>
        </w:r>
      </w:ins>
    </w:p>
    <w:p w:rsidR="00792B8A" w:rsidRPr="00792B8A" w:rsidRDefault="002018B1" w:rsidP="00792B8A">
      <w:pPr>
        <w:pStyle w:val="NormalWeb"/>
        <w:numPr>
          <w:ins w:id="246" w:author="Adrian  Carmichael" w:date="2014-05-29T13:57:00Z"/>
        </w:numPr>
        <w:spacing w:before="2" w:after="2"/>
        <w:rPr>
          <w:ins w:id="247" w:author="Adrian  Carmichael" w:date="2014-05-29T13:57:00Z"/>
          <w:rFonts w:ascii="Arial" w:hAnsi="Arial" w:cs="Arial"/>
          <w:color w:val="1A1A1A"/>
          <w:sz w:val="24"/>
          <w:szCs w:val="26"/>
          <w:rPrChange w:id="248" w:author="Adrian  Carmichael" w:date="2014-05-29T13:58:00Z">
            <w:rPr>
              <w:ins w:id="249" w:author="Adrian  Carmichael" w:date="2014-05-29T13:57:00Z"/>
              <w:rFonts w:ascii="Arial" w:hAnsi="Arial" w:cs="Arial"/>
              <w:color w:val="1A1A1A"/>
              <w:sz w:val="26"/>
              <w:szCs w:val="26"/>
            </w:rPr>
          </w:rPrChange>
        </w:rPr>
      </w:pPr>
      <w:ins w:id="250" w:author="Adrian  Carmichael" w:date="2014-05-29T13:57:00Z">
        <w:r w:rsidRPr="002018B1">
          <w:rPr>
            <w:rFonts w:ascii="Arial" w:hAnsi="Arial" w:cs="Arial"/>
            <w:color w:val="1A1A1A"/>
            <w:sz w:val="24"/>
            <w:szCs w:val="26"/>
            <w:rPrChange w:id="251" w:author="Adrian  Carmichael" w:date="2014-05-29T13:58:00Z">
              <w:rPr>
                <w:rFonts w:ascii="Arial" w:hAnsi="Arial" w:cs="Arial"/>
                <w:color w:val="1A1A1A"/>
                <w:sz w:val="26"/>
                <w:szCs w:val="26"/>
                <w:u w:val="single"/>
              </w:rPr>
            </w:rPrChange>
          </w:rPr>
          <w:fldChar w:fldCharType="begin"/>
        </w:r>
        <w:r w:rsidRPr="002018B1">
          <w:rPr>
            <w:rFonts w:ascii="Arial" w:hAnsi="Arial" w:cs="Arial"/>
            <w:color w:val="1A1A1A"/>
            <w:sz w:val="24"/>
            <w:szCs w:val="26"/>
            <w:rPrChange w:id="252" w:author="Adrian  Carmichael" w:date="2014-05-29T13:58:00Z">
              <w:rPr>
                <w:rFonts w:ascii="Arial" w:hAnsi="Arial" w:cs="Arial"/>
                <w:color w:val="1A1A1A"/>
                <w:sz w:val="26"/>
                <w:szCs w:val="26"/>
                <w:u w:val="single"/>
              </w:rPr>
            </w:rPrChange>
          </w:rPr>
          <w:instrText>HYPERLINK "http://www.webassign.net/features/textbooks/bema1/details.html"</w:instrText>
        </w:r>
        <w:r w:rsidRPr="002018B1">
          <w:rPr>
            <w:rFonts w:ascii="Arial" w:hAnsi="Arial" w:cs="Arial"/>
            <w:color w:val="1A1A1A"/>
            <w:sz w:val="24"/>
            <w:szCs w:val="26"/>
            <w:rPrChange w:id="253" w:author="Adrian  Carmichael" w:date="2014-05-29T13:58:00Z">
              <w:rPr>
                <w:rFonts w:ascii="Arial" w:hAnsi="Arial" w:cs="Arial"/>
                <w:color w:val="1A1A1A"/>
                <w:sz w:val="26"/>
                <w:szCs w:val="26"/>
                <w:u w:val="single"/>
              </w:rPr>
            </w:rPrChange>
          </w:rPr>
          <w:fldChar w:fldCharType="separate"/>
        </w:r>
        <w:r w:rsidRPr="002018B1">
          <w:rPr>
            <w:rFonts w:ascii="Arial" w:hAnsi="Arial" w:cs="Arial"/>
            <w:color w:val="103CC0"/>
            <w:sz w:val="24"/>
            <w:szCs w:val="26"/>
            <w:u w:val="single" w:color="103CC0"/>
            <w:rPrChange w:id="254" w:author="Adrian  Carmichael" w:date="2014-05-29T13:58:00Z">
              <w:rPr>
                <w:rFonts w:ascii="Arial" w:hAnsi="Arial" w:cs="Arial"/>
                <w:color w:val="103CC0"/>
                <w:sz w:val="26"/>
                <w:szCs w:val="26"/>
                <w:u w:val="single" w:color="103CC0"/>
              </w:rPr>
            </w:rPrChange>
          </w:rPr>
          <w:t>http://www.webassign.net/features/textbooks/bema1/details.html</w:t>
        </w:r>
        <w:r w:rsidRPr="002018B1">
          <w:rPr>
            <w:rFonts w:ascii="Arial" w:hAnsi="Arial" w:cs="Arial"/>
            <w:color w:val="1A1A1A"/>
            <w:sz w:val="24"/>
            <w:szCs w:val="26"/>
            <w:rPrChange w:id="255" w:author="Adrian  Carmichael" w:date="2014-05-29T13:58:00Z">
              <w:rPr>
                <w:rFonts w:ascii="Arial" w:hAnsi="Arial" w:cs="Arial"/>
                <w:color w:val="1A1A1A"/>
                <w:sz w:val="26"/>
                <w:szCs w:val="26"/>
                <w:u w:val="single"/>
              </w:rPr>
            </w:rPrChange>
          </w:rPr>
          <w:fldChar w:fldCharType="end"/>
        </w:r>
      </w:ins>
    </w:p>
    <w:p w:rsidR="00792B8A" w:rsidRPr="00792B8A" w:rsidRDefault="00792B8A" w:rsidP="00792B8A">
      <w:pPr>
        <w:pStyle w:val="NormalWeb"/>
        <w:numPr>
          <w:ins w:id="256" w:author="Adrian  Carmichael" w:date="2014-05-29T13:57:00Z"/>
        </w:numPr>
        <w:spacing w:before="2" w:after="2"/>
        <w:rPr>
          <w:ins w:id="257" w:author="Adrian  Carmichael" w:date="2014-05-29T13:57:00Z"/>
          <w:rFonts w:ascii="Arial" w:hAnsi="Arial" w:cs="Arial"/>
          <w:color w:val="1A1A1A"/>
          <w:sz w:val="24"/>
          <w:szCs w:val="26"/>
          <w:rPrChange w:id="258" w:author="Adrian  Carmichael" w:date="2014-05-29T13:58:00Z">
            <w:rPr>
              <w:ins w:id="259" w:author="Adrian  Carmichael" w:date="2014-05-29T13:57:00Z"/>
              <w:rFonts w:ascii="Arial" w:hAnsi="Arial" w:cs="Arial"/>
              <w:color w:val="1A1A1A"/>
              <w:sz w:val="26"/>
              <w:szCs w:val="26"/>
            </w:rPr>
          </w:rPrChange>
        </w:rPr>
      </w:pPr>
    </w:p>
    <w:p w:rsidR="00792B8A" w:rsidRPr="00792B8A" w:rsidRDefault="002018B1" w:rsidP="00792B8A">
      <w:pPr>
        <w:widowControl w:val="0"/>
        <w:numPr>
          <w:ins w:id="260" w:author="Adrian  Carmichael" w:date="2014-05-29T13:57:00Z"/>
        </w:numPr>
        <w:autoSpaceDE w:val="0"/>
        <w:autoSpaceDN w:val="0"/>
        <w:adjustRightInd w:val="0"/>
        <w:rPr>
          <w:ins w:id="261" w:author="Adrian  Carmichael" w:date="2014-05-29T13:57:00Z"/>
          <w:rFonts w:ascii="Arial" w:hAnsi="Arial" w:cs="Arial"/>
          <w:color w:val="1A1A1A"/>
          <w:szCs w:val="26"/>
          <w:rPrChange w:id="262" w:author="Adrian  Carmichael" w:date="2014-05-29T13:58:00Z">
            <w:rPr>
              <w:ins w:id="263" w:author="Adrian  Carmichael" w:date="2014-05-29T13:57:00Z"/>
              <w:rFonts w:ascii="Arial" w:hAnsi="Arial" w:cs="Arial"/>
              <w:color w:val="1A1A1A"/>
              <w:sz w:val="26"/>
              <w:szCs w:val="26"/>
            </w:rPr>
          </w:rPrChange>
        </w:rPr>
      </w:pPr>
      <w:ins w:id="264" w:author="Adrian  Carmichael" w:date="2014-05-29T13:57:00Z">
        <w:r w:rsidRPr="002018B1">
          <w:rPr>
            <w:rFonts w:ascii="Arial" w:hAnsi="Arial" w:cs="Arial"/>
            <w:color w:val="1A1A1A"/>
            <w:szCs w:val="26"/>
            <w:rPrChange w:id="265" w:author="Adrian  Carmichael" w:date="2014-05-29T13:58:00Z">
              <w:rPr>
                <w:rFonts w:ascii="Arial" w:hAnsi="Arial" w:cs="Arial"/>
                <w:color w:val="1A1A1A"/>
                <w:sz w:val="26"/>
                <w:szCs w:val="26"/>
                <w:u w:val="single"/>
              </w:rPr>
            </w:rPrChange>
          </w:rPr>
          <w:t xml:space="preserve">Any </w:t>
        </w:r>
        <w:proofErr w:type="gramStart"/>
        <w:r w:rsidRPr="002018B1">
          <w:rPr>
            <w:rFonts w:ascii="Arial" w:hAnsi="Arial" w:cs="Arial"/>
            <w:color w:val="1A1A1A"/>
            <w:szCs w:val="26"/>
            <w:rPrChange w:id="266" w:author="Adrian  Carmichael" w:date="2014-05-29T13:58:00Z">
              <w:rPr>
                <w:rFonts w:ascii="Arial" w:hAnsi="Arial" w:cs="Arial"/>
                <w:color w:val="1A1A1A"/>
                <w:sz w:val="26"/>
                <w:szCs w:val="26"/>
                <w:u w:val="single"/>
              </w:rPr>
            </w:rPrChange>
          </w:rPr>
          <w:t>instructor</w:t>
        </w:r>
        <w:proofErr w:type="gramEnd"/>
        <w:r w:rsidRPr="002018B1">
          <w:rPr>
            <w:rFonts w:ascii="Arial" w:hAnsi="Arial" w:cs="Arial"/>
            <w:color w:val="1A1A1A"/>
            <w:szCs w:val="26"/>
            <w:rPrChange w:id="267" w:author="Adrian  Carmichael" w:date="2014-05-29T13:58:00Z">
              <w:rPr>
                <w:rFonts w:ascii="Arial" w:hAnsi="Arial" w:cs="Arial"/>
                <w:color w:val="1A1A1A"/>
                <w:sz w:val="26"/>
                <w:szCs w:val="26"/>
                <w:u w:val="single"/>
              </w:rPr>
            </w:rPrChange>
          </w:rPr>
          <w:t xml:space="preserve"> who wishes to use WebAssign to administer these assessments, for the express purpose of measuring student learning, may do so at no charge.  </w:t>
        </w:r>
      </w:ins>
      <w:ins w:id="268" w:author="Adrian  Carmichael" w:date="2014-05-29T13:58:00Z">
        <w:r w:rsidR="00792B8A">
          <w:rPr>
            <w:rFonts w:ascii="Arial" w:hAnsi="Arial" w:cs="Arial"/>
            <w:color w:val="1A1A1A"/>
            <w:szCs w:val="26"/>
          </w:rPr>
          <w:t>You</w:t>
        </w:r>
      </w:ins>
      <w:ins w:id="269" w:author="Adrian  Carmichael" w:date="2014-05-29T13:57:00Z">
        <w:r w:rsidRPr="002018B1">
          <w:rPr>
            <w:rFonts w:ascii="Arial" w:hAnsi="Arial" w:cs="Arial"/>
            <w:color w:val="1A1A1A"/>
            <w:szCs w:val="26"/>
            <w:rPrChange w:id="270" w:author="Adrian  Carmichael" w:date="2014-05-29T13:58:00Z">
              <w:rPr>
                <w:rFonts w:ascii="Arial" w:hAnsi="Arial" w:cs="Arial"/>
                <w:color w:val="1A1A1A"/>
                <w:szCs w:val="26"/>
                <w:u w:val="single"/>
              </w:rPr>
            </w:rPrChange>
          </w:rPr>
          <w:t xml:space="preserve"> can contact customer support for more information.</w:t>
        </w:r>
      </w:ins>
    </w:p>
    <w:p w:rsidR="00792B8A" w:rsidRPr="00792B8A" w:rsidRDefault="00792B8A" w:rsidP="00792B8A">
      <w:pPr>
        <w:widowControl w:val="0"/>
        <w:numPr>
          <w:ins w:id="271" w:author="Adrian  Carmichael" w:date="2014-05-29T13:57:00Z"/>
        </w:numPr>
        <w:autoSpaceDE w:val="0"/>
        <w:autoSpaceDN w:val="0"/>
        <w:adjustRightInd w:val="0"/>
        <w:rPr>
          <w:ins w:id="272" w:author="Adrian  Carmichael" w:date="2014-05-29T13:57:00Z"/>
          <w:rFonts w:ascii="Arial" w:hAnsi="Arial" w:cs="Arial"/>
          <w:color w:val="1A1A1A"/>
          <w:szCs w:val="26"/>
          <w:rPrChange w:id="273" w:author="Adrian  Carmichael" w:date="2014-05-29T13:58:00Z">
            <w:rPr>
              <w:ins w:id="274" w:author="Adrian  Carmichael" w:date="2014-05-29T13:57:00Z"/>
              <w:rFonts w:ascii="Arial" w:hAnsi="Arial" w:cs="Arial"/>
              <w:color w:val="1A1A1A"/>
              <w:sz w:val="26"/>
              <w:szCs w:val="26"/>
            </w:rPr>
          </w:rPrChange>
        </w:rPr>
      </w:pPr>
    </w:p>
    <w:p w:rsidR="00792B8A" w:rsidRPr="00792B8A" w:rsidRDefault="002018B1" w:rsidP="00792B8A">
      <w:pPr>
        <w:widowControl w:val="0"/>
        <w:numPr>
          <w:ins w:id="275" w:author="Adrian  Carmichael" w:date="2014-05-29T13:57:00Z"/>
        </w:numPr>
        <w:autoSpaceDE w:val="0"/>
        <w:autoSpaceDN w:val="0"/>
        <w:adjustRightInd w:val="0"/>
        <w:rPr>
          <w:ins w:id="276" w:author="Adrian  Carmichael" w:date="2014-05-29T13:57:00Z"/>
          <w:rFonts w:ascii="Arial" w:hAnsi="Arial" w:cs="Arial"/>
          <w:color w:val="1A1A1A"/>
          <w:szCs w:val="26"/>
          <w:rPrChange w:id="277" w:author="Adrian  Carmichael" w:date="2014-05-29T13:58:00Z">
            <w:rPr>
              <w:ins w:id="278" w:author="Adrian  Carmichael" w:date="2014-05-29T13:57:00Z"/>
              <w:rFonts w:ascii="Arial" w:hAnsi="Arial" w:cs="Arial"/>
              <w:color w:val="1A1A1A"/>
              <w:sz w:val="26"/>
              <w:szCs w:val="26"/>
            </w:rPr>
          </w:rPrChange>
        </w:rPr>
      </w:pPr>
      <w:ins w:id="279" w:author="Adrian  Carmichael" w:date="2014-05-29T13:57:00Z">
        <w:r w:rsidRPr="002018B1">
          <w:rPr>
            <w:rFonts w:ascii="Arial" w:hAnsi="Arial" w:cs="Arial"/>
            <w:color w:val="1A1A1A"/>
            <w:szCs w:val="26"/>
            <w:rPrChange w:id="280" w:author="Adrian  Carmichael" w:date="2014-05-29T13:58:00Z">
              <w:rPr>
                <w:rFonts w:ascii="Arial" w:hAnsi="Arial" w:cs="Arial"/>
                <w:color w:val="1A1A1A"/>
                <w:sz w:val="26"/>
                <w:szCs w:val="26"/>
                <w:u w:val="single"/>
              </w:rPr>
            </w:rPrChange>
          </w:rPr>
          <w:fldChar w:fldCharType="begin"/>
        </w:r>
        <w:r w:rsidRPr="002018B1">
          <w:rPr>
            <w:rFonts w:ascii="Arial" w:hAnsi="Arial" w:cs="Arial"/>
            <w:color w:val="1A1A1A"/>
            <w:szCs w:val="26"/>
            <w:rPrChange w:id="281" w:author="Adrian  Carmichael" w:date="2014-05-29T13:58:00Z">
              <w:rPr>
                <w:rFonts w:ascii="Arial" w:hAnsi="Arial" w:cs="Arial"/>
                <w:color w:val="1A1A1A"/>
                <w:sz w:val="26"/>
                <w:szCs w:val="26"/>
                <w:u w:val="single"/>
              </w:rPr>
            </w:rPrChange>
          </w:rPr>
          <w:instrText>HYPERLINK "http://www.webassign.net/user_support/faculty/"</w:instrText>
        </w:r>
        <w:r w:rsidRPr="002018B1">
          <w:rPr>
            <w:rFonts w:ascii="Arial" w:hAnsi="Arial" w:cs="Arial"/>
            <w:color w:val="1A1A1A"/>
            <w:szCs w:val="26"/>
            <w:rPrChange w:id="282" w:author="Adrian  Carmichael" w:date="2014-05-29T13:58:00Z">
              <w:rPr>
                <w:rFonts w:ascii="Arial" w:hAnsi="Arial" w:cs="Arial"/>
                <w:color w:val="1A1A1A"/>
                <w:sz w:val="26"/>
                <w:szCs w:val="26"/>
                <w:u w:val="single"/>
              </w:rPr>
            </w:rPrChange>
          </w:rPr>
          <w:fldChar w:fldCharType="separate"/>
        </w:r>
        <w:r w:rsidRPr="002018B1">
          <w:rPr>
            <w:rFonts w:ascii="Arial" w:hAnsi="Arial" w:cs="Arial"/>
            <w:color w:val="103CC0"/>
            <w:szCs w:val="26"/>
            <w:u w:val="single" w:color="103CC0"/>
            <w:rPrChange w:id="283" w:author="Adrian  Carmichael" w:date="2014-05-29T13:58:00Z">
              <w:rPr>
                <w:rFonts w:ascii="Arial" w:hAnsi="Arial" w:cs="Arial"/>
                <w:color w:val="103CC0"/>
                <w:sz w:val="26"/>
                <w:szCs w:val="26"/>
                <w:u w:val="single" w:color="103CC0"/>
              </w:rPr>
            </w:rPrChange>
          </w:rPr>
          <w:t>http://www.webassign.net/user_support/faculty/</w:t>
        </w:r>
        <w:r w:rsidRPr="002018B1">
          <w:rPr>
            <w:rFonts w:ascii="Arial" w:hAnsi="Arial" w:cs="Arial"/>
            <w:color w:val="1A1A1A"/>
            <w:szCs w:val="26"/>
            <w:rPrChange w:id="284" w:author="Adrian  Carmichael" w:date="2014-05-29T13:58:00Z">
              <w:rPr>
                <w:rFonts w:ascii="Arial" w:hAnsi="Arial" w:cs="Arial"/>
                <w:color w:val="1A1A1A"/>
                <w:sz w:val="26"/>
                <w:szCs w:val="26"/>
                <w:u w:val="single"/>
              </w:rPr>
            </w:rPrChange>
          </w:rPr>
          <w:fldChar w:fldCharType="end"/>
        </w:r>
      </w:ins>
    </w:p>
    <w:p w:rsidR="00792B8A" w:rsidRPr="00792B8A" w:rsidRDefault="00792B8A" w:rsidP="00792B8A">
      <w:pPr>
        <w:widowControl w:val="0"/>
        <w:numPr>
          <w:ins w:id="285" w:author="Adrian  Carmichael" w:date="2014-05-29T13:57:00Z"/>
        </w:numPr>
        <w:autoSpaceDE w:val="0"/>
        <w:autoSpaceDN w:val="0"/>
        <w:adjustRightInd w:val="0"/>
        <w:rPr>
          <w:ins w:id="286" w:author="Adrian  Carmichael" w:date="2014-05-29T13:57:00Z"/>
          <w:rFonts w:ascii="Arial" w:hAnsi="Arial" w:cs="Arial"/>
          <w:color w:val="1A1A1A"/>
          <w:szCs w:val="26"/>
          <w:rPrChange w:id="287" w:author="Adrian  Carmichael" w:date="2014-05-29T13:58:00Z">
            <w:rPr>
              <w:ins w:id="288" w:author="Adrian  Carmichael" w:date="2014-05-29T13:57:00Z"/>
              <w:rFonts w:ascii="Arial" w:hAnsi="Arial" w:cs="Arial"/>
              <w:color w:val="1A1A1A"/>
              <w:sz w:val="26"/>
              <w:szCs w:val="26"/>
            </w:rPr>
          </w:rPrChange>
        </w:rPr>
      </w:pPr>
    </w:p>
    <w:p w:rsidR="0095301F" w:rsidRDefault="002018B1">
      <w:pPr>
        <w:widowControl w:val="0"/>
        <w:numPr>
          <w:ins w:id="289" w:author="Adrian  Carmichael" w:date="2014-05-29T13:57:00Z"/>
        </w:numPr>
        <w:autoSpaceDE w:val="0"/>
        <w:autoSpaceDN w:val="0"/>
        <w:adjustRightInd w:val="0"/>
        <w:rPr>
          <w:ins w:id="290" w:author="Adrian  Carmichael" w:date="2014-05-29T13:57:00Z"/>
          <w:rFonts w:ascii="Arial" w:hAnsi="Arial" w:cs="Arial"/>
          <w:color w:val="1A1A1A"/>
          <w:szCs w:val="26"/>
          <w:rPrChange w:id="291" w:author="Adrian  Carmichael" w:date="2014-05-29T13:59:00Z">
            <w:rPr>
              <w:ins w:id="292" w:author="Adrian  Carmichael" w:date="2014-05-29T13:57:00Z"/>
              <w:rFonts w:ascii="Arial" w:hAnsi="Arial"/>
            </w:rPr>
          </w:rPrChange>
        </w:rPr>
        <w:pPrChange w:id="293" w:author="Adrian  Carmichael" w:date="2014-05-29T13:59:00Z">
          <w:pPr>
            <w:pStyle w:val="NormalWeb"/>
            <w:spacing w:before="2" w:after="2"/>
          </w:pPr>
        </w:pPrChange>
      </w:pPr>
      <w:ins w:id="294" w:author="Adrian  Carmichael" w:date="2014-05-29T13:57:00Z">
        <w:r w:rsidRPr="002018B1">
          <w:rPr>
            <w:rFonts w:ascii="Arial" w:hAnsi="Arial" w:cs="Arial"/>
            <w:color w:val="1A1A1A"/>
            <w:szCs w:val="26"/>
            <w:rPrChange w:id="295" w:author="Adrian  Carmichael" w:date="2014-05-29T13:58:00Z">
              <w:rPr>
                <w:rFonts w:ascii="Arial" w:hAnsi="Arial" w:cs="Arial"/>
                <w:color w:val="1A1A1A"/>
                <w:sz w:val="26"/>
                <w:szCs w:val="26"/>
                <w:u w:val="single"/>
              </w:rPr>
            </w:rPrChange>
          </w:rPr>
          <w:t>Instructors who are already using WebAssign in their classes may use these assessments at no additional charge to their students.  They are available as Additional Resources and can be easily added to WebAssign courses.</w:t>
        </w:r>
      </w:ins>
      <w:ins w:id="296" w:author="Adrian  Carmichael" w:date="2014-05-29T13:59:00Z">
        <w:r w:rsidR="00792B8A">
          <w:rPr>
            <w:rFonts w:ascii="Arial" w:hAnsi="Arial" w:cs="Arial"/>
            <w:color w:val="1A1A1A"/>
            <w:szCs w:val="26"/>
          </w:rPr>
          <w:t xml:space="preserve"> </w:t>
        </w:r>
      </w:ins>
      <w:ins w:id="297" w:author="Adrian  Carmichael" w:date="2014-05-29T13:57:00Z">
        <w:r w:rsidRPr="002018B1">
          <w:rPr>
            <w:rFonts w:ascii="Arial" w:hAnsi="Arial" w:cs="Arial"/>
            <w:color w:val="1A1A1A"/>
            <w:szCs w:val="26"/>
            <w:rPrChange w:id="298" w:author="Adrian  Carmichael" w:date="2014-05-29T13:58:00Z">
              <w:rPr>
                <w:rFonts w:ascii="Arial" w:hAnsi="Arial" w:cs="Arial"/>
                <w:color w:val="1A1A1A"/>
                <w:sz w:val="26"/>
                <w:szCs w:val="26"/>
                <w:u w:val="single"/>
              </w:rPr>
            </w:rPrChange>
          </w:rPr>
          <w:t xml:space="preserve">By agreement with the authors, instructors are prohibited from using these assessments, or any parts of them, as questions for </w:t>
        </w:r>
        <w:r w:rsidRPr="002018B1">
          <w:rPr>
            <w:rFonts w:ascii="Arial" w:hAnsi="Arial" w:cs="Arial"/>
            <w:color w:val="1A1A1A"/>
            <w:szCs w:val="26"/>
            <w:rPrChange w:id="299" w:author="Adrian  Carmichael" w:date="2014-05-29T13:59:00Z">
              <w:rPr>
                <w:rFonts w:ascii="Arial" w:hAnsi="Arial" w:cs="Arial"/>
                <w:color w:val="1A1A1A"/>
                <w:sz w:val="26"/>
                <w:szCs w:val="26"/>
                <w:u w:val="single"/>
              </w:rPr>
            </w:rPrChange>
          </w:rPr>
          <w:t>homework assignments, and from making the answers available to students.</w:t>
        </w:r>
        <w:r w:rsidR="00792B8A">
          <w:rPr>
            <w:rFonts w:ascii="Arial" w:hAnsi="Arial" w:cs="Arial"/>
            <w:color w:val="1A1A1A"/>
            <w:sz w:val="26"/>
            <w:szCs w:val="26"/>
          </w:rPr>
          <w:t xml:space="preserve"> </w:t>
        </w:r>
      </w:ins>
    </w:p>
    <w:p w:rsidR="00792B8A" w:rsidRDefault="00792B8A" w:rsidP="00792B8A">
      <w:pPr>
        <w:widowControl w:val="0"/>
        <w:numPr>
          <w:ins w:id="300" w:author="Adrian  Carmichael" w:date="2014-05-29T13:57:00Z"/>
        </w:numPr>
        <w:autoSpaceDE w:val="0"/>
        <w:autoSpaceDN w:val="0"/>
        <w:adjustRightInd w:val="0"/>
        <w:spacing w:before="180" w:after="60"/>
        <w:rPr>
          <w:ins w:id="301" w:author="Adrian  Carmichael" w:date="2014-05-29T13:57:00Z"/>
          <w:rFonts w:ascii="Arial" w:hAnsi="Arial" w:cs="Helvetica"/>
          <w:b/>
          <w:color w:val="336633"/>
          <w:sz w:val="28"/>
        </w:rPr>
      </w:pPr>
      <w:ins w:id="302" w:author="Adrian  Carmichael" w:date="2014-05-29T13:57:00Z">
        <w:r w:rsidRPr="007B7FB0">
          <w:rPr>
            <w:rFonts w:ascii="Arial" w:hAnsi="Arial" w:cs="Helvetica"/>
            <w:b/>
            <w:color w:val="336633"/>
            <w:sz w:val="28"/>
          </w:rPr>
          <w:t xml:space="preserve">Versions: Which version of the test should I use? </w:t>
        </w:r>
      </w:ins>
    </w:p>
    <w:p w:rsidR="00792B8A" w:rsidRDefault="00792B8A" w:rsidP="00792B8A">
      <w:pPr>
        <w:widowControl w:val="0"/>
        <w:numPr>
          <w:ins w:id="303" w:author="Adrian  Carmichael" w:date="2014-05-29T13:57:00Z"/>
        </w:numPr>
        <w:autoSpaceDE w:val="0"/>
        <w:autoSpaceDN w:val="0"/>
        <w:adjustRightInd w:val="0"/>
        <w:spacing w:before="60" w:after="60"/>
        <w:rPr>
          <w:ins w:id="304" w:author="Adrian  Carmichael" w:date="2014-05-29T13:57:00Z"/>
          <w:rFonts w:ascii="Arial" w:hAnsi="Arial" w:cs="Helvetica"/>
        </w:rPr>
      </w:pPr>
      <w:ins w:id="305" w:author="Adrian  Carmichael" w:date="2014-05-29T13:57:00Z">
        <w:r w:rsidRPr="007B7FB0">
          <w:rPr>
            <w:rFonts w:ascii="Arial" w:hAnsi="Arial" w:cs="Helvetica"/>
          </w:rPr>
          <w:t xml:space="preserve">There is only one version of the BEMA. </w:t>
        </w:r>
      </w:ins>
    </w:p>
    <w:p w:rsidR="00792B8A" w:rsidRDefault="00792B8A" w:rsidP="00792B8A">
      <w:pPr>
        <w:widowControl w:val="0"/>
        <w:numPr>
          <w:ins w:id="306" w:author="Adrian  Carmichael" w:date="2014-05-29T13:57:00Z"/>
        </w:numPr>
        <w:autoSpaceDE w:val="0"/>
        <w:autoSpaceDN w:val="0"/>
        <w:adjustRightInd w:val="0"/>
        <w:spacing w:after="60"/>
        <w:rPr>
          <w:ins w:id="307" w:author="Adrian  Carmichael" w:date="2014-05-29T13:57:00Z"/>
          <w:rFonts w:ascii="Arial" w:hAnsi="Arial" w:cs="Helvetica"/>
          <w:b/>
          <w:color w:val="336633"/>
          <w:sz w:val="28"/>
        </w:rPr>
      </w:pPr>
    </w:p>
    <w:p w:rsidR="00792B8A" w:rsidRPr="00F23DF8" w:rsidRDefault="00792B8A" w:rsidP="00792B8A">
      <w:pPr>
        <w:widowControl w:val="0"/>
        <w:numPr>
          <w:ins w:id="308" w:author="Adrian  Carmichael" w:date="2014-05-29T13:57:00Z"/>
        </w:numPr>
        <w:autoSpaceDE w:val="0"/>
        <w:autoSpaceDN w:val="0"/>
        <w:adjustRightInd w:val="0"/>
        <w:spacing w:after="60"/>
        <w:rPr>
          <w:ins w:id="309" w:author="Adrian  Carmichael" w:date="2014-05-29T13:57:00Z"/>
          <w:rFonts w:ascii="Arial" w:hAnsi="Arial" w:cs="Helvetica"/>
          <w:b/>
          <w:color w:val="336633"/>
          <w:sz w:val="28"/>
        </w:rPr>
      </w:pPr>
      <w:ins w:id="310" w:author="Adrian  Carmichael" w:date="2014-05-29T13:57:00Z">
        <w:r w:rsidRPr="00F23DF8">
          <w:rPr>
            <w:rFonts w:ascii="Arial" w:hAnsi="Arial" w:cs="Helvetica"/>
            <w:b/>
            <w:color w:val="336633"/>
            <w:sz w:val="28"/>
          </w:rPr>
          <w:t>Clusters: Does this test include clusters of questions by topic?</w:t>
        </w:r>
      </w:ins>
    </w:p>
    <w:p w:rsidR="00792B8A" w:rsidRPr="00F23DF8" w:rsidRDefault="00792B8A" w:rsidP="00792B8A">
      <w:pPr>
        <w:widowControl w:val="0"/>
        <w:numPr>
          <w:ins w:id="311" w:author="Adrian  Carmichael" w:date="2014-05-29T13:57:00Z"/>
        </w:numPr>
        <w:autoSpaceDE w:val="0"/>
        <w:autoSpaceDN w:val="0"/>
        <w:adjustRightInd w:val="0"/>
        <w:spacing w:after="60"/>
        <w:rPr>
          <w:ins w:id="312" w:author="Adrian  Carmichael" w:date="2014-05-29T13:57:00Z"/>
          <w:rFonts w:ascii="Arial" w:hAnsi="Arial" w:cs="Helvetica"/>
        </w:rPr>
      </w:pPr>
      <w:ins w:id="313" w:author="Adrian  Carmichael" w:date="2014-05-29T13:57:00Z">
        <w:r w:rsidRPr="00F23DF8">
          <w:rPr>
            <w:rFonts w:ascii="Arial" w:hAnsi="Arial" w:cs="Helvetica"/>
          </w:rPr>
          <w:t xml:space="preserve">There are no official clusters of questions on this test. In one study, the questions were grouped in the following way </w:t>
        </w:r>
      </w:ins>
      <w:r w:rsidR="00D161DC">
        <w:rPr>
          <w:rFonts w:ascii="Arial" w:hAnsi="Arial" w:cs="Helvetica"/>
        </w:rPr>
        <w:fldChar w:fldCharType="begin"/>
      </w:r>
      <w:r w:rsidR="00D161DC">
        <w:rPr>
          <w:rFonts w:ascii="Arial" w:hAnsi="Arial" w:cs="Helvetica"/>
        </w:rPr>
        <w:instrText>ADDIN CSL_CITATION {"mendeley": {"previouslyFormattedCitation": "(Kohlmyer et al., 2009)"}, "citationItems": [{"uris": ["http://www.mendeley.com/documents/?uuid=591a3ca2-3b3f-44ad-b005-c8f6f15f1608"], "id": "ITEM-1", "itemData": {"DOI": "10.1103/PhysRevSTPER.5.020105", "type": "article-journal", "author": [{"given": "Matthew", "dropping-particle": "", "suffix": "", "family": "Kohlmyer", "parse-names": false, "non-dropping-particle": ""}, {"given": "Marcos", "dropping-particle": "", "suffix": "", "family": "Caballero", "parse-names": false, "non-dropping-particle": ""}, {"given": "Richard", "dropping-particle": "", "suffix": "", "family": "Catrambone", "parse-names": false, "non-dropping-particle": ""}, {"given": "Ruth", "dropping-particle": "", "suffix": "", "family": "Chabay", "parse-names": false, "non-dropping-particle": ""}, {"given": "Lin", "dropping-particle": "", "suffix": "", "family": "Ding", "parse-names": false, "non-dropping-particle": ""}, {"given": "Mark", "dropping-particle": "", "suffix": "", "family": "Haugan", "parse-names": false, "non-dropping-particle": ""}, {"given": "M.", "dropping-particle": "", "suffix": "", "family": "Marr", "parse-names": false, "non-dropping-particle": ""}, {"given": "Bruce", "dropping-particle": "", "suffix": "", "family": "Sherwood", "parse-names": false, "non-dropping-particle": ""}, {"given": "Michael", "dropping-particle": "", "suffix": "", "family": "Schatz", "parse-names": false, "non-dropping-particle": ""}], "issued": {"date-parts": [["2009", "10"]]}, "ISSN": "1554-9178", "page": "020105", "volume": "5", "container-title": "Physical Review Special Topics - Physics Education Research", "title": "Tale of two curricula: The performance of 2000 students in introductory electromagnetism", "issue": "2", "id": "ITEM-1"}}], "properties": {"noteIndex": 0}, "schema": "https://github.com/citation-style-language/schema/raw/master/csl-citation.json"}</w:instrText>
      </w:r>
      <w:r w:rsidR="00D161DC">
        <w:rPr>
          <w:rFonts w:ascii="Arial" w:hAnsi="Arial" w:cs="Helvetica"/>
        </w:rPr>
        <w:fldChar w:fldCharType="separate"/>
      </w:r>
      <w:r w:rsidR="00D161DC" w:rsidRPr="00D161DC">
        <w:rPr>
          <w:rFonts w:ascii="Arial" w:hAnsi="Arial" w:cs="Helvetica"/>
          <w:noProof/>
        </w:rPr>
        <w:t>(Kohlmyer et al., 2009)</w:t>
      </w:r>
      <w:r w:rsidR="00D161DC">
        <w:rPr>
          <w:rFonts w:ascii="Arial" w:hAnsi="Arial" w:cs="Helvetica"/>
        </w:rPr>
        <w:fldChar w:fldCharType="end"/>
      </w:r>
      <w:ins w:id="314" w:author="Adrian  Carmichael" w:date="2014-05-29T13:57:00Z">
        <w:r w:rsidRPr="00F23DF8">
          <w:rPr>
            <w:rFonts w:ascii="Arial" w:hAnsi="Arial" w:cs="Helvetica"/>
          </w:rPr>
          <w:t>:</w:t>
        </w:r>
      </w:ins>
    </w:p>
    <w:tbl>
      <w:tblPr>
        <w:tblStyle w:val="TableGrid"/>
        <w:tblW w:w="0" w:type="auto"/>
        <w:jc w:val="center"/>
        <w:tblLook w:val="00BF"/>
      </w:tblPr>
      <w:tblGrid>
        <w:gridCol w:w="3438"/>
        <w:gridCol w:w="2160"/>
      </w:tblGrid>
      <w:tr w:rsidR="00792B8A">
        <w:trPr>
          <w:jc w:val="center"/>
          <w:ins w:id="315" w:author="Adrian  Carmichael" w:date="2014-05-29T13:57:00Z"/>
        </w:trPr>
        <w:tc>
          <w:tcPr>
            <w:tcW w:w="3438" w:type="dxa"/>
          </w:tcPr>
          <w:p w:rsidR="00792B8A" w:rsidRPr="00F23DF8" w:rsidRDefault="00792B8A" w:rsidP="00843AA7">
            <w:pPr>
              <w:widowControl w:val="0"/>
              <w:numPr>
                <w:ins w:id="316" w:author="Adrian  Carmichael" w:date="2014-05-29T13:57:00Z"/>
              </w:numPr>
              <w:autoSpaceDE w:val="0"/>
              <w:autoSpaceDN w:val="0"/>
              <w:adjustRightInd w:val="0"/>
              <w:spacing w:after="60"/>
              <w:rPr>
                <w:ins w:id="317" w:author="Adrian  Carmichael" w:date="2014-05-29T13:57:00Z"/>
                <w:rFonts w:ascii="Arial" w:hAnsi="Arial" w:cs="Helvetica"/>
                <w:b/>
              </w:rPr>
            </w:pPr>
            <w:ins w:id="318" w:author="Adrian  Carmichael" w:date="2014-05-29T13:57:00Z">
              <w:r w:rsidRPr="00F23DF8">
                <w:rPr>
                  <w:rFonts w:ascii="Arial" w:hAnsi="Arial" w:cs="Helvetica"/>
                  <w:b/>
                </w:rPr>
                <w:t>Category</w:t>
              </w:r>
            </w:ins>
          </w:p>
        </w:tc>
        <w:tc>
          <w:tcPr>
            <w:tcW w:w="2160" w:type="dxa"/>
          </w:tcPr>
          <w:p w:rsidR="00792B8A" w:rsidRPr="00F23DF8" w:rsidRDefault="00792B8A" w:rsidP="00843AA7">
            <w:pPr>
              <w:widowControl w:val="0"/>
              <w:numPr>
                <w:ins w:id="319" w:author="Adrian  Carmichael" w:date="2014-05-29T13:57:00Z"/>
              </w:numPr>
              <w:autoSpaceDE w:val="0"/>
              <w:autoSpaceDN w:val="0"/>
              <w:adjustRightInd w:val="0"/>
              <w:spacing w:after="60"/>
              <w:rPr>
                <w:ins w:id="320" w:author="Adrian  Carmichael" w:date="2014-05-29T13:57:00Z"/>
                <w:rFonts w:ascii="Arial" w:hAnsi="Arial" w:cs="Helvetica"/>
                <w:b/>
              </w:rPr>
            </w:pPr>
            <w:ins w:id="321" w:author="Adrian  Carmichael" w:date="2014-05-29T13:57:00Z">
              <w:r w:rsidRPr="00F23DF8">
                <w:rPr>
                  <w:rFonts w:ascii="Arial" w:hAnsi="Arial" w:cs="Helvetica"/>
                  <w:b/>
                </w:rPr>
                <w:t>Questions</w:t>
              </w:r>
            </w:ins>
          </w:p>
        </w:tc>
      </w:tr>
      <w:tr w:rsidR="00792B8A">
        <w:trPr>
          <w:jc w:val="center"/>
          <w:ins w:id="322" w:author="Adrian  Carmichael" w:date="2014-05-29T13:57:00Z"/>
        </w:trPr>
        <w:tc>
          <w:tcPr>
            <w:tcW w:w="3438" w:type="dxa"/>
          </w:tcPr>
          <w:p w:rsidR="00792B8A" w:rsidRDefault="00792B8A" w:rsidP="00843AA7">
            <w:pPr>
              <w:widowControl w:val="0"/>
              <w:numPr>
                <w:ins w:id="323" w:author="Adrian  Carmichael" w:date="2014-05-29T13:57:00Z"/>
              </w:numPr>
              <w:autoSpaceDE w:val="0"/>
              <w:autoSpaceDN w:val="0"/>
              <w:adjustRightInd w:val="0"/>
              <w:spacing w:after="60"/>
              <w:rPr>
                <w:ins w:id="324" w:author="Adrian  Carmichael" w:date="2014-05-29T13:57:00Z"/>
                <w:rFonts w:ascii="Arial" w:hAnsi="Arial" w:cs="Helvetica"/>
              </w:rPr>
            </w:pPr>
            <w:ins w:id="325" w:author="Adrian  Carmichael" w:date="2014-05-29T13:57:00Z">
              <w:r>
                <w:rPr>
                  <w:rFonts w:ascii="Arial" w:hAnsi="Arial" w:cs="Helvetica"/>
                </w:rPr>
                <w:t>Electrostatics</w:t>
              </w:r>
            </w:ins>
          </w:p>
        </w:tc>
        <w:tc>
          <w:tcPr>
            <w:tcW w:w="2160" w:type="dxa"/>
          </w:tcPr>
          <w:p w:rsidR="00792B8A" w:rsidRDefault="00792B8A" w:rsidP="00843AA7">
            <w:pPr>
              <w:widowControl w:val="0"/>
              <w:numPr>
                <w:ins w:id="326" w:author="Adrian  Carmichael" w:date="2014-05-29T13:57:00Z"/>
              </w:numPr>
              <w:autoSpaceDE w:val="0"/>
              <w:autoSpaceDN w:val="0"/>
              <w:adjustRightInd w:val="0"/>
              <w:spacing w:after="60"/>
              <w:rPr>
                <w:ins w:id="327" w:author="Adrian  Carmichael" w:date="2014-05-29T13:57:00Z"/>
                <w:rFonts w:ascii="Arial" w:hAnsi="Arial" w:cs="Helvetica"/>
              </w:rPr>
            </w:pPr>
            <w:ins w:id="328" w:author="Adrian  Carmichael" w:date="2014-05-29T13:57:00Z">
              <w:r>
                <w:rPr>
                  <w:rFonts w:ascii="Arial" w:hAnsi="Arial" w:cs="Helvetica"/>
                </w:rPr>
                <w:t>1-7, 14-16, 18-19</w:t>
              </w:r>
            </w:ins>
          </w:p>
        </w:tc>
      </w:tr>
      <w:tr w:rsidR="00792B8A">
        <w:trPr>
          <w:jc w:val="center"/>
          <w:ins w:id="329" w:author="Adrian  Carmichael" w:date="2014-05-29T13:57:00Z"/>
        </w:trPr>
        <w:tc>
          <w:tcPr>
            <w:tcW w:w="3438" w:type="dxa"/>
          </w:tcPr>
          <w:p w:rsidR="00792B8A" w:rsidRDefault="00792B8A" w:rsidP="00843AA7">
            <w:pPr>
              <w:widowControl w:val="0"/>
              <w:numPr>
                <w:ins w:id="330" w:author="Adrian  Carmichael" w:date="2014-05-29T13:57:00Z"/>
              </w:numPr>
              <w:autoSpaceDE w:val="0"/>
              <w:autoSpaceDN w:val="0"/>
              <w:adjustRightInd w:val="0"/>
              <w:spacing w:after="60"/>
              <w:rPr>
                <w:ins w:id="331" w:author="Adrian  Carmichael" w:date="2014-05-29T13:57:00Z"/>
                <w:rFonts w:ascii="Arial" w:hAnsi="Arial" w:cs="Helvetica"/>
              </w:rPr>
            </w:pPr>
            <w:ins w:id="332" w:author="Adrian  Carmichael" w:date="2014-05-29T13:57:00Z">
              <w:r>
                <w:rPr>
                  <w:rFonts w:ascii="Arial" w:hAnsi="Arial" w:cs="Helvetica"/>
                </w:rPr>
                <w:t>DC Circuits</w:t>
              </w:r>
            </w:ins>
          </w:p>
        </w:tc>
        <w:tc>
          <w:tcPr>
            <w:tcW w:w="2160" w:type="dxa"/>
          </w:tcPr>
          <w:p w:rsidR="00792B8A" w:rsidRDefault="00792B8A" w:rsidP="00843AA7">
            <w:pPr>
              <w:widowControl w:val="0"/>
              <w:numPr>
                <w:ins w:id="333" w:author="Adrian  Carmichael" w:date="2014-05-29T13:57:00Z"/>
              </w:numPr>
              <w:autoSpaceDE w:val="0"/>
              <w:autoSpaceDN w:val="0"/>
              <w:adjustRightInd w:val="0"/>
              <w:spacing w:after="60"/>
              <w:rPr>
                <w:ins w:id="334" w:author="Adrian  Carmichael" w:date="2014-05-29T13:57:00Z"/>
                <w:rFonts w:ascii="Arial" w:hAnsi="Arial" w:cs="Helvetica"/>
              </w:rPr>
            </w:pPr>
            <w:ins w:id="335" w:author="Adrian  Carmichael" w:date="2014-05-29T13:57:00Z">
              <w:r>
                <w:rPr>
                  <w:rFonts w:ascii="Arial" w:hAnsi="Arial" w:cs="Helvetica"/>
                </w:rPr>
                <w:t>8-13, 17</w:t>
              </w:r>
            </w:ins>
          </w:p>
        </w:tc>
      </w:tr>
      <w:tr w:rsidR="00792B8A">
        <w:trPr>
          <w:jc w:val="center"/>
          <w:ins w:id="336" w:author="Adrian  Carmichael" w:date="2014-05-29T13:57:00Z"/>
        </w:trPr>
        <w:tc>
          <w:tcPr>
            <w:tcW w:w="3438" w:type="dxa"/>
          </w:tcPr>
          <w:p w:rsidR="00792B8A" w:rsidRDefault="00792B8A" w:rsidP="00843AA7">
            <w:pPr>
              <w:widowControl w:val="0"/>
              <w:numPr>
                <w:ins w:id="337" w:author="Adrian  Carmichael" w:date="2014-05-29T13:57:00Z"/>
              </w:numPr>
              <w:autoSpaceDE w:val="0"/>
              <w:autoSpaceDN w:val="0"/>
              <w:adjustRightInd w:val="0"/>
              <w:spacing w:after="60"/>
              <w:rPr>
                <w:ins w:id="338" w:author="Adrian  Carmichael" w:date="2014-05-29T13:57:00Z"/>
                <w:rFonts w:ascii="Arial" w:hAnsi="Arial" w:cs="Helvetica"/>
              </w:rPr>
            </w:pPr>
            <w:ins w:id="339" w:author="Adrian  Carmichael" w:date="2014-05-29T13:57:00Z">
              <w:r>
                <w:rPr>
                  <w:rFonts w:ascii="Arial" w:hAnsi="Arial" w:cs="Helvetica"/>
                </w:rPr>
                <w:t>Magnetostatics</w:t>
              </w:r>
            </w:ins>
          </w:p>
        </w:tc>
        <w:tc>
          <w:tcPr>
            <w:tcW w:w="2160" w:type="dxa"/>
          </w:tcPr>
          <w:p w:rsidR="00792B8A" w:rsidRDefault="00792B8A" w:rsidP="00843AA7">
            <w:pPr>
              <w:widowControl w:val="0"/>
              <w:numPr>
                <w:ins w:id="340" w:author="Adrian  Carmichael" w:date="2014-05-29T13:57:00Z"/>
              </w:numPr>
              <w:autoSpaceDE w:val="0"/>
              <w:autoSpaceDN w:val="0"/>
              <w:adjustRightInd w:val="0"/>
              <w:spacing w:after="60"/>
              <w:rPr>
                <w:ins w:id="341" w:author="Adrian  Carmichael" w:date="2014-05-29T13:57:00Z"/>
                <w:rFonts w:ascii="Arial" w:hAnsi="Arial" w:cs="Helvetica"/>
              </w:rPr>
            </w:pPr>
            <w:ins w:id="342" w:author="Adrian  Carmichael" w:date="2014-05-29T13:57:00Z">
              <w:r>
                <w:rPr>
                  <w:rFonts w:ascii="Arial" w:hAnsi="Arial" w:cs="Helvetica"/>
                </w:rPr>
                <w:t>20-27, 30</w:t>
              </w:r>
            </w:ins>
          </w:p>
        </w:tc>
      </w:tr>
      <w:tr w:rsidR="00792B8A">
        <w:trPr>
          <w:jc w:val="center"/>
          <w:ins w:id="343" w:author="Adrian  Carmichael" w:date="2014-05-29T13:57:00Z"/>
        </w:trPr>
        <w:tc>
          <w:tcPr>
            <w:tcW w:w="3438" w:type="dxa"/>
          </w:tcPr>
          <w:p w:rsidR="00792B8A" w:rsidRDefault="00792B8A" w:rsidP="00843AA7">
            <w:pPr>
              <w:widowControl w:val="0"/>
              <w:numPr>
                <w:ins w:id="344" w:author="Adrian  Carmichael" w:date="2014-05-29T13:57:00Z"/>
              </w:numPr>
              <w:autoSpaceDE w:val="0"/>
              <w:autoSpaceDN w:val="0"/>
              <w:adjustRightInd w:val="0"/>
              <w:spacing w:after="60"/>
              <w:rPr>
                <w:ins w:id="345" w:author="Adrian  Carmichael" w:date="2014-05-29T13:57:00Z"/>
                <w:rFonts w:ascii="Arial" w:hAnsi="Arial" w:cs="Helvetica"/>
              </w:rPr>
            </w:pPr>
            <w:ins w:id="346" w:author="Adrian  Carmichael" w:date="2014-05-29T13:57:00Z">
              <w:r>
                <w:rPr>
                  <w:rFonts w:ascii="Arial" w:hAnsi="Arial" w:cs="Helvetica"/>
                </w:rPr>
                <w:t>Faraday’s Law and Induction</w:t>
              </w:r>
            </w:ins>
          </w:p>
        </w:tc>
        <w:tc>
          <w:tcPr>
            <w:tcW w:w="2160" w:type="dxa"/>
          </w:tcPr>
          <w:p w:rsidR="00792B8A" w:rsidRDefault="00792B8A" w:rsidP="00843AA7">
            <w:pPr>
              <w:widowControl w:val="0"/>
              <w:numPr>
                <w:ins w:id="347" w:author="Adrian  Carmichael" w:date="2014-05-29T13:57:00Z"/>
              </w:numPr>
              <w:autoSpaceDE w:val="0"/>
              <w:autoSpaceDN w:val="0"/>
              <w:adjustRightInd w:val="0"/>
              <w:spacing w:after="60"/>
              <w:rPr>
                <w:ins w:id="348" w:author="Adrian  Carmichael" w:date="2014-05-29T13:57:00Z"/>
                <w:rFonts w:ascii="Arial" w:hAnsi="Arial" w:cs="Helvetica"/>
              </w:rPr>
            </w:pPr>
            <w:ins w:id="349" w:author="Adrian  Carmichael" w:date="2014-05-29T13:57:00Z">
              <w:r>
                <w:rPr>
                  <w:rFonts w:ascii="Arial" w:hAnsi="Arial" w:cs="Helvetica"/>
                </w:rPr>
                <w:t>28-29, 31</w:t>
              </w:r>
            </w:ins>
          </w:p>
        </w:tc>
      </w:tr>
    </w:tbl>
    <w:p w:rsidR="00792B8A" w:rsidRPr="005E09A3" w:rsidRDefault="00792B8A" w:rsidP="00792B8A">
      <w:pPr>
        <w:widowControl w:val="0"/>
        <w:numPr>
          <w:ins w:id="350" w:author="Adrian  Carmichael" w:date="2014-05-29T13:57:00Z"/>
        </w:numPr>
        <w:autoSpaceDE w:val="0"/>
        <w:autoSpaceDN w:val="0"/>
        <w:adjustRightInd w:val="0"/>
        <w:spacing w:before="180" w:after="60"/>
        <w:rPr>
          <w:ins w:id="351" w:author="Adrian  Carmichael" w:date="2014-05-29T13:57:00Z"/>
          <w:rFonts w:ascii="Arial" w:hAnsi="Arial" w:cs="Helvetica"/>
          <w:b/>
          <w:color w:val="336633"/>
          <w:sz w:val="28"/>
        </w:rPr>
      </w:pPr>
      <w:ins w:id="352" w:author="Adrian  Carmichael" w:date="2014-05-29T13:57:00Z">
        <w:r w:rsidRPr="007B7FB0">
          <w:rPr>
            <w:rFonts w:ascii="Arial" w:hAnsi="Arial" w:cs="Helvetica"/>
            <w:b/>
            <w:color w:val="336633"/>
            <w:sz w:val="28"/>
          </w:rPr>
          <w:t>Pre-test: Should I give the BEMA as a pre-test?</w:t>
        </w:r>
      </w:ins>
    </w:p>
    <w:p w:rsidR="0095301F" w:rsidRDefault="00792B8A">
      <w:pPr>
        <w:pStyle w:val="NormalWeb"/>
        <w:numPr>
          <w:ins w:id="353" w:author="Adrian  Carmichael" w:date="2014-05-29T13:56:00Z"/>
        </w:numPr>
        <w:spacing w:before="2" w:after="2"/>
        <w:rPr>
          <w:ins w:id="354" w:author="Unknown" w:date="2014-01-27T09:59:00Z"/>
          <w:del w:id="355" w:author="Adrian  Carmichael" w:date="2014-05-29T13:57:00Z"/>
          <w:rFonts w:ascii="Arial" w:hAnsi="Arial"/>
          <w:rPrChange w:id="356" w:author="Unknown" w:date="2014-04-21T14:03:00Z">
            <w:rPr>
              <w:ins w:id="357" w:author="Unknown" w:date="2014-01-27T09:59:00Z"/>
              <w:del w:id="358" w:author="Adrian  Carmichael" w:date="2014-05-29T13:57:00Z"/>
              <w:rFonts w:ascii="Arial" w:hAnsi="Arial" w:cs="Helvetica"/>
              <w:b/>
            </w:rPr>
          </w:rPrChange>
        </w:rPr>
        <w:pPrChange w:id="359" w:author="Unknown" w:date="2014-04-11T14:07:00Z">
          <w:pPr>
            <w:widowControl w:val="0"/>
            <w:autoSpaceDE w:val="0"/>
            <w:autoSpaceDN w:val="0"/>
            <w:adjustRightInd w:val="0"/>
            <w:spacing w:before="180" w:after="60"/>
          </w:pPr>
        </w:pPrChange>
      </w:pPr>
      <w:ins w:id="360" w:author="Adrian  Carmichael" w:date="2014-05-29T13:57:00Z">
        <w:r w:rsidRPr="007B7FB0">
          <w:rPr>
            <w:rFonts w:ascii="Arial" w:hAnsi="Arial"/>
            <w:sz w:val="24"/>
            <w:szCs w:val="23"/>
          </w:rPr>
          <w:t>BEMA</w:t>
        </w:r>
        <w:r>
          <w:rPr>
            <w:rFonts w:ascii="Arial" w:hAnsi="Arial"/>
            <w:szCs w:val="23"/>
          </w:rPr>
          <w:t xml:space="preserve"> average</w:t>
        </w:r>
        <w:r w:rsidRPr="007B7FB0">
          <w:rPr>
            <w:rFonts w:ascii="Arial" w:hAnsi="Arial"/>
            <w:sz w:val="24"/>
            <w:szCs w:val="23"/>
          </w:rPr>
          <w:t xml:space="preserve"> pre-test scores are usually similar at different institutions. </w:t>
        </w:r>
        <w:r>
          <w:rPr>
            <w:rFonts w:ascii="Arial" w:hAnsi="Arial"/>
            <w:szCs w:val="23"/>
          </w:rPr>
          <w:t>The authors explain that s</w:t>
        </w:r>
        <w:r w:rsidRPr="007B7FB0">
          <w:rPr>
            <w:rFonts w:ascii="Arial" w:hAnsi="Arial"/>
            <w:sz w:val="24"/>
            <w:szCs w:val="23"/>
          </w:rPr>
          <w:t>tudents usually don’t have experience with the E&amp;M topics on the BEMA, so they don’t have everyday knowledge to use to answer the questions (unlike concept inventories in mechanics where students’ everyday knowledge</w:t>
        </w:r>
        <w:r>
          <w:rPr>
            <w:rFonts w:ascii="Arial" w:hAnsi="Arial"/>
            <w:szCs w:val="23"/>
          </w:rPr>
          <w:t>)</w:t>
        </w:r>
        <w:r w:rsidRPr="007B7FB0">
          <w:rPr>
            <w:rFonts w:ascii="Arial" w:hAnsi="Arial"/>
            <w:sz w:val="24"/>
            <w:szCs w:val="23"/>
          </w:rPr>
          <w:t xml:space="preserve">. </w:t>
        </w:r>
        <w:r>
          <w:rPr>
            <w:rFonts w:ascii="Arial" w:hAnsi="Arial"/>
            <w:szCs w:val="23"/>
          </w:rPr>
          <w:t>Because of this, some</w:t>
        </w:r>
        <w:r w:rsidRPr="007B7FB0">
          <w:rPr>
            <w:rFonts w:ascii="Arial" w:hAnsi="Arial"/>
            <w:sz w:val="24"/>
            <w:szCs w:val="23"/>
          </w:rPr>
          <w:t xml:space="preserve"> instructors give the BEMA pre-test for a semester or two just to make sure that their students’ scores are comparable to other </w:t>
        </w:r>
        <w:r w:rsidRPr="007B7FB0">
          <w:rPr>
            <w:rFonts w:ascii="Arial" w:hAnsi="Arial"/>
            <w:szCs w:val="23"/>
          </w:rPr>
          <w:t>intuitions</w:t>
        </w:r>
        <w:r w:rsidRPr="007B7FB0">
          <w:rPr>
            <w:rFonts w:ascii="Arial" w:hAnsi="Arial"/>
            <w:sz w:val="24"/>
            <w:szCs w:val="23"/>
          </w:rPr>
          <w:t>, and then stop giving the BEMA pre-</w:t>
        </w:r>
      </w:ins>
    </w:p>
    <w:p w:rsidR="002018B1" w:rsidRPr="002018B1" w:rsidRDefault="002018B1">
      <w:pPr>
        <w:widowControl w:val="0"/>
        <w:numPr>
          <w:ins w:id="361" w:author="Unknown" w:date="2014-01-14T17:00:00Z"/>
        </w:numPr>
        <w:autoSpaceDE w:val="0"/>
        <w:autoSpaceDN w:val="0"/>
        <w:adjustRightInd w:val="0"/>
        <w:spacing w:before="180" w:after="60"/>
        <w:rPr>
          <w:ins w:id="362" w:author="Unknown" w:date="2014-01-27T09:59:00Z"/>
          <w:del w:id="363" w:author="Adrian  Carmichael" w:date="2014-05-29T13:57:00Z"/>
          <w:rFonts w:ascii="Arial" w:hAnsi="Arial" w:cs="Helvetica"/>
          <w:b/>
          <w:color w:val="336633"/>
          <w:sz w:val="28"/>
          <w:rPrChange w:id="364" w:author="Unknown" w:date="2014-04-21T14:03:00Z">
            <w:rPr>
              <w:ins w:id="365" w:author="Unknown" w:date="2014-01-27T09:59:00Z"/>
              <w:del w:id="366" w:author="Adrian  Carmichael" w:date="2014-05-29T13:57:00Z"/>
              <w:rFonts w:ascii="Arial" w:hAnsi="Arial" w:cs="Helvetica"/>
              <w:b/>
            </w:rPr>
          </w:rPrChange>
        </w:rPr>
        <w:pPrChange w:id="367" w:author="Unknown" w:date="2014-01-27T09:59:00Z">
          <w:pPr>
            <w:widowControl w:val="0"/>
            <w:autoSpaceDE w:val="0"/>
            <w:autoSpaceDN w:val="0"/>
            <w:adjustRightInd w:val="0"/>
            <w:spacing w:before="180" w:after="60"/>
          </w:pPr>
        </w:pPrChange>
      </w:pPr>
      <w:ins w:id="368" w:author="Unknown" w:date="2014-01-14T17:00:00Z">
        <w:del w:id="369" w:author="Adrian  Carmichael" w:date="2014-05-29T13:57:00Z">
          <w:r w:rsidRPr="002018B1">
            <w:rPr>
              <w:rFonts w:ascii="Arial" w:hAnsi="Arial" w:cs="Helvetica"/>
              <w:b/>
              <w:color w:val="336633"/>
              <w:sz w:val="28"/>
              <w:rPrChange w:id="370" w:author="Unknown" w:date="2014-04-21T14:03:00Z">
                <w:rPr>
                  <w:rFonts w:ascii="Times New Roman" w:hAnsi="Times New Roman" w:cs="Helvetica"/>
                  <w:b/>
                  <w:color w:val="0000FF" w:themeColor="hyperlink"/>
                  <w:u w:val="single"/>
                </w:rPr>
              </w:rPrChange>
            </w:rPr>
            <w:delText xml:space="preserve">Versions: Which version of the test should I use? </w:delText>
          </w:r>
        </w:del>
      </w:ins>
    </w:p>
    <w:p w:rsidR="003017F1" w:rsidRPr="005E09A3" w:rsidDel="00792B8A" w:rsidRDefault="002018B1" w:rsidP="0050416A">
      <w:pPr>
        <w:widowControl w:val="0"/>
        <w:numPr>
          <w:ins w:id="371" w:author="Adrian  Carmichael" w:date="2014-05-12T13:25:00Z"/>
        </w:numPr>
        <w:autoSpaceDE w:val="0"/>
        <w:autoSpaceDN w:val="0"/>
        <w:adjustRightInd w:val="0"/>
        <w:spacing w:before="60" w:after="60"/>
        <w:rPr>
          <w:ins w:id="372" w:author="Unknown" w:date="2014-04-10T16:45:00Z"/>
          <w:del w:id="373" w:author="Adrian  Carmichael" w:date="2014-05-29T13:57:00Z"/>
          <w:rFonts w:ascii="Arial" w:hAnsi="Arial" w:cs="Helvetica"/>
        </w:rPr>
      </w:pPr>
      <w:ins w:id="374" w:author="Unknown" w:date="2014-04-15T12:04:00Z">
        <w:del w:id="375" w:author="Adrian  Carmichael" w:date="2014-05-29T13:57:00Z">
          <w:r w:rsidRPr="002018B1">
            <w:rPr>
              <w:rFonts w:ascii="Arial" w:hAnsi="Arial" w:cs="Helvetica"/>
              <w:rPrChange w:id="376" w:author="Unknown" w:date="2014-04-21T14:03:00Z">
                <w:rPr>
                  <w:rFonts w:ascii="Times New Roman" w:hAnsi="Times New Roman" w:cs="Helvetica"/>
                  <w:color w:val="0000FF" w:themeColor="hyperlink"/>
                  <w:u w:val="single"/>
                </w:rPr>
              </w:rPrChange>
            </w:rPr>
            <w:delText xml:space="preserve">There is only one version of the BEMA. </w:delText>
          </w:r>
        </w:del>
      </w:ins>
    </w:p>
    <w:p w:rsidR="00ED0089" w:rsidRPr="005E09A3" w:rsidDel="00792B8A" w:rsidRDefault="002018B1" w:rsidP="00ED0089">
      <w:pPr>
        <w:widowControl w:val="0"/>
        <w:numPr>
          <w:ins w:id="377" w:author="Unknown" w:date="2014-04-18T10:54:00Z"/>
        </w:numPr>
        <w:autoSpaceDE w:val="0"/>
        <w:autoSpaceDN w:val="0"/>
        <w:adjustRightInd w:val="0"/>
        <w:spacing w:before="180" w:after="60"/>
        <w:rPr>
          <w:ins w:id="378" w:author="Unknown" w:date="2014-04-18T10:54:00Z"/>
          <w:del w:id="379" w:author="Adrian  Carmichael" w:date="2014-05-29T13:57:00Z"/>
          <w:rFonts w:ascii="Arial" w:hAnsi="Arial" w:cs="Helvetica"/>
          <w:b/>
          <w:color w:val="336633"/>
          <w:sz w:val="28"/>
        </w:rPr>
      </w:pPr>
      <w:ins w:id="380" w:author="Unknown" w:date="2014-04-18T10:54:00Z">
        <w:del w:id="381" w:author="Adrian  Carmichael" w:date="2014-05-29T13:57:00Z">
          <w:r w:rsidRPr="002018B1">
            <w:rPr>
              <w:rFonts w:ascii="Arial" w:hAnsi="Arial" w:cs="Helvetica"/>
              <w:b/>
              <w:color w:val="336633"/>
              <w:sz w:val="28"/>
              <w:rPrChange w:id="382" w:author="Unknown" w:date="2014-04-21T14:03:00Z">
                <w:rPr>
                  <w:rFonts w:ascii="Arial" w:hAnsi="Arial" w:cs="Helvetica"/>
                  <w:b/>
                  <w:color w:val="336633"/>
                  <w:sz w:val="28"/>
                  <w:u w:val="single"/>
                </w:rPr>
              </w:rPrChange>
            </w:rPr>
            <w:delText>Pre-test: Should I give the BEMA as a pre-test?</w:delText>
          </w:r>
        </w:del>
      </w:ins>
    </w:p>
    <w:p w:rsidR="002018B1" w:rsidRPr="002018B1" w:rsidRDefault="002018B1" w:rsidP="002018B1">
      <w:pPr>
        <w:widowControl w:val="0"/>
        <w:numPr>
          <w:ins w:id="383" w:author="Unknown" w:date="2014-04-18T11:34:00Z"/>
        </w:numPr>
        <w:autoSpaceDE w:val="0"/>
        <w:autoSpaceDN w:val="0"/>
        <w:adjustRightInd w:val="0"/>
        <w:spacing w:before="60" w:after="60"/>
        <w:rPr>
          <w:ins w:id="384" w:author="Unknown" w:date="2014-01-14T11:16:00Z"/>
          <w:rFonts w:ascii="Arial" w:hAnsi="Arial" w:cs="Times New Roman"/>
          <w:szCs w:val="23"/>
          <w:rPrChange w:id="385" w:author="Unknown" w:date="2014-04-21T14:03:00Z">
            <w:rPr>
              <w:ins w:id="386" w:author="Unknown" w:date="2014-01-14T11:16:00Z"/>
              <w:rFonts w:ascii="Times New Roman" w:hAnsi="Times New Roman" w:cs="Helvetica"/>
              <w:b/>
            </w:rPr>
          </w:rPrChange>
        </w:rPr>
        <w:pPrChange w:id="387" w:author="Unknown" w:date="2014-04-10T16:45:00Z">
          <w:pPr>
            <w:widowControl w:val="0"/>
            <w:autoSpaceDE w:val="0"/>
            <w:autoSpaceDN w:val="0"/>
            <w:adjustRightInd w:val="0"/>
            <w:spacing w:after="120"/>
          </w:pPr>
        </w:pPrChange>
      </w:pPr>
      <w:ins w:id="388" w:author="Unknown" w:date="2014-04-18T10:55:00Z">
        <w:del w:id="389" w:author="Adrian  Carmichael" w:date="2014-05-29T13:57:00Z">
          <w:r w:rsidRPr="002018B1">
            <w:rPr>
              <w:rFonts w:ascii="Arial" w:hAnsi="Arial" w:cs="Times New Roman"/>
              <w:szCs w:val="23"/>
              <w:rPrChange w:id="390" w:author="Unknown" w:date="2014-04-21T14:03:00Z">
                <w:rPr>
                  <w:rFonts w:ascii="Times New Roman" w:hAnsi="Times New Roman" w:cs="Times New Roman"/>
                  <w:color w:val="0000FF" w:themeColor="hyperlink"/>
                  <w:sz w:val="23"/>
                  <w:szCs w:val="23"/>
                  <w:u w:val="single"/>
                </w:rPr>
              </w:rPrChange>
            </w:rPr>
            <w:delText>BEMA</w:delText>
          </w:r>
        </w:del>
      </w:ins>
      <w:ins w:id="391" w:author="Unknown" w:date="2014-05-05T16:48:00Z">
        <w:del w:id="392" w:author="Adrian  Carmichael" w:date="2014-05-29T13:57:00Z">
          <w:r w:rsidR="001C4F12" w:rsidDel="00792B8A">
            <w:rPr>
              <w:rFonts w:ascii="Arial" w:hAnsi="Arial" w:cs="Times New Roman"/>
              <w:szCs w:val="23"/>
            </w:rPr>
            <w:delText xml:space="preserve"> average</w:delText>
          </w:r>
        </w:del>
      </w:ins>
      <w:ins w:id="393" w:author="Unknown" w:date="2014-04-18T10:55:00Z">
        <w:del w:id="394" w:author="Adrian  Carmichael" w:date="2014-05-29T13:57:00Z">
          <w:r w:rsidRPr="002018B1">
            <w:rPr>
              <w:rFonts w:ascii="Arial" w:hAnsi="Arial" w:cs="Times New Roman"/>
              <w:szCs w:val="23"/>
              <w:rPrChange w:id="395" w:author="Unknown" w:date="2014-04-21T14:03:00Z">
                <w:rPr>
                  <w:rFonts w:ascii="Times New Roman" w:hAnsi="Times New Roman" w:cs="Times New Roman"/>
                  <w:color w:val="0000FF" w:themeColor="hyperlink"/>
                  <w:sz w:val="23"/>
                  <w:szCs w:val="23"/>
                  <w:u w:val="single"/>
                </w:rPr>
              </w:rPrChange>
            </w:rPr>
            <w:delText xml:space="preserve"> pre-test scores are</w:delText>
          </w:r>
        </w:del>
      </w:ins>
      <w:ins w:id="396" w:author="Unknown" w:date="2014-04-18T11:34:00Z">
        <w:del w:id="397" w:author="Adrian  Carmichael" w:date="2014-05-29T13:57:00Z">
          <w:r w:rsidRPr="002018B1">
            <w:rPr>
              <w:rFonts w:ascii="Arial" w:hAnsi="Arial" w:cs="Times New Roman"/>
              <w:szCs w:val="23"/>
              <w:rPrChange w:id="398" w:author="Unknown" w:date="2014-04-21T14:03:00Z">
                <w:rPr>
                  <w:rFonts w:ascii="Times New Roman" w:hAnsi="Times New Roman" w:cs="Times New Roman"/>
                  <w:color w:val="0000FF" w:themeColor="hyperlink"/>
                  <w:sz w:val="23"/>
                  <w:szCs w:val="23"/>
                  <w:u w:val="single"/>
                </w:rPr>
              </w:rPrChange>
            </w:rPr>
            <w:delText xml:space="preserve"> usually</w:delText>
          </w:r>
        </w:del>
      </w:ins>
      <w:ins w:id="399" w:author="Unknown" w:date="2014-04-18T10:55:00Z">
        <w:del w:id="400" w:author="Adrian  Carmichael" w:date="2014-05-29T13:57:00Z">
          <w:r w:rsidRPr="002018B1">
            <w:rPr>
              <w:rFonts w:ascii="Arial" w:hAnsi="Arial" w:cs="Times New Roman"/>
              <w:szCs w:val="23"/>
              <w:rPrChange w:id="401" w:author="Unknown" w:date="2014-04-21T14:03:00Z">
                <w:rPr>
                  <w:rFonts w:ascii="Times New Roman" w:hAnsi="Times New Roman" w:cs="Times New Roman"/>
                  <w:color w:val="0000FF" w:themeColor="hyperlink"/>
                  <w:sz w:val="23"/>
                  <w:szCs w:val="23"/>
                  <w:u w:val="single"/>
                </w:rPr>
              </w:rPrChange>
            </w:rPr>
            <w:delText xml:space="preserve"> similar at different institutions</w:delText>
          </w:r>
        </w:del>
      </w:ins>
      <w:ins w:id="402" w:author="Unknown" w:date="2014-04-18T10:58:00Z">
        <w:del w:id="403" w:author="Adrian  Carmichael" w:date="2014-05-29T13:57:00Z">
          <w:r w:rsidRPr="002018B1">
            <w:rPr>
              <w:rFonts w:ascii="Arial" w:hAnsi="Arial" w:cs="Times New Roman"/>
              <w:szCs w:val="23"/>
              <w:rPrChange w:id="404" w:author="Unknown" w:date="2014-04-21T14:03:00Z">
                <w:rPr>
                  <w:rFonts w:ascii="Times New Roman" w:hAnsi="Times New Roman" w:cs="Times New Roman"/>
                  <w:color w:val="0000FF" w:themeColor="hyperlink"/>
                  <w:sz w:val="23"/>
                  <w:szCs w:val="23"/>
                  <w:u w:val="single"/>
                </w:rPr>
              </w:rPrChange>
            </w:rPr>
            <w:delText xml:space="preserve">. </w:delText>
          </w:r>
        </w:del>
      </w:ins>
      <w:ins w:id="405" w:author="Unknown" w:date="2014-05-05T16:39:00Z">
        <w:del w:id="406" w:author="Adrian  Carmichael" w:date="2014-05-29T13:57:00Z">
          <w:r w:rsidR="00947DBB" w:rsidDel="00792B8A">
            <w:rPr>
              <w:rFonts w:ascii="Arial" w:hAnsi="Arial" w:cs="Times New Roman"/>
              <w:szCs w:val="23"/>
            </w:rPr>
            <w:delText>The authors explain that s</w:delText>
          </w:r>
        </w:del>
      </w:ins>
      <w:ins w:id="407" w:author="Unknown" w:date="2014-04-18T10:58:00Z">
        <w:del w:id="408" w:author="Adrian  Carmichael" w:date="2014-05-29T13:57:00Z">
          <w:r w:rsidRPr="002018B1">
            <w:rPr>
              <w:rFonts w:ascii="Arial" w:hAnsi="Arial" w:cs="Times New Roman"/>
              <w:szCs w:val="23"/>
              <w:rPrChange w:id="409" w:author="Unknown" w:date="2014-04-21T14:03:00Z">
                <w:rPr>
                  <w:rFonts w:ascii="Times New Roman" w:hAnsi="Times New Roman" w:cs="Times New Roman"/>
                  <w:color w:val="0000FF" w:themeColor="hyperlink"/>
                  <w:sz w:val="23"/>
                  <w:szCs w:val="23"/>
                  <w:u w:val="single"/>
                </w:rPr>
              </w:rPrChange>
            </w:rPr>
            <w:delText xml:space="preserve">Students usually don’t have experience with the E&amp;M topics on the BEMA, so they </w:delText>
          </w:r>
        </w:del>
      </w:ins>
      <w:ins w:id="410" w:author="Unknown" w:date="2014-04-18T10:59:00Z">
        <w:del w:id="411" w:author="Adrian  Carmichael" w:date="2014-05-29T13:57:00Z">
          <w:r w:rsidRPr="002018B1">
            <w:rPr>
              <w:rFonts w:ascii="Arial" w:hAnsi="Arial" w:cs="Times New Roman"/>
              <w:szCs w:val="23"/>
              <w:rPrChange w:id="412" w:author="Unknown" w:date="2014-04-21T14:03:00Z">
                <w:rPr>
                  <w:rFonts w:ascii="Times New Roman" w:hAnsi="Times New Roman" w:cs="Times New Roman"/>
                  <w:color w:val="0000FF" w:themeColor="hyperlink"/>
                  <w:sz w:val="23"/>
                  <w:szCs w:val="23"/>
                  <w:u w:val="single"/>
                </w:rPr>
              </w:rPrChange>
            </w:rPr>
            <w:delText>don’t</w:delText>
          </w:r>
        </w:del>
      </w:ins>
      <w:ins w:id="413" w:author="Unknown" w:date="2014-04-18T10:58:00Z">
        <w:del w:id="414" w:author="Adrian  Carmichael" w:date="2014-05-29T13:57:00Z">
          <w:r w:rsidRPr="002018B1">
            <w:rPr>
              <w:rFonts w:ascii="Arial" w:hAnsi="Arial" w:cs="Times New Roman"/>
              <w:szCs w:val="23"/>
              <w:rPrChange w:id="415" w:author="Unknown" w:date="2014-04-21T14:03:00Z">
                <w:rPr>
                  <w:rFonts w:ascii="Times New Roman" w:hAnsi="Times New Roman" w:cs="Times New Roman"/>
                  <w:color w:val="0000FF" w:themeColor="hyperlink"/>
                  <w:sz w:val="23"/>
                  <w:szCs w:val="23"/>
                  <w:u w:val="single"/>
                </w:rPr>
              </w:rPrChange>
            </w:rPr>
            <w:delText xml:space="preserve"> </w:delText>
          </w:r>
        </w:del>
      </w:ins>
      <w:ins w:id="416" w:author="Unknown" w:date="2014-04-18T10:59:00Z">
        <w:del w:id="417" w:author="Adrian  Carmichael" w:date="2014-05-29T13:57:00Z">
          <w:r w:rsidRPr="002018B1">
            <w:rPr>
              <w:rFonts w:ascii="Arial" w:hAnsi="Arial" w:cs="Times New Roman"/>
              <w:szCs w:val="23"/>
              <w:rPrChange w:id="418" w:author="Unknown" w:date="2014-04-21T14:03:00Z">
                <w:rPr>
                  <w:rFonts w:ascii="Times New Roman" w:hAnsi="Times New Roman" w:cs="Times New Roman"/>
                  <w:color w:val="0000FF" w:themeColor="hyperlink"/>
                  <w:sz w:val="23"/>
                  <w:szCs w:val="23"/>
                  <w:u w:val="single"/>
                </w:rPr>
              </w:rPrChange>
            </w:rPr>
            <w:delText>have everyday knowledge to use to answer the questions (unlike concept inventories in mechanics where students’ everyday knowledge</w:delText>
          </w:r>
        </w:del>
      </w:ins>
      <w:ins w:id="419" w:author="Unknown" w:date="2014-05-05T16:39:00Z">
        <w:del w:id="420" w:author="Adrian  Carmichael" w:date="2014-05-29T13:57:00Z">
          <w:r w:rsidR="00947DBB" w:rsidDel="00792B8A">
            <w:rPr>
              <w:rFonts w:ascii="Arial" w:hAnsi="Arial" w:cs="Times New Roman"/>
              <w:szCs w:val="23"/>
            </w:rPr>
            <w:delText>)</w:delText>
          </w:r>
        </w:del>
      </w:ins>
      <w:ins w:id="421" w:author="Unknown" w:date="2014-04-18T10:59:00Z">
        <w:del w:id="422" w:author="Adrian  Carmichael" w:date="2014-05-29T13:57:00Z">
          <w:r w:rsidRPr="002018B1">
            <w:rPr>
              <w:rFonts w:ascii="Arial" w:hAnsi="Arial" w:cs="Times New Roman"/>
              <w:szCs w:val="23"/>
              <w:rPrChange w:id="423" w:author="Unknown" w:date="2014-04-21T14:03:00Z">
                <w:rPr>
                  <w:rFonts w:ascii="Times New Roman" w:hAnsi="Times New Roman" w:cs="Times New Roman"/>
                  <w:color w:val="0000FF" w:themeColor="hyperlink"/>
                  <w:sz w:val="23"/>
                  <w:szCs w:val="23"/>
                  <w:u w:val="single"/>
                </w:rPr>
              </w:rPrChange>
            </w:rPr>
            <w:delText xml:space="preserve">. </w:delText>
          </w:r>
        </w:del>
      </w:ins>
      <w:ins w:id="424" w:author="Unknown" w:date="2014-05-05T16:39:00Z">
        <w:del w:id="425" w:author="Adrian  Carmichael" w:date="2014-05-29T13:57:00Z">
          <w:r w:rsidR="00947DBB" w:rsidDel="00792B8A">
            <w:rPr>
              <w:rFonts w:ascii="Arial" w:hAnsi="Arial" w:cs="Times New Roman"/>
              <w:szCs w:val="23"/>
            </w:rPr>
            <w:delText xml:space="preserve">Because of this, </w:delText>
          </w:r>
        </w:del>
      </w:ins>
      <w:ins w:id="426" w:author="Unknown" w:date="2014-04-18T10:59:00Z">
        <w:del w:id="427" w:author="Adrian  Carmichael" w:date="2014-05-29T13:57:00Z">
          <w:r w:rsidRPr="002018B1">
            <w:rPr>
              <w:rFonts w:ascii="Arial" w:hAnsi="Arial" w:cs="Times New Roman"/>
              <w:szCs w:val="23"/>
              <w:rPrChange w:id="428" w:author="Unknown" w:date="2014-04-21T14:03:00Z">
                <w:rPr>
                  <w:rFonts w:ascii="Times New Roman" w:hAnsi="Times New Roman" w:cs="Times New Roman"/>
                  <w:color w:val="0000FF" w:themeColor="hyperlink"/>
                  <w:sz w:val="23"/>
                  <w:szCs w:val="23"/>
                  <w:u w:val="single"/>
                </w:rPr>
              </w:rPrChange>
            </w:rPr>
            <w:delText>Many</w:delText>
          </w:r>
        </w:del>
      </w:ins>
      <w:ins w:id="429" w:author="Unknown" w:date="2014-05-05T16:39:00Z">
        <w:del w:id="430" w:author="Adrian  Carmichael" w:date="2014-05-29T13:57:00Z">
          <w:r w:rsidR="00947DBB" w:rsidDel="00792B8A">
            <w:rPr>
              <w:rFonts w:ascii="Arial" w:hAnsi="Arial" w:cs="Times New Roman"/>
              <w:szCs w:val="23"/>
            </w:rPr>
            <w:delText>some</w:delText>
          </w:r>
        </w:del>
      </w:ins>
      <w:ins w:id="431" w:author="Unknown" w:date="2014-04-18T10:59:00Z">
        <w:del w:id="432" w:author="Adrian  Carmichael" w:date="2014-05-29T13:57:00Z">
          <w:r w:rsidRPr="002018B1">
            <w:rPr>
              <w:rFonts w:ascii="Arial" w:hAnsi="Arial" w:cs="Times New Roman"/>
              <w:szCs w:val="23"/>
              <w:rPrChange w:id="433" w:author="Unknown" w:date="2014-04-21T14:03:00Z">
                <w:rPr>
                  <w:rFonts w:ascii="Times New Roman" w:hAnsi="Times New Roman" w:cs="Times New Roman"/>
                  <w:color w:val="0000FF" w:themeColor="hyperlink"/>
                  <w:sz w:val="23"/>
                  <w:szCs w:val="23"/>
                  <w:u w:val="single"/>
                </w:rPr>
              </w:rPrChange>
            </w:rPr>
            <w:delText xml:space="preserve"> instructors give the BEMA pre-test for a semester or two just to make sure that their students</w:delText>
          </w:r>
        </w:del>
      </w:ins>
      <w:ins w:id="434" w:author="Unknown" w:date="2014-04-18T11:00:00Z">
        <w:del w:id="435" w:author="Adrian  Carmichael" w:date="2014-05-29T13:57:00Z">
          <w:r w:rsidRPr="002018B1">
            <w:rPr>
              <w:rFonts w:ascii="Arial" w:hAnsi="Arial" w:cs="Times New Roman"/>
              <w:szCs w:val="23"/>
              <w:rPrChange w:id="436" w:author="Unknown" w:date="2014-04-21T14:03:00Z">
                <w:rPr>
                  <w:rFonts w:ascii="Times New Roman" w:hAnsi="Times New Roman" w:cs="Times New Roman"/>
                  <w:color w:val="0000FF" w:themeColor="hyperlink"/>
                  <w:sz w:val="23"/>
                  <w:szCs w:val="23"/>
                  <w:u w:val="single"/>
                </w:rPr>
              </w:rPrChange>
            </w:rPr>
            <w:delText xml:space="preserve">’ scores are comparable to other </w:delText>
          </w:r>
        </w:del>
      </w:ins>
      <w:ins w:id="437" w:author="Unknown" w:date="2014-04-18T11:37:00Z">
        <w:del w:id="438" w:author="Adrian  Carmichael" w:date="2014-05-29T13:57:00Z">
          <w:r w:rsidRPr="002018B1">
            <w:rPr>
              <w:rFonts w:ascii="Arial" w:hAnsi="Arial" w:cs="Times New Roman"/>
              <w:szCs w:val="23"/>
              <w:rPrChange w:id="439" w:author="Unknown" w:date="2014-04-21T14:03:00Z">
                <w:rPr>
                  <w:rFonts w:ascii="Times New Roman" w:hAnsi="Times New Roman" w:cs="Times New Roman"/>
                  <w:color w:val="0000FF" w:themeColor="hyperlink"/>
                  <w:szCs w:val="23"/>
                  <w:u w:val="single"/>
                </w:rPr>
              </w:rPrChange>
            </w:rPr>
            <w:delText>intuitions</w:delText>
          </w:r>
        </w:del>
      </w:ins>
      <w:ins w:id="440" w:author="Unknown" w:date="2014-04-18T11:00:00Z">
        <w:del w:id="441" w:author="Adrian  Carmichael" w:date="2014-05-29T13:57:00Z">
          <w:r w:rsidRPr="002018B1">
            <w:rPr>
              <w:rFonts w:ascii="Arial" w:hAnsi="Arial" w:cs="Times New Roman"/>
              <w:szCs w:val="23"/>
              <w:rPrChange w:id="442" w:author="Unknown" w:date="2014-04-21T14:03:00Z">
                <w:rPr>
                  <w:rFonts w:ascii="Times New Roman" w:hAnsi="Times New Roman" w:cs="Times New Roman"/>
                  <w:color w:val="0000FF" w:themeColor="hyperlink"/>
                  <w:sz w:val="23"/>
                  <w:szCs w:val="23"/>
                  <w:u w:val="single"/>
                </w:rPr>
              </w:rPrChange>
            </w:rPr>
            <w:delText>, and then stop giving the BEMA pre-</w:delText>
          </w:r>
        </w:del>
        <w:proofErr w:type="gramStart"/>
        <w:r w:rsidRPr="002018B1">
          <w:rPr>
            <w:rFonts w:ascii="Arial" w:hAnsi="Arial" w:cs="Times New Roman"/>
            <w:szCs w:val="23"/>
            <w:rPrChange w:id="443" w:author="Unknown" w:date="2014-04-21T14:03:00Z">
              <w:rPr>
                <w:rFonts w:ascii="Times New Roman" w:hAnsi="Times New Roman" w:cs="Times New Roman"/>
                <w:color w:val="0000FF" w:themeColor="hyperlink"/>
                <w:sz w:val="23"/>
                <w:szCs w:val="23"/>
                <w:u w:val="single"/>
              </w:rPr>
            </w:rPrChange>
          </w:rPr>
          <w:t>test</w:t>
        </w:r>
        <w:proofErr w:type="gramEnd"/>
        <w:r w:rsidRPr="002018B1">
          <w:rPr>
            <w:rFonts w:ascii="Arial" w:hAnsi="Arial" w:cs="Times New Roman"/>
            <w:szCs w:val="23"/>
            <w:rPrChange w:id="444" w:author="Unknown" w:date="2014-04-21T14:03:00Z">
              <w:rPr>
                <w:rFonts w:ascii="Times New Roman" w:hAnsi="Times New Roman" w:cs="Times New Roman"/>
                <w:color w:val="0000FF" w:themeColor="hyperlink"/>
                <w:sz w:val="23"/>
                <w:szCs w:val="23"/>
                <w:u w:val="single"/>
              </w:rPr>
            </w:rPrChange>
          </w:rPr>
          <w:t>.</w:t>
        </w:r>
      </w:ins>
      <w:ins w:id="445" w:author="Unknown" w:date="2014-05-05T16:39:00Z">
        <w:r w:rsidR="00947DBB">
          <w:rPr>
            <w:rFonts w:ascii="Arial" w:hAnsi="Arial" w:cs="Times New Roman"/>
            <w:szCs w:val="23"/>
          </w:rPr>
          <w:t xml:space="preserve"> Although BEMA scores on average are similar across </w:t>
        </w:r>
      </w:ins>
      <w:ins w:id="446" w:author="Unknown" w:date="2014-05-05T16:40:00Z">
        <w:r w:rsidR="00947DBB">
          <w:rPr>
            <w:rFonts w:ascii="Arial" w:hAnsi="Arial" w:cs="Times New Roman"/>
            <w:szCs w:val="23"/>
          </w:rPr>
          <w:t>institutions</w:t>
        </w:r>
      </w:ins>
      <w:ins w:id="447" w:author="Unknown" w:date="2014-05-05T16:39:00Z">
        <w:r w:rsidR="00947DBB">
          <w:rPr>
            <w:rFonts w:ascii="Arial" w:hAnsi="Arial" w:cs="Times New Roman"/>
            <w:szCs w:val="23"/>
          </w:rPr>
          <w:t xml:space="preserve">, </w:t>
        </w:r>
        <w:del w:id="448" w:author="Unknown" w:date="2014-05-05T16:46:00Z">
          <w:r w:rsidR="00947DBB" w:rsidDel="004B00DD">
            <w:rPr>
              <w:rFonts w:ascii="Arial" w:hAnsi="Arial" w:cs="Times New Roman"/>
              <w:szCs w:val="23"/>
            </w:rPr>
            <w:delText xml:space="preserve">there may be useful insight that </w:delText>
          </w:r>
        </w:del>
      </w:ins>
      <w:ins w:id="449" w:author="Unknown" w:date="2014-05-05T16:40:00Z">
        <w:del w:id="450" w:author="Unknown" w:date="2014-05-05T16:46:00Z">
          <w:r w:rsidR="00947DBB" w:rsidDel="004B00DD">
            <w:rPr>
              <w:rFonts w:ascii="Arial" w:hAnsi="Arial" w:cs="Times New Roman"/>
              <w:szCs w:val="23"/>
            </w:rPr>
            <w:delText>can</w:delText>
          </w:r>
        </w:del>
      </w:ins>
      <w:ins w:id="451" w:author="Unknown" w:date="2014-05-05T16:39:00Z">
        <w:del w:id="452" w:author="Unknown" w:date="2014-05-05T16:46:00Z">
          <w:r w:rsidR="00947DBB" w:rsidDel="004B00DD">
            <w:rPr>
              <w:rFonts w:ascii="Arial" w:hAnsi="Arial" w:cs="Times New Roman"/>
              <w:szCs w:val="23"/>
            </w:rPr>
            <w:delText xml:space="preserve"> </w:delText>
          </w:r>
        </w:del>
      </w:ins>
      <w:ins w:id="453" w:author="Unknown" w:date="2014-05-05T16:40:00Z">
        <w:del w:id="454" w:author="Unknown" w:date="2014-05-05T16:46:00Z">
          <w:r w:rsidR="00947DBB" w:rsidDel="004B00DD">
            <w:rPr>
              <w:rFonts w:ascii="Arial" w:hAnsi="Arial" w:cs="Times New Roman"/>
              <w:szCs w:val="23"/>
            </w:rPr>
            <w:delText>be gained from the</w:delText>
          </w:r>
        </w:del>
      </w:ins>
      <w:ins w:id="455" w:author="Unknown" w:date="2014-05-05T16:46:00Z">
        <w:r w:rsidR="004B00DD">
          <w:rPr>
            <w:rFonts w:ascii="Arial" w:hAnsi="Arial" w:cs="Times New Roman"/>
            <w:szCs w:val="23"/>
          </w:rPr>
          <w:t>student response</w:t>
        </w:r>
      </w:ins>
      <w:ins w:id="456" w:author="Unknown" w:date="2014-05-05T16:40:00Z">
        <w:r w:rsidR="00947DBB">
          <w:rPr>
            <w:rFonts w:ascii="Arial" w:hAnsi="Arial" w:cs="Times New Roman"/>
            <w:szCs w:val="23"/>
          </w:rPr>
          <w:t xml:space="preserve"> patterns </w:t>
        </w:r>
      </w:ins>
      <w:ins w:id="457" w:author="Unknown" w:date="2014-05-05T16:47:00Z">
        <w:r w:rsidR="004B00DD">
          <w:rPr>
            <w:rFonts w:ascii="Arial" w:hAnsi="Arial" w:cs="Times New Roman"/>
            <w:szCs w:val="23"/>
          </w:rPr>
          <w:t>may not be a result of random guessing</w:t>
        </w:r>
      </w:ins>
      <w:r w:rsidR="007518AE">
        <w:rPr>
          <w:rFonts w:ascii="Arial" w:hAnsi="Arial" w:cs="Times New Roman"/>
          <w:szCs w:val="23"/>
        </w:rPr>
        <w:t xml:space="preserve"> </w:t>
      </w:r>
      <w:r w:rsidR="007518AE">
        <w:rPr>
          <w:rFonts w:ascii="Arial" w:hAnsi="Arial" w:cs="Times New Roman"/>
          <w:szCs w:val="23"/>
        </w:rPr>
        <w:fldChar w:fldCharType="begin"/>
      </w:r>
      <w:r w:rsidR="00D161DC">
        <w:rPr>
          <w:rFonts w:ascii="Arial" w:hAnsi="Arial" w:cs="Times New Roman"/>
          <w:szCs w:val="23"/>
        </w:rPr>
        <w:instrText>ADDIN CSL_CITATION {"mendeley": {"previouslyFormattedCitation": "(Maloney, O\u2019Kuma, Hieggelke, &amp; Van Heuvelen, 2001)"}, "citationItems": [{"uris": ["http://www.mendeley.com/documents/?uuid=bdbd47c8-a43d-48be-9ed9-38a97f444a8f"], "id": "ITEM-1", "itemData": {"DOI": "10.1119/1.1371296", "type": "article-journal", "author": [{"given": "David P.", "dropping-particle": "", "suffix": "", "family": "Maloney", "parse-names": false, "non-dropping-particle": ""}, {"given": "Thomas L.", "dropping-particle": "", "suffix": "", "family": "O\u2019Kuma", "parse-names": false, "non-dropping-particle": ""}, {"given": "Curtis J.", "dropping-particle": "", "suffix": "", "family": "Hieggelke", "parse-names": false, "non-dropping-particle": ""}, {"given": "Alan", "dropping-particle": "", "suffix": "", "family": "Heuvelen", "parse-names": false, "non-dropping-particle": "Van"}], "issued": {"date-parts": [["2001"]]}, "ISSN": "00029505", "page": "S12", "volume": "69", "container-title": "American Journal of Physics", "title": "Surveying students\u2019 conceptual knowledge of electricity and magnetism", "issue": "S1", "id": "ITEM-1"}}], "properties": {"noteIndex": 0}, "schema": "https://github.com/citation-style-language/schema/raw/master/csl-citation.json"}</w:instrText>
      </w:r>
      <w:r w:rsidR="007518AE">
        <w:rPr>
          <w:rFonts w:ascii="Arial" w:hAnsi="Arial" w:cs="Times New Roman"/>
          <w:szCs w:val="23"/>
        </w:rPr>
        <w:fldChar w:fldCharType="separate"/>
      </w:r>
      <w:r w:rsidR="007518AE" w:rsidRPr="007518AE">
        <w:rPr>
          <w:rFonts w:ascii="Arial" w:hAnsi="Arial" w:cs="Times New Roman"/>
          <w:noProof/>
          <w:szCs w:val="23"/>
        </w:rPr>
        <w:t>(Maloney, O’Kuma, Hieggelke, &amp; Van Heuvelen, 2001)</w:t>
      </w:r>
      <w:r w:rsidR="007518AE">
        <w:rPr>
          <w:rFonts w:ascii="Arial" w:hAnsi="Arial" w:cs="Times New Roman"/>
          <w:szCs w:val="23"/>
        </w:rPr>
        <w:fldChar w:fldCharType="end"/>
      </w:r>
      <w:r w:rsidR="007518AE">
        <w:rPr>
          <w:rFonts w:ascii="Arial" w:hAnsi="Arial" w:cs="Times New Roman"/>
          <w:szCs w:val="23"/>
        </w:rPr>
        <w:t xml:space="preserve">. </w:t>
      </w:r>
      <w:ins w:id="458" w:author="Unknown" w:date="2014-05-05T16:47:00Z">
        <w:r w:rsidR="001C4F12">
          <w:rPr>
            <w:rFonts w:ascii="Arial" w:hAnsi="Arial" w:cs="Times New Roman"/>
            <w:szCs w:val="23"/>
          </w:rPr>
          <w:t>In this case, you could</w:t>
        </w:r>
        <w:r w:rsidR="004B00DD">
          <w:rPr>
            <w:rFonts w:ascii="Arial" w:hAnsi="Arial" w:cs="Times New Roman"/>
            <w:szCs w:val="23"/>
          </w:rPr>
          <w:t xml:space="preserve"> gain insight from looking at the patterns of your students answer choices on the</w:t>
        </w:r>
        <w:r w:rsidR="001C4F12">
          <w:rPr>
            <w:rFonts w:ascii="Arial" w:hAnsi="Arial" w:cs="Times New Roman"/>
            <w:szCs w:val="23"/>
          </w:rPr>
          <w:t xml:space="preserve"> pre-test to learn about their initial</w:t>
        </w:r>
        <w:r w:rsidR="004B00DD">
          <w:rPr>
            <w:rFonts w:ascii="Arial" w:hAnsi="Arial" w:cs="Times New Roman"/>
            <w:szCs w:val="23"/>
          </w:rPr>
          <w:t xml:space="preserve"> ideas about electricity and magnetism content. </w:t>
        </w:r>
      </w:ins>
      <w:ins w:id="459" w:author="Unknown" w:date="2014-05-05T16:40:00Z">
        <w:del w:id="460" w:author="Unknown" w:date="2014-05-05T16:47:00Z">
          <w:r w:rsidR="00947DBB" w:rsidDel="004B00DD">
            <w:rPr>
              <w:rFonts w:ascii="Arial" w:hAnsi="Arial" w:cs="Times New Roman"/>
              <w:szCs w:val="23"/>
            </w:rPr>
            <w:delText xml:space="preserve">of correct and incorrect </w:delText>
          </w:r>
        </w:del>
      </w:ins>
      <w:ins w:id="461" w:author="Unknown" w:date="2014-04-18T11:00:00Z">
        <w:del w:id="462" w:author="Unknown" w:date="2014-05-05T16:40:00Z">
          <w:r w:rsidRPr="002018B1">
            <w:rPr>
              <w:rFonts w:ascii="Arial" w:hAnsi="Arial" w:cs="Times New Roman"/>
              <w:szCs w:val="23"/>
              <w:rPrChange w:id="463" w:author="Unknown" w:date="2014-04-21T14:03:00Z">
                <w:rPr>
                  <w:rFonts w:ascii="Times New Roman" w:hAnsi="Times New Roman" w:cs="Times New Roman"/>
                  <w:color w:val="0000FF" w:themeColor="hyperlink"/>
                  <w:sz w:val="23"/>
                  <w:szCs w:val="23"/>
                  <w:u w:val="single"/>
                </w:rPr>
              </w:rPrChange>
            </w:rPr>
            <w:delText xml:space="preserve"> </w:delText>
          </w:r>
        </w:del>
      </w:ins>
    </w:p>
    <w:p w:rsidR="002018B1" w:rsidRDefault="002018B1" w:rsidP="002018B1">
      <w:pPr>
        <w:widowControl w:val="0"/>
        <w:numPr>
          <w:ins w:id="464" w:author="Unknown" w:date="2014-01-14T14:39:00Z"/>
        </w:numPr>
        <w:autoSpaceDE w:val="0"/>
        <w:autoSpaceDN w:val="0"/>
        <w:adjustRightInd w:val="0"/>
        <w:spacing w:before="180" w:after="60"/>
        <w:rPr>
          <w:ins w:id="465" w:author="Unknown" w:date="2014-04-11T12:13:00Z"/>
          <w:rFonts w:ascii="Arial" w:hAnsi="Arial" w:cs="Helvetica"/>
          <w:b/>
          <w:color w:val="336633"/>
          <w:sz w:val="28"/>
        </w:rPr>
        <w:pPrChange w:id="466" w:author="Unknown" w:date="2014-04-18T11:40:00Z">
          <w:pPr>
            <w:widowControl w:val="0"/>
            <w:autoSpaceDE w:val="0"/>
            <w:autoSpaceDN w:val="0"/>
            <w:adjustRightInd w:val="0"/>
            <w:spacing w:after="60"/>
          </w:pPr>
        </w:pPrChange>
      </w:pPr>
      <w:ins w:id="467" w:author="Unknown" w:date="2014-01-14T11:07:00Z">
        <w:r w:rsidRPr="002018B1">
          <w:rPr>
            <w:rFonts w:ascii="Arial" w:hAnsi="Arial" w:cs="Helvetica"/>
            <w:b/>
            <w:color w:val="336633"/>
            <w:sz w:val="28"/>
            <w:rPrChange w:id="468" w:author="Unknown" w:date="2014-04-21T14:03:00Z">
              <w:rPr>
                <w:rFonts w:ascii="Times New Roman" w:hAnsi="Times New Roman" w:cs="Helvetica"/>
                <w:b/>
                <w:color w:val="0000FF" w:themeColor="hyperlink"/>
                <w:u w:val="single"/>
              </w:rPr>
            </w:rPrChange>
          </w:rPr>
          <w:t xml:space="preserve">Scoring: How </w:t>
        </w:r>
      </w:ins>
      <w:ins w:id="469" w:author="Unknown" w:date="2014-01-14T12:08:00Z">
        <w:r w:rsidRPr="002018B1">
          <w:rPr>
            <w:rFonts w:ascii="Arial" w:hAnsi="Arial" w:cs="Helvetica"/>
            <w:b/>
            <w:color w:val="336633"/>
            <w:sz w:val="28"/>
            <w:rPrChange w:id="470" w:author="Unknown" w:date="2014-04-21T14:03:00Z">
              <w:rPr>
                <w:rFonts w:ascii="Times New Roman" w:hAnsi="Times New Roman" w:cs="Helvetica"/>
                <w:b/>
                <w:color w:val="0000FF" w:themeColor="hyperlink"/>
                <w:u w:val="single"/>
              </w:rPr>
            </w:rPrChange>
          </w:rPr>
          <w:t>do I calculate my students</w:t>
        </w:r>
      </w:ins>
      <w:ins w:id="471" w:author="Unknown" w:date="2014-01-14T14:34:00Z">
        <w:r w:rsidRPr="002018B1">
          <w:rPr>
            <w:rFonts w:ascii="Arial" w:hAnsi="Arial" w:cs="Helvetica"/>
            <w:b/>
            <w:color w:val="336633"/>
            <w:sz w:val="28"/>
            <w:rPrChange w:id="472" w:author="Unknown" w:date="2014-04-21T14:03:00Z">
              <w:rPr>
                <w:rFonts w:ascii="Times New Roman" w:hAnsi="Times New Roman" w:cs="Helvetica"/>
                <w:b/>
                <w:color w:val="0000FF" w:themeColor="hyperlink"/>
                <w:u w:val="single"/>
              </w:rPr>
            </w:rPrChange>
          </w:rPr>
          <w:t>’</w:t>
        </w:r>
      </w:ins>
      <w:ins w:id="473" w:author="Unknown" w:date="2014-01-14T12:08:00Z">
        <w:r w:rsidRPr="002018B1">
          <w:rPr>
            <w:rFonts w:ascii="Arial" w:hAnsi="Arial" w:cs="Helvetica"/>
            <w:b/>
            <w:color w:val="336633"/>
            <w:sz w:val="28"/>
            <w:rPrChange w:id="474" w:author="Unknown" w:date="2014-04-21T14:03:00Z">
              <w:rPr>
                <w:rFonts w:ascii="Times New Roman" w:hAnsi="Times New Roman" w:cs="Helvetica"/>
                <w:b/>
                <w:color w:val="0000FF" w:themeColor="hyperlink"/>
                <w:u w:val="single"/>
              </w:rPr>
            </w:rPrChange>
          </w:rPr>
          <w:t xml:space="preserve"> scores?</w:t>
        </w:r>
      </w:ins>
    </w:p>
    <w:p w:rsidR="00576F9D" w:rsidRPr="005E09A3" w:rsidRDefault="002018B1" w:rsidP="009A1C0C">
      <w:pPr>
        <w:widowControl w:val="0"/>
        <w:numPr>
          <w:ins w:id="475" w:author="Unknown" w:date="2014-04-14T13:40:00Z"/>
        </w:numPr>
        <w:autoSpaceDE w:val="0"/>
        <w:autoSpaceDN w:val="0"/>
        <w:adjustRightInd w:val="0"/>
        <w:spacing w:after="60"/>
        <w:rPr>
          <w:ins w:id="476" w:author="Unknown" w:date="2014-04-18T10:46:00Z"/>
          <w:rFonts w:ascii="Arial" w:hAnsi="Arial" w:cs="Helvetica"/>
          <w:rPrChange w:id="477" w:author="Unknown" w:date="2014-04-21T14:03:00Z">
            <w:rPr>
              <w:ins w:id="478" w:author="Unknown" w:date="2014-04-18T10:46:00Z"/>
              <w:rFonts w:ascii="Times New Roman" w:hAnsi="Times New Roman" w:cs="Helvetica"/>
            </w:rPr>
          </w:rPrChange>
        </w:rPr>
      </w:pPr>
      <w:ins w:id="479" w:author="Unknown" w:date="2014-04-18T10:32:00Z">
        <w:r w:rsidRPr="002018B1">
          <w:rPr>
            <w:rFonts w:ascii="Arial" w:hAnsi="Arial" w:cs="Helvetica"/>
            <w:rPrChange w:id="480" w:author="Unknown" w:date="2014-04-21T14:03:00Z">
              <w:rPr>
                <w:rFonts w:ascii="Times New Roman" w:hAnsi="Times New Roman" w:cs="Helvetica"/>
                <w:color w:val="0000FF" w:themeColor="hyperlink"/>
                <w:u w:val="single"/>
              </w:rPr>
            </w:rPrChange>
          </w:rPr>
          <w:t xml:space="preserve">The authors of the BEMA recommend a scoring scheme where some of the </w:t>
        </w:r>
      </w:ins>
      <w:ins w:id="481" w:author="Unknown" w:date="2014-04-18T10:34:00Z">
        <w:r w:rsidRPr="002018B1">
          <w:rPr>
            <w:rFonts w:ascii="Arial" w:hAnsi="Arial" w:cs="Helvetica"/>
            <w:rPrChange w:id="482" w:author="Unknown" w:date="2014-04-21T14:03:00Z">
              <w:rPr>
                <w:rFonts w:ascii="Times New Roman" w:hAnsi="Times New Roman" w:cs="Helvetica"/>
                <w:color w:val="0000FF" w:themeColor="hyperlink"/>
                <w:u w:val="single"/>
              </w:rPr>
            </w:rPrChange>
          </w:rPr>
          <w:t>questions</w:t>
        </w:r>
      </w:ins>
      <w:ins w:id="483" w:author="Unknown" w:date="2014-04-18T10:32:00Z">
        <w:r w:rsidRPr="002018B1">
          <w:rPr>
            <w:rFonts w:ascii="Arial" w:hAnsi="Arial" w:cs="Helvetica"/>
            <w:rPrChange w:id="484" w:author="Unknown" w:date="2014-04-21T14:03:00Z">
              <w:rPr>
                <w:rFonts w:ascii="Times New Roman" w:hAnsi="Times New Roman" w:cs="Helvetica"/>
                <w:color w:val="0000FF" w:themeColor="hyperlink"/>
                <w:u w:val="single"/>
              </w:rPr>
            </w:rPrChange>
          </w:rPr>
          <w:t xml:space="preserve"> are given different weighting </w:t>
        </w:r>
      </w:ins>
      <w:ins w:id="485" w:author="Unknown" w:date="2014-04-11T13:35:00Z">
        <w:r w:rsidRPr="002018B1">
          <w:rPr>
            <w:rFonts w:ascii="Arial" w:hAnsi="Arial" w:cs="Helvetica"/>
            <w:rPrChange w:id="486" w:author="Unknown" w:date="2014-04-21T14:03:00Z">
              <w:rPr>
                <w:rFonts w:ascii="Arial" w:hAnsi="Arial" w:cs="Helvetica"/>
                <w:color w:val="0000FF" w:themeColor="hyperlink"/>
                <w:u w:val="single"/>
              </w:rPr>
            </w:rPrChange>
          </w:rPr>
          <w:t xml:space="preserve">instead of simply </w:t>
        </w:r>
      </w:ins>
      <w:ins w:id="487" w:author="Unknown" w:date="2014-04-11T13:36:00Z">
        <w:r w:rsidRPr="002018B1">
          <w:rPr>
            <w:rFonts w:ascii="Arial" w:hAnsi="Arial" w:cs="Helvetica"/>
            <w:rPrChange w:id="488" w:author="Unknown" w:date="2014-04-21T14:03:00Z">
              <w:rPr>
                <w:rFonts w:ascii="Arial" w:hAnsi="Arial" w:cs="Helvetica"/>
                <w:color w:val="0000FF" w:themeColor="hyperlink"/>
                <w:u w:val="single"/>
              </w:rPr>
            </w:rPrChange>
          </w:rPr>
          <w:t>calculating</w:t>
        </w:r>
      </w:ins>
      <w:ins w:id="489" w:author="Unknown" w:date="2014-04-11T13:35:00Z">
        <w:r w:rsidRPr="002018B1">
          <w:rPr>
            <w:rFonts w:ascii="Arial" w:hAnsi="Arial" w:cs="Helvetica"/>
            <w:rPrChange w:id="490" w:author="Unknown" w:date="2014-04-21T14:03:00Z">
              <w:rPr>
                <w:rFonts w:ascii="Arial" w:hAnsi="Arial" w:cs="Helvetica"/>
                <w:color w:val="0000FF" w:themeColor="hyperlink"/>
                <w:u w:val="single"/>
              </w:rPr>
            </w:rPrChange>
          </w:rPr>
          <w:t xml:space="preserve"> </w:t>
        </w:r>
      </w:ins>
      <w:ins w:id="491" w:author="Unknown" w:date="2014-04-11T13:36:00Z">
        <w:r w:rsidRPr="002018B1">
          <w:rPr>
            <w:rFonts w:ascii="Arial" w:hAnsi="Arial" w:cs="Helvetica"/>
            <w:rPrChange w:id="492" w:author="Unknown" w:date="2014-04-21T14:03:00Z">
              <w:rPr>
                <w:rFonts w:ascii="Arial" w:hAnsi="Arial" w:cs="Helvetica"/>
                <w:color w:val="0000FF" w:themeColor="hyperlink"/>
                <w:u w:val="single"/>
              </w:rPr>
            </w:rPrChange>
          </w:rPr>
          <w:t>the percentage of questions the students answered correctly</w:t>
        </w:r>
      </w:ins>
      <w:ins w:id="493" w:author="Unknown" w:date="2014-04-11T13:37:00Z">
        <w:r w:rsidRPr="002018B1">
          <w:rPr>
            <w:rFonts w:ascii="Arial" w:hAnsi="Arial" w:cs="Helvetica"/>
            <w:rPrChange w:id="494" w:author="Unknown" w:date="2014-04-21T14:03:00Z">
              <w:rPr>
                <w:rFonts w:ascii="Arial" w:hAnsi="Arial" w:cs="Helvetica"/>
                <w:color w:val="0000FF" w:themeColor="hyperlink"/>
                <w:u w:val="single"/>
              </w:rPr>
            </w:rPrChange>
          </w:rPr>
          <w:t xml:space="preserve"> or the “raw score”</w:t>
        </w:r>
      </w:ins>
      <w:ins w:id="495" w:author="Unknown" w:date="2014-04-11T13:36:00Z">
        <w:r w:rsidRPr="002018B1">
          <w:rPr>
            <w:rFonts w:ascii="Arial" w:hAnsi="Arial" w:cs="Helvetica"/>
            <w:rPrChange w:id="496" w:author="Unknown" w:date="2014-04-21T14:03:00Z">
              <w:rPr>
                <w:rFonts w:ascii="Arial" w:hAnsi="Arial" w:cs="Helvetica"/>
                <w:color w:val="0000FF" w:themeColor="hyperlink"/>
                <w:u w:val="single"/>
              </w:rPr>
            </w:rPrChange>
          </w:rPr>
          <w:t>.</w:t>
        </w:r>
      </w:ins>
      <w:ins w:id="497" w:author="Unknown" w:date="2014-04-18T10:34:00Z">
        <w:r w:rsidRPr="002018B1">
          <w:rPr>
            <w:rFonts w:ascii="Arial" w:hAnsi="Arial" w:cs="Helvetica"/>
            <w:rPrChange w:id="498" w:author="Unknown" w:date="2014-04-21T14:03:00Z">
              <w:rPr>
                <w:rFonts w:ascii="Times New Roman" w:hAnsi="Times New Roman" w:cs="Helvetica"/>
                <w:color w:val="0000FF" w:themeColor="hyperlink"/>
                <w:u w:val="single"/>
              </w:rPr>
            </w:rPrChange>
          </w:rPr>
          <w:t xml:space="preserve"> Here is how you should calculate the total score on the </w:t>
        </w:r>
      </w:ins>
      <w:ins w:id="499" w:author="Unknown" w:date="2014-04-18T10:36:00Z">
        <w:r w:rsidRPr="002018B1">
          <w:rPr>
            <w:rFonts w:ascii="Arial" w:hAnsi="Arial" w:cs="Helvetica"/>
            <w:rPrChange w:id="500" w:author="Unknown" w:date="2014-04-21T14:03:00Z">
              <w:rPr>
                <w:rFonts w:ascii="Times New Roman" w:hAnsi="Times New Roman" w:cs="Helvetica"/>
                <w:color w:val="0000FF" w:themeColor="hyperlink"/>
                <w:u w:val="single"/>
              </w:rPr>
            </w:rPrChange>
          </w:rPr>
          <w:t xml:space="preserve">BEMA: </w:t>
        </w:r>
      </w:ins>
    </w:p>
    <w:p w:rsidR="00B310D0" w:rsidRPr="005E09A3" w:rsidRDefault="002018B1" w:rsidP="009A1C0C">
      <w:pPr>
        <w:widowControl w:val="0"/>
        <w:numPr>
          <w:ins w:id="501" w:author="Unknown" w:date="2014-04-18T10:38:00Z"/>
        </w:numPr>
        <w:autoSpaceDE w:val="0"/>
        <w:autoSpaceDN w:val="0"/>
        <w:adjustRightInd w:val="0"/>
        <w:spacing w:after="60"/>
        <w:rPr>
          <w:ins w:id="502" w:author="Unknown" w:date="2014-04-11T12:19:00Z"/>
          <w:rFonts w:ascii="Arial" w:hAnsi="Arial" w:cs="Helvetica"/>
        </w:rPr>
      </w:pPr>
      <w:ins w:id="503" w:author="Unknown" w:date="2014-04-18T10:46:00Z">
        <w:r w:rsidRPr="002018B1">
          <w:rPr>
            <w:rFonts w:ascii="Arial" w:hAnsi="Arial" w:cs="Helvetica"/>
            <w:rPrChange w:id="504" w:author="Unknown" w:date="2014-04-21T14:03:00Z">
              <w:rPr>
                <w:rFonts w:ascii="Times New Roman" w:hAnsi="Times New Roman" w:cs="Helvetica"/>
                <w:color w:val="0000FF" w:themeColor="hyperlink"/>
                <w:u w:val="single"/>
              </w:rPr>
            </w:rPrChange>
          </w:rPr>
          <w:t xml:space="preserve">1. Follow the following grading rules for </w:t>
        </w:r>
      </w:ins>
      <w:ins w:id="505" w:author="Unknown" w:date="2014-04-18T10:47:00Z">
        <w:r w:rsidRPr="002018B1">
          <w:rPr>
            <w:rFonts w:ascii="Arial" w:hAnsi="Arial" w:cs="Helvetica"/>
            <w:rPrChange w:id="506" w:author="Unknown" w:date="2014-04-21T14:03:00Z">
              <w:rPr>
                <w:rFonts w:ascii="Times New Roman" w:hAnsi="Times New Roman" w:cs="Helvetica"/>
                <w:color w:val="0000FF" w:themeColor="hyperlink"/>
                <w:u w:val="single"/>
              </w:rPr>
            </w:rPrChange>
          </w:rPr>
          <w:t>questions</w:t>
        </w:r>
      </w:ins>
      <w:ins w:id="507" w:author="Unknown" w:date="2014-04-18T10:46:00Z">
        <w:r w:rsidRPr="002018B1">
          <w:rPr>
            <w:rFonts w:ascii="Arial" w:hAnsi="Arial" w:cs="Helvetica"/>
            <w:rPrChange w:id="508" w:author="Unknown" w:date="2014-04-21T14:03:00Z">
              <w:rPr>
                <w:rFonts w:ascii="Times New Roman" w:hAnsi="Times New Roman" w:cs="Helvetica"/>
                <w:color w:val="0000FF" w:themeColor="hyperlink"/>
                <w:u w:val="single"/>
              </w:rPr>
            </w:rPrChange>
          </w:rPr>
          <w:t xml:space="preserve"> </w:t>
        </w:r>
      </w:ins>
      <w:ins w:id="509" w:author="Unknown" w:date="2014-04-18T10:47:00Z">
        <w:r w:rsidRPr="002018B1">
          <w:rPr>
            <w:rFonts w:ascii="Arial" w:hAnsi="Arial" w:cs="Helvetica"/>
            <w:rPrChange w:id="510" w:author="Unknown" w:date="2014-04-21T14:03:00Z">
              <w:rPr>
                <w:rFonts w:ascii="Times New Roman" w:hAnsi="Times New Roman" w:cs="Helvetica"/>
                <w:color w:val="0000FF" w:themeColor="hyperlink"/>
                <w:u w:val="single"/>
              </w:rPr>
            </w:rPrChange>
          </w:rPr>
          <w:t>3, 16, 28 and 29:</w:t>
        </w:r>
      </w:ins>
    </w:p>
    <w:tbl>
      <w:tblPr>
        <w:tblStyle w:val="TableGrid"/>
        <w:tblW w:w="8028" w:type="dxa"/>
        <w:jc w:val="center"/>
        <w:tblBorders>
          <w:left w:val="none" w:sz="0" w:space="0" w:color="auto"/>
          <w:right w:val="none" w:sz="0" w:space="0" w:color="auto"/>
          <w:insideV w:val="none" w:sz="0" w:space="0" w:color="auto"/>
        </w:tblBorders>
        <w:tblLook w:val="00BF"/>
        <w:tblPrChange w:id="511" w:author="Unknown" w:date="2014-04-24T16:34:00Z">
          <w:tblPr>
            <w:tblStyle w:val="TableGrid"/>
            <w:tblW w:w="0" w:type="auto"/>
            <w:tblLook w:val="00BF"/>
          </w:tblPr>
        </w:tblPrChange>
      </w:tblPr>
      <w:tblGrid>
        <w:gridCol w:w="1257"/>
        <w:gridCol w:w="1516"/>
        <w:gridCol w:w="2340"/>
        <w:gridCol w:w="2915"/>
        <w:tblGridChange w:id="512">
          <w:tblGrid>
            <w:gridCol w:w="2773"/>
            <w:gridCol w:w="1201"/>
            <w:gridCol w:w="1139"/>
            <w:gridCol w:w="2836"/>
          </w:tblGrid>
        </w:tblGridChange>
      </w:tblGrid>
      <w:tr w:rsidR="00576F9D" w:rsidRPr="005E09A3">
        <w:trPr>
          <w:trHeight w:val="494"/>
          <w:jc w:val="center"/>
          <w:ins w:id="513" w:author="Unknown" w:date="2014-04-11T12:19:00Z"/>
        </w:trPr>
        <w:tc>
          <w:tcPr>
            <w:tcW w:w="1137" w:type="dxa"/>
            <w:vAlign w:val="center"/>
            <w:tcPrChange w:id="514" w:author="Unknown" w:date="2014-04-24T16:34:00Z">
              <w:tcPr>
                <w:tcW w:w="3974" w:type="dxa"/>
                <w:gridSpan w:val="2"/>
              </w:tcPr>
            </w:tcPrChange>
          </w:tcPr>
          <w:p w:rsidR="002018B1" w:rsidRPr="002018B1" w:rsidRDefault="002018B1" w:rsidP="002018B1">
            <w:pPr>
              <w:widowControl w:val="0"/>
              <w:numPr>
                <w:ins w:id="515" w:author="Unknown" w:date="2014-04-11T12:19:00Z"/>
              </w:numPr>
              <w:autoSpaceDE w:val="0"/>
              <w:autoSpaceDN w:val="0"/>
              <w:adjustRightInd w:val="0"/>
              <w:spacing w:after="60"/>
              <w:jc w:val="center"/>
              <w:rPr>
                <w:ins w:id="516" w:author="Unknown" w:date="2014-04-11T12:19:00Z"/>
                <w:rFonts w:ascii="Arial" w:hAnsi="Arial" w:cs="Helvetica"/>
                <w:b/>
                <w:rPrChange w:id="517" w:author="Unknown" w:date="2014-04-21T14:03:00Z">
                  <w:rPr>
                    <w:ins w:id="518" w:author="Unknown" w:date="2014-04-11T12:19:00Z"/>
                    <w:rFonts w:ascii="Arial" w:hAnsi="Arial" w:cs="Helvetica"/>
                  </w:rPr>
                </w:rPrChange>
              </w:rPr>
              <w:pPrChange w:id="519" w:author="Unknown" w:date="2014-04-11T12:22:00Z">
                <w:pPr>
                  <w:widowControl w:val="0"/>
                  <w:autoSpaceDE w:val="0"/>
                  <w:autoSpaceDN w:val="0"/>
                  <w:adjustRightInd w:val="0"/>
                  <w:spacing w:after="60"/>
                </w:pPr>
              </w:pPrChange>
            </w:pPr>
            <w:ins w:id="520" w:author="Unknown" w:date="2014-04-18T10:36:00Z">
              <w:r w:rsidRPr="002018B1">
                <w:rPr>
                  <w:rFonts w:ascii="Arial" w:hAnsi="Arial" w:cs="Helvetica"/>
                  <w:b/>
                  <w:rPrChange w:id="521" w:author="Unknown" w:date="2014-04-21T14:03:00Z">
                    <w:rPr>
                      <w:rFonts w:ascii="Arial" w:hAnsi="Arial" w:cs="Helvetica"/>
                      <w:b/>
                      <w:color w:val="0000FF" w:themeColor="hyperlink"/>
                      <w:u w:val="single"/>
                    </w:rPr>
                  </w:rPrChange>
                </w:rPr>
                <w:t>Question</w:t>
              </w:r>
            </w:ins>
          </w:p>
        </w:tc>
        <w:tc>
          <w:tcPr>
            <w:tcW w:w="6891" w:type="dxa"/>
            <w:gridSpan w:val="3"/>
            <w:vAlign w:val="center"/>
            <w:tcPrChange w:id="522" w:author="Unknown" w:date="2014-04-24T16:34:00Z">
              <w:tcPr>
                <w:tcW w:w="3975" w:type="dxa"/>
                <w:gridSpan w:val="2"/>
              </w:tcPr>
            </w:tcPrChange>
          </w:tcPr>
          <w:p w:rsidR="002018B1" w:rsidRPr="002018B1" w:rsidRDefault="002018B1" w:rsidP="002018B1">
            <w:pPr>
              <w:widowControl w:val="0"/>
              <w:numPr>
                <w:ins w:id="523" w:author="Unknown" w:date="2014-04-11T12:19:00Z"/>
              </w:numPr>
              <w:autoSpaceDE w:val="0"/>
              <w:autoSpaceDN w:val="0"/>
              <w:adjustRightInd w:val="0"/>
              <w:spacing w:after="60"/>
              <w:jc w:val="center"/>
              <w:rPr>
                <w:ins w:id="524" w:author="Unknown" w:date="2014-04-11T12:19:00Z"/>
                <w:rFonts w:ascii="Arial" w:hAnsi="Arial" w:cs="Helvetica"/>
                <w:b/>
                <w:rPrChange w:id="525" w:author="Unknown" w:date="2014-04-21T14:03:00Z">
                  <w:rPr>
                    <w:ins w:id="526" w:author="Unknown" w:date="2014-04-11T12:19:00Z"/>
                    <w:rFonts w:ascii="Arial" w:hAnsi="Arial" w:cs="Helvetica"/>
                  </w:rPr>
                </w:rPrChange>
              </w:rPr>
              <w:pPrChange w:id="527" w:author="Unknown" w:date="2014-04-11T12:22:00Z">
                <w:pPr>
                  <w:widowControl w:val="0"/>
                  <w:autoSpaceDE w:val="0"/>
                  <w:autoSpaceDN w:val="0"/>
                  <w:adjustRightInd w:val="0"/>
                  <w:spacing w:after="60"/>
                </w:pPr>
              </w:pPrChange>
            </w:pPr>
            <w:ins w:id="528" w:author="Unknown" w:date="2014-04-18T10:35:00Z">
              <w:r w:rsidRPr="002018B1">
                <w:rPr>
                  <w:rFonts w:ascii="Arial" w:hAnsi="Arial" w:cs="Helvetica"/>
                  <w:b/>
                  <w:rPrChange w:id="529" w:author="Unknown" w:date="2014-04-21T14:03:00Z">
                    <w:rPr>
                      <w:rFonts w:ascii="Arial" w:hAnsi="Arial" w:cs="Helvetica"/>
                      <w:b/>
                      <w:color w:val="0000FF" w:themeColor="hyperlink"/>
                      <w:u w:val="single"/>
                    </w:rPr>
                  </w:rPrChange>
                </w:rPr>
                <w:t>Grading Rule</w:t>
              </w:r>
            </w:ins>
          </w:p>
        </w:tc>
      </w:tr>
      <w:tr w:rsidR="00576F9D" w:rsidRPr="005E09A3">
        <w:trPr>
          <w:trHeight w:val="431"/>
          <w:jc w:val="center"/>
          <w:ins w:id="530" w:author="Unknown" w:date="2014-04-11T12:19:00Z"/>
        </w:trPr>
        <w:tc>
          <w:tcPr>
            <w:tcW w:w="1137" w:type="dxa"/>
            <w:vAlign w:val="center"/>
            <w:tcPrChange w:id="531" w:author="Unknown" w:date="2014-04-24T16:34:00Z">
              <w:tcPr>
                <w:tcW w:w="3974" w:type="dxa"/>
                <w:gridSpan w:val="2"/>
              </w:tcPr>
            </w:tcPrChange>
          </w:tcPr>
          <w:p w:rsidR="002018B1" w:rsidRDefault="002018B1" w:rsidP="002018B1">
            <w:pPr>
              <w:widowControl w:val="0"/>
              <w:numPr>
                <w:ins w:id="532" w:author="Unknown" w:date="2014-04-11T12:19:00Z"/>
              </w:numPr>
              <w:autoSpaceDE w:val="0"/>
              <w:autoSpaceDN w:val="0"/>
              <w:adjustRightInd w:val="0"/>
              <w:spacing w:after="60"/>
              <w:jc w:val="center"/>
              <w:rPr>
                <w:ins w:id="533" w:author="Unknown" w:date="2014-04-11T12:19:00Z"/>
                <w:rFonts w:ascii="Arial" w:hAnsi="Arial" w:cs="Helvetica"/>
              </w:rPr>
              <w:pPrChange w:id="534" w:author="Unknown" w:date="2014-04-11T12:22:00Z">
                <w:pPr>
                  <w:widowControl w:val="0"/>
                  <w:autoSpaceDE w:val="0"/>
                  <w:autoSpaceDN w:val="0"/>
                  <w:adjustRightInd w:val="0"/>
                  <w:spacing w:after="60"/>
                </w:pPr>
              </w:pPrChange>
            </w:pPr>
            <w:ins w:id="535" w:author="Unknown" w:date="2014-04-18T10:35:00Z">
              <w:r w:rsidRPr="002018B1">
                <w:rPr>
                  <w:rFonts w:ascii="Arial" w:hAnsi="Arial" w:cs="Helvetica"/>
                  <w:rPrChange w:id="536" w:author="Unknown" w:date="2014-04-21T14:03:00Z">
                    <w:rPr>
                      <w:rFonts w:ascii="Arial" w:hAnsi="Arial" w:cs="Helvetica"/>
                      <w:color w:val="0000FF" w:themeColor="hyperlink"/>
                      <w:u w:val="single"/>
                    </w:rPr>
                  </w:rPrChange>
                </w:rPr>
                <w:t>3</w:t>
              </w:r>
            </w:ins>
          </w:p>
        </w:tc>
        <w:tc>
          <w:tcPr>
            <w:tcW w:w="6891" w:type="dxa"/>
            <w:gridSpan w:val="3"/>
            <w:vAlign w:val="center"/>
            <w:tcPrChange w:id="537" w:author="Unknown" w:date="2014-04-24T16:34:00Z">
              <w:tcPr>
                <w:tcW w:w="3975" w:type="dxa"/>
                <w:gridSpan w:val="2"/>
              </w:tcPr>
            </w:tcPrChange>
          </w:tcPr>
          <w:p w:rsidR="002018B1" w:rsidRPr="002018B1" w:rsidRDefault="002018B1" w:rsidP="002018B1">
            <w:pPr>
              <w:widowControl w:val="0"/>
              <w:numPr>
                <w:ins w:id="538" w:author="Unknown" w:date="2014-04-11T12:19:00Z"/>
              </w:numPr>
              <w:autoSpaceDE w:val="0"/>
              <w:autoSpaceDN w:val="0"/>
              <w:adjustRightInd w:val="0"/>
              <w:rPr>
                <w:ins w:id="539" w:author="Unknown" w:date="2014-04-11T12:19:00Z"/>
                <w:rFonts w:ascii="Arial" w:hAnsi="Arial" w:cs="Times New Roman"/>
                <w:rPrChange w:id="540" w:author="Unknown" w:date="2014-04-21T14:03:00Z">
                  <w:rPr>
                    <w:ins w:id="541" w:author="Unknown" w:date="2014-04-11T12:19:00Z"/>
                    <w:rFonts w:ascii="Arial" w:hAnsi="Arial" w:cs="Helvetica"/>
                  </w:rPr>
                </w:rPrChange>
              </w:rPr>
              <w:pPrChange w:id="542" w:author="Unknown" w:date="2014-04-18T11:35:00Z">
                <w:pPr>
                  <w:widowControl w:val="0"/>
                  <w:autoSpaceDE w:val="0"/>
                  <w:autoSpaceDN w:val="0"/>
                  <w:adjustRightInd w:val="0"/>
                  <w:spacing w:after="60"/>
                </w:pPr>
              </w:pPrChange>
            </w:pPr>
            <w:ins w:id="543" w:author="Unknown" w:date="2014-04-18T10:35:00Z">
              <w:r w:rsidRPr="002018B1">
                <w:rPr>
                  <w:rFonts w:ascii="Arial" w:hAnsi="Arial" w:cs="Times New Roman"/>
                  <w:rPrChange w:id="544" w:author="Unknown" w:date="2014-04-21T14:03:00Z">
                    <w:rPr>
                      <w:rFonts w:ascii="Times New Roman" w:hAnsi="Times New Roman" w:cs="Times New Roman"/>
                      <w:color w:val="0000FF" w:themeColor="hyperlink"/>
                      <w:u w:val="single"/>
                    </w:rPr>
                  </w:rPrChange>
                </w:rPr>
                <w:t>Q3 is counted correct if the answer is 1/9th of the</w:t>
              </w:r>
            </w:ins>
            <w:ins w:id="545" w:author="Unknown" w:date="2014-04-18T10:37:00Z">
              <w:r w:rsidRPr="002018B1">
                <w:rPr>
                  <w:rFonts w:ascii="Arial" w:hAnsi="Arial" w:cs="Times New Roman"/>
                  <w:rPrChange w:id="546" w:author="Unknown" w:date="2014-04-21T14:03:00Z">
                    <w:rPr>
                      <w:rFonts w:ascii="Times New Roman" w:hAnsi="Times New Roman" w:cs="Times New Roman"/>
                      <w:color w:val="0000FF" w:themeColor="hyperlink"/>
                      <w:u w:val="single"/>
                    </w:rPr>
                  </w:rPrChange>
                </w:rPr>
                <w:t xml:space="preserve"> </w:t>
              </w:r>
            </w:ins>
            <w:ins w:id="547" w:author="Unknown" w:date="2014-04-18T10:35:00Z">
              <w:r w:rsidRPr="002018B1">
                <w:rPr>
                  <w:rFonts w:ascii="Arial" w:hAnsi="Arial" w:cs="Times New Roman"/>
                  <w:rPrChange w:id="548" w:author="Unknown" w:date="2014-04-21T14:03:00Z">
                    <w:rPr>
                      <w:rFonts w:ascii="Times New Roman" w:hAnsi="Times New Roman" w:cs="Times New Roman"/>
                      <w:color w:val="0000FF" w:themeColor="hyperlink"/>
                      <w:u w:val="single"/>
                    </w:rPr>
                  </w:rPrChange>
                </w:rPr>
                <w:t xml:space="preserve">answer to Q2, whether or not Q2 is correct. </w:t>
              </w:r>
            </w:ins>
          </w:p>
        </w:tc>
      </w:tr>
      <w:tr w:rsidR="00576F9D" w:rsidRPr="005E09A3">
        <w:trPr>
          <w:jc w:val="center"/>
          <w:ins w:id="549" w:author="Unknown" w:date="2014-04-11T12:19:00Z"/>
        </w:trPr>
        <w:tc>
          <w:tcPr>
            <w:tcW w:w="1137" w:type="dxa"/>
            <w:vAlign w:val="center"/>
            <w:tcPrChange w:id="550" w:author="Unknown" w:date="2014-04-24T16:34:00Z">
              <w:tcPr>
                <w:tcW w:w="3974" w:type="dxa"/>
                <w:gridSpan w:val="2"/>
              </w:tcPr>
            </w:tcPrChange>
          </w:tcPr>
          <w:p w:rsidR="002018B1" w:rsidRDefault="002018B1" w:rsidP="002018B1">
            <w:pPr>
              <w:widowControl w:val="0"/>
              <w:numPr>
                <w:ins w:id="551" w:author="Unknown" w:date="2014-04-11T12:19:00Z"/>
              </w:numPr>
              <w:autoSpaceDE w:val="0"/>
              <w:autoSpaceDN w:val="0"/>
              <w:adjustRightInd w:val="0"/>
              <w:spacing w:after="60"/>
              <w:jc w:val="center"/>
              <w:rPr>
                <w:ins w:id="552" w:author="Unknown" w:date="2014-04-11T12:19:00Z"/>
                <w:rFonts w:ascii="Arial" w:hAnsi="Arial" w:cs="Helvetica"/>
              </w:rPr>
              <w:pPrChange w:id="553" w:author="Unknown" w:date="2014-04-11T12:22:00Z">
                <w:pPr>
                  <w:widowControl w:val="0"/>
                  <w:autoSpaceDE w:val="0"/>
                  <w:autoSpaceDN w:val="0"/>
                  <w:adjustRightInd w:val="0"/>
                  <w:spacing w:after="60"/>
                </w:pPr>
              </w:pPrChange>
            </w:pPr>
            <w:ins w:id="554" w:author="Unknown" w:date="2014-04-11T12:19:00Z">
              <w:r w:rsidRPr="002018B1">
                <w:rPr>
                  <w:rFonts w:ascii="Arial" w:hAnsi="Arial" w:cs="Helvetica"/>
                  <w:rPrChange w:id="555" w:author="Unknown" w:date="2014-04-21T14:03:00Z">
                    <w:rPr>
                      <w:rFonts w:ascii="Arial" w:hAnsi="Arial" w:cs="Helvetica"/>
                      <w:color w:val="0000FF" w:themeColor="hyperlink"/>
                      <w:u w:val="single"/>
                    </w:rPr>
                  </w:rPrChange>
                </w:rPr>
                <w:t>16</w:t>
              </w:r>
            </w:ins>
          </w:p>
        </w:tc>
        <w:tc>
          <w:tcPr>
            <w:tcW w:w="6891" w:type="dxa"/>
            <w:gridSpan w:val="3"/>
            <w:vAlign w:val="center"/>
            <w:tcPrChange w:id="556" w:author="Unknown" w:date="2014-04-24T16:34:00Z">
              <w:tcPr>
                <w:tcW w:w="3975" w:type="dxa"/>
                <w:gridSpan w:val="2"/>
              </w:tcPr>
            </w:tcPrChange>
          </w:tcPr>
          <w:p w:rsidR="002018B1" w:rsidRPr="002018B1" w:rsidRDefault="002018B1" w:rsidP="002018B1">
            <w:pPr>
              <w:widowControl w:val="0"/>
              <w:numPr>
                <w:ins w:id="557" w:author="Unknown" w:date="2014-04-11T12:19:00Z"/>
              </w:numPr>
              <w:autoSpaceDE w:val="0"/>
              <w:autoSpaceDN w:val="0"/>
              <w:adjustRightInd w:val="0"/>
              <w:rPr>
                <w:ins w:id="558" w:author="Unknown" w:date="2014-04-11T12:19:00Z"/>
                <w:rFonts w:ascii="Arial" w:hAnsi="Arial" w:cs="Times New Roman"/>
                <w:rPrChange w:id="559" w:author="Unknown" w:date="2014-04-21T14:03:00Z">
                  <w:rPr>
                    <w:ins w:id="560" w:author="Unknown" w:date="2014-04-11T12:19:00Z"/>
                    <w:rFonts w:ascii="Arial" w:hAnsi="Arial" w:cs="Helvetica"/>
                  </w:rPr>
                </w:rPrChange>
              </w:rPr>
              <w:pPrChange w:id="561" w:author="Unknown" w:date="2014-04-18T10:37:00Z">
                <w:pPr>
                  <w:widowControl w:val="0"/>
                  <w:autoSpaceDE w:val="0"/>
                  <w:autoSpaceDN w:val="0"/>
                  <w:adjustRightInd w:val="0"/>
                  <w:spacing w:after="60"/>
                </w:pPr>
              </w:pPrChange>
            </w:pPr>
            <w:ins w:id="562" w:author="Unknown" w:date="2014-04-18T10:35:00Z">
              <w:r w:rsidRPr="002018B1">
                <w:rPr>
                  <w:rFonts w:ascii="Arial" w:hAnsi="Arial" w:cs="Times New Roman"/>
                  <w:rPrChange w:id="563" w:author="Unknown" w:date="2014-04-21T14:03:00Z">
                    <w:rPr>
                      <w:rFonts w:ascii="Times New Roman" w:hAnsi="Times New Roman" w:cs="Times New Roman"/>
                      <w:color w:val="0000FF" w:themeColor="hyperlink"/>
                      <w:u w:val="single"/>
                    </w:rPr>
                  </w:rPrChange>
                </w:rPr>
                <w:t>Q16 is counted correct if it is</w:t>
              </w:r>
            </w:ins>
            <w:ins w:id="564" w:author="Unknown" w:date="2014-04-18T10:37:00Z">
              <w:r w:rsidRPr="002018B1">
                <w:rPr>
                  <w:rFonts w:ascii="Arial" w:hAnsi="Arial" w:cs="Times New Roman"/>
                  <w:rPrChange w:id="565" w:author="Unknown" w:date="2014-04-21T14:03:00Z">
                    <w:rPr>
                      <w:rFonts w:ascii="Times New Roman" w:hAnsi="Times New Roman" w:cs="Times New Roman"/>
                      <w:color w:val="0000FF" w:themeColor="hyperlink"/>
                      <w:u w:val="single"/>
                    </w:rPr>
                  </w:rPrChange>
                </w:rPr>
                <w:t xml:space="preserve"> </w:t>
              </w:r>
            </w:ins>
            <w:ins w:id="566" w:author="Unknown" w:date="2014-04-18T10:35:00Z">
              <w:r w:rsidRPr="002018B1">
                <w:rPr>
                  <w:rFonts w:ascii="Arial" w:hAnsi="Arial" w:cs="Times New Roman"/>
                  <w:rPrChange w:id="567" w:author="Unknown" w:date="2014-04-21T14:03:00Z">
                    <w:rPr>
                      <w:rFonts w:ascii="Times New Roman" w:hAnsi="Times New Roman" w:cs="Times New Roman"/>
                      <w:color w:val="0000FF" w:themeColor="hyperlink"/>
                      <w:u w:val="single"/>
                    </w:rPr>
                  </w:rPrChange>
                </w:rPr>
                <w:t>the same as the answer to Q14 (whether or not Q14 is correct)</w:t>
              </w:r>
            </w:ins>
            <w:ins w:id="568" w:author="Unknown" w:date="2014-04-18T10:37:00Z">
              <w:r w:rsidRPr="002018B1">
                <w:rPr>
                  <w:rFonts w:ascii="Arial" w:hAnsi="Arial" w:cs="Times New Roman"/>
                  <w:rPrChange w:id="569" w:author="Unknown" w:date="2014-04-21T14:03:00Z">
                    <w:rPr>
                      <w:rFonts w:ascii="Times New Roman" w:hAnsi="Times New Roman" w:cs="Times New Roman"/>
                      <w:color w:val="0000FF" w:themeColor="hyperlink"/>
                      <w:u w:val="single"/>
                    </w:rPr>
                  </w:rPrChange>
                </w:rPr>
                <w:t xml:space="preserve"> and the answer to Q15 is G (zero)</w:t>
              </w:r>
            </w:ins>
          </w:p>
        </w:tc>
      </w:tr>
      <w:tr w:rsidR="00B310D0" w:rsidRPr="005E09A3">
        <w:trPr>
          <w:jc w:val="center"/>
          <w:ins w:id="570" w:author="Unknown" w:date="2014-04-11T12:19:00Z"/>
        </w:trPr>
        <w:tc>
          <w:tcPr>
            <w:tcW w:w="1137" w:type="dxa"/>
            <w:vAlign w:val="center"/>
            <w:tcPrChange w:id="571" w:author="Unknown" w:date="2014-04-24T16:34:00Z">
              <w:tcPr>
                <w:tcW w:w="3974" w:type="dxa"/>
                <w:gridSpan w:val="2"/>
              </w:tcPr>
            </w:tcPrChange>
          </w:tcPr>
          <w:p w:rsidR="002018B1" w:rsidRDefault="002018B1" w:rsidP="002018B1">
            <w:pPr>
              <w:widowControl w:val="0"/>
              <w:numPr>
                <w:ins w:id="572" w:author="Unknown" w:date="2014-04-11T12:19:00Z"/>
              </w:numPr>
              <w:autoSpaceDE w:val="0"/>
              <w:autoSpaceDN w:val="0"/>
              <w:adjustRightInd w:val="0"/>
              <w:spacing w:after="60"/>
              <w:jc w:val="center"/>
              <w:rPr>
                <w:ins w:id="573" w:author="Unknown" w:date="2014-04-11T12:19:00Z"/>
                <w:rFonts w:ascii="Arial" w:hAnsi="Arial" w:cs="Helvetica"/>
              </w:rPr>
              <w:pPrChange w:id="574" w:author="Unknown" w:date="2014-04-11T12:22:00Z">
                <w:pPr>
                  <w:widowControl w:val="0"/>
                  <w:autoSpaceDE w:val="0"/>
                  <w:autoSpaceDN w:val="0"/>
                  <w:adjustRightInd w:val="0"/>
                  <w:spacing w:after="60"/>
                </w:pPr>
              </w:pPrChange>
            </w:pPr>
            <w:ins w:id="575" w:author="Unknown" w:date="2014-04-18T10:35:00Z">
              <w:r w:rsidRPr="002018B1">
                <w:rPr>
                  <w:rFonts w:ascii="Arial" w:hAnsi="Arial" w:cs="Helvetica"/>
                  <w:rPrChange w:id="576" w:author="Unknown" w:date="2014-04-21T14:03:00Z">
                    <w:rPr>
                      <w:rFonts w:ascii="Arial" w:hAnsi="Arial" w:cs="Helvetica"/>
                      <w:color w:val="0000FF" w:themeColor="hyperlink"/>
                      <w:u w:val="single"/>
                    </w:rPr>
                  </w:rPrChange>
                </w:rPr>
                <w:t>28 &amp; 29</w:t>
              </w:r>
            </w:ins>
          </w:p>
        </w:tc>
        <w:tc>
          <w:tcPr>
            <w:tcW w:w="6891" w:type="dxa"/>
            <w:gridSpan w:val="3"/>
            <w:vAlign w:val="center"/>
            <w:tcPrChange w:id="577" w:author="Unknown" w:date="2014-04-24T16:34:00Z">
              <w:tcPr>
                <w:tcW w:w="3975" w:type="dxa"/>
                <w:gridSpan w:val="2"/>
              </w:tcPr>
            </w:tcPrChange>
          </w:tcPr>
          <w:p w:rsidR="002018B1" w:rsidRPr="002018B1" w:rsidRDefault="002018B1" w:rsidP="002018B1">
            <w:pPr>
              <w:widowControl w:val="0"/>
              <w:numPr>
                <w:ins w:id="578" w:author="Unknown" w:date="2014-04-11T12:19:00Z"/>
              </w:numPr>
              <w:autoSpaceDE w:val="0"/>
              <w:autoSpaceDN w:val="0"/>
              <w:adjustRightInd w:val="0"/>
              <w:rPr>
                <w:ins w:id="579" w:author="Unknown" w:date="2014-04-11T12:19:00Z"/>
                <w:rFonts w:ascii="Arial" w:hAnsi="Arial" w:cs="Times New Roman"/>
                <w:rPrChange w:id="580" w:author="Unknown" w:date="2014-04-21T14:03:00Z">
                  <w:rPr>
                    <w:ins w:id="581" w:author="Unknown" w:date="2014-04-11T12:19:00Z"/>
                    <w:rFonts w:ascii="Arial" w:hAnsi="Arial" w:cs="Helvetica"/>
                  </w:rPr>
                </w:rPrChange>
              </w:rPr>
              <w:pPrChange w:id="582" w:author="Unknown" w:date="2014-04-18T10:45:00Z">
                <w:pPr>
                  <w:widowControl w:val="0"/>
                  <w:autoSpaceDE w:val="0"/>
                  <w:autoSpaceDN w:val="0"/>
                  <w:adjustRightInd w:val="0"/>
                  <w:spacing w:after="60"/>
                </w:pPr>
              </w:pPrChange>
            </w:pPr>
            <w:ins w:id="583" w:author="Unknown" w:date="2014-04-18T10:36:00Z">
              <w:r w:rsidRPr="002018B1">
                <w:rPr>
                  <w:rFonts w:ascii="Arial" w:hAnsi="Arial" w:cs="Times New Roman"/>
                  <w:rPrChange w:id="584" w:author="Unknown" w:date="2014-04-21T14:03:00Z">
                    <w:rPr>
                      <w:rFonts w:ascii="Times New Roman" w:hAnsi="Times New Roman" w:cs="Times New Roman"/>
                      <w:color w:val="0000FF" w:themeColor="hyperlink"/>
                      <w:u w:val="single"/>
                    </w:rPr>
                  </w:rPrChange>
                </w:rPr>
                <w:t>Both Q28 and Q29 must be correct to get credit</w:t>
              </w:r>
            </w:ins>
            <w:ins w:id="585" w:author="Unknown" w:date="2014-04-18T10:45:00Z">
              <w:r w:rsidRPr="002018B1">
                <w:rPr>
                  <w:rFonts w:ascii="Arial" w:hAnsi="Arial" w:cs="Times New Roman"/>
                  <w:rPrChange w:id="586" w:author="Unknown" w:date="2014-04-21T14:03:00Z">
                    <w:rPr>
                      <w:rFonts w:ascii="Times New Roman" w:hAnsi="Times New Roman" w:cs="Times New Roman"/>
                      <w:color w:val="0000FF" w:themeColor="hyperlink"/>
                      <w:u w:val="single"/>
                    </w:rPr>
                  </w:rPrChange>
                </w:rPr>
                <w:t xml:space="preserve"> </w:t>
              </w:r>
            </w:ins>
            <w:ins w:id="587" w:author="Unknown" w:date="2014-04-18T10:36:00Z">
              <w:r w:rsidRPr="002018B1">
                <w:rPr>
                  <w:rFonts w:ascii="Arial" w:hAnsi="Arial" w:cs="Times New Roman"/>
                  <w:rPrChange w:id="588" w:author="Unknown" w:date="2014-04-21T14:03:00Z">
                    <w:rPr>
                      <w:rFonts w:ascii="Times New Roman" w:hAnsi="Times New Roman" w:cs="Times New Roman"/>
                      <w:color w:val="0000FF" w:themeColor="hyperlink"/>
                      <w:u w:val="single"/>
                    </w:rPr>
                  </w:rPrChange>
                </w:rPr>
                <w:t>(counts as one question)</w:t>
              </w:r>
            </w:ins>
          </w:p>
        </w:tc>
      </w:tr>
      <w:tr w:rsidR="00FF57B9" w:rsidRPr="005E09A3" w:rsidDel="00B310D0">
        <w:tblPrEx>
          <w:tblPrExChange w:id="589" w:author="Unknown" w:date="2014-04-24T16:34:00Z">
            <w:tblPrEx>
              <w:tblW w:w="8028" w:type="dxa"/>
            </w:tblPrEx>
          </w:tblPrExChange>
        </w:tblPrEx>
        <w:trPr>
          <w:gridAfter w:val="1"/>
          <w:trHeight w:val="710"/>
          <w:jc w:val="center"/>
          <w:del w:id="590" w:author="Unknown"/>
          <w:trPrChange w:id="591" w:author="Unknown" w:date="2014-04-24T16:34:00Z">
            <w:trPr>
              <w:gridAfter w:val="1"/>
              <w:trHeight w:val="710"/>
            </w:trPr>
          </w:trPrChange>
        </w:trPr>
        <w:tc>
          <w:tcPr>
            <w:tcW w:w="2773" w:type="dxa"/>
            <w:gridSpan w:val="2"/>
            <w:vAlign w:val="center"/>
            <w:tcPrChange w:id="592" w:author="Unknown" w:date="2014-04-24T16:34:00Z">
              <w:tcPr>
                <w:tcW w:w="2773" w:type="dxa"/>
                <w:vAlign w:val="center"/>
              </w:tcPr>
            </w:tcPrChange>
          </w:tcPr>
          <w:p w:rsidR="002018B1" w:rsidRDefault="002018B1" w:rsidP="002018B1">
            <w:pPr>
              <w:widowControl w:val="0"/>
              <w:autoSpaceDE w:val="0"/>
              <w:autoSpaceDN w:val="0"/>
              <w:adjustRightInd w:val="0"/>
              <w:spacing w:after="60"/>
              <w:jc w:val="center"/>
              <w:rPr>
                <w:del w:id="593" w:author="Unknown"/>
                <w:rFonts w:ascii="Arial" w:hAnsi="Arial" w:cs="Helvetica"/>
              </w:rPr>
              <w:pPrChange w:id="594" w:author="Unknown" w:date="2014-04-11T12:30:00Z">
                <w:pPr>
                  <w:widowControl w:val="0"/>
                  <w:autoSpaceDE w:val="0"/>
                  <w:autoSpaceDN w:val="0"/>
                  <w:adjustRightInd w:val="0"/>
                  <w:spacing w:after="60"/>
                </w:pPr>
              </w:pPrChange>
            </w:pPr>
            <w:del w:id="595" w:author="Unknown">
              <w:r w:rsidRPr="002018B1">
                <w:rPr>
                  <w:rFonts w:ascii="Arial" w:hAnsi="Arial" w:cs="Helvetica"/>
                  <w:rPrChange w:id="596" w:author="Unknown" w:date="2014-04-21T14:03:00Z">
                    <w:rPr>
                      <w:rFonts w:ascii="Arial" w:hAnsi="Arial" w:cs="Helvetica"/>
                      <w:color w:val="0000FF" w:themeColor="hyperlink"/>
                      <w:u w:val="single"/>
                    </w:rPr>
                  </w:rPrChange>
                </w:rPr>
                <w:delText>8-10</w:delText>
              </w:r>
            </w:del>
          </w:p>
        </w:tc>
        <w:tc>
          <w:tcPr>
            <w:tcW w:w="2340" w:type="dxa"/>
            <w:vMerge w:val="restart"/>
            <w:vAlign w:val="center"/>
            <w:tcPrChange w:id="597" w:author="Unknown" w:date="2014-04-24T16:34:00Z">
              <w:tcPr>
                <w:tcW w:w="2340" w:type="dxa"/>
                <w:gridSpan w:val="2"/>
                <w:vMerge w:val="restart"/>
                <w:vAlign w:val="center"/>
              </w:tcPr>
            </w:tcPrChange>
          </w:tcPr>
          <w:p w:rsidR="00994F24" w:rsidRPr="005E09A3" w:rsidDel="00B310D0" w:rsidRDefault="00994F24">
            <w:pPr>
              <w:widowControl w:val="0"/>
              <w:autoSpaceDE w:val="0"/>
              <w:autoSpaceDN w:val="0"/>
              <w:adjustRightInd w:val="0"/>
              <w:spacing w:after="60"/>
              <w:rPr>
                <w:del w:id="598" w:author="Unknown"/>
                <w:rFonts w:ascii="Arial" w:hAnsi="Arial" w:cs="Helvetica"/>
              </w:rPr>
            </w:pPr>
          </w:p>
        </w:tc>
      </w:tr>
      <w:tr w:rsidR="00FF57B9" w:rsidRPr="005E09A3" w:rsidDel="00B310D0">
        <w:tblPrEx>
          <w:tblPrExChange w:id="599" w:author="Unknown" w:date="2014-04-24T16:34:00Z">
            <w:tblPrEx>
              <w:tblW w:w="8028" w:type="dxa"/>
            </w:tblPrEx>
          </w:tblPrExChange>
        </w:tblPrEx>
        <w:trPr>
          <w:gridAfter w:val="1"/>
          <w:trHeight w:val="530"/>
          <w:jc w:val="center"/>
          <w:del w:id="600" w:author="Unknown"/>
          <w:trPrChange w:id="601" w:author="Unknown" w:date="2014-04-24T16:34:00Z">
            <w:trPr>
              <w:gridAfter w:val="1"/>
              <w:trHeight w:val="530"/>
            </w:trPr>
          </w:trPrChange>
        </w:trPr>
        <w:tc>
          <w:tcPr>
            <w:tcW w:w="2773" w:type="dxa"/>
            <w:gridSpan w:val="2"/>
            <w:vAlign w:val="center"/>
            <w:tcPrChange w:id="602" w:author="Unknown" w:date="2014-04-24T16:34:00Z">
              <w:tcPr>
                <w:tcW w:w="2773" w:type="dxa"/>
                <w:vAlign w:val="center"/>
              </w:tcPr>
            </w:tcPrChange>
          </w:tcPr>
          <w:p w:rsidR="002018B1" w:rsidRDefault="002018B1" w:rsidP="002018B1">
            <w:pPr>
              <w:widowControl w:val="0"/>
              <w:autoSpaceDE w:val="0"/>
              <w:autoSpaceDN w:val="0"/>
              <w:adjustRightInd w:val="0"/>
              <w:spacing w:after="60"/>
              <w:jc w:val="center"/>
              <w:rPr>
                <w:del w:id="603" w:author="Unknown"/>
                <w:rFonts w:ascii="Arial" w:hAnsi="Arial" w:cs="Helvetica"/>
              </w:rPr>
              <w:pPrChange w:id="604" w:author="Unknown" w:date="2014-04-11T12:30:00Z">
                <w:pPr>
                  <w:widowControl w:val="0"/>
                  <w:autoSpaceDE w:val="0"/>
                  <w:autoSpaceDN w:val="0"/>
                  <w:adjustRightInd w:val="0"/>
                  <w:spacing w:after="60"/>
                </w:pPr>
              </w:pPrChange>
            </w:pPr>
            <w:del w:id="605" w:author="Unknown">
              <w:r w:rsidRPr="002018B1">
                <w:rPr>
                  <w:rFonts w:ascii="Arial" w:hAnsi="Arial" w:cs="Helvetica"/>
                  <w:rPrChange w:id="606" w:author="Unknown" w:date="2014-04-21T14:03:00Z">
                    <w:rPr>
                      <w:rFonts w:ascii="Arial" w:hAnsi="Arial" w:cs="Helvetica"/>
                      <w:color w:val="0000FF" w:themeColor="hyperlink"/>
                      <w:u w:val="single"/>
                    </w:rPr>
                  </w:rPrChange>
                </w:rPr>
                <w:delText>11-13</w:delText>
              </w:r>
            </w:del>
          </w:p>
        </w:tc>
        <w:tc>
          <w:tcPr>
            <w:tcW w:w="2340" w:type="dxa"/>
            <w:vMerge/>
            <w:tcPrChange w:id="607" w:author="Unknown" w:date="2014-04-24T16:34:00Z">
              <w:tcPr>
                <w:tcW w:w="2340" w:type="dxa"/>
                <w:gridSpan w:val="2"/>
                <w:vMerge/>
              </w:tcPr>
            </w:tcPrChange>
          </w:tcPr>
          <w:p w:rsidR="00FF57B9" w:rsidRPr="005E09A3" w:rsidDel="00B310D0" w:rsidRDefault="00FF57B9" w:rsidP="009A1C0C">
            <w:pPr>
              <w:widowControl w:val="0"/>
              <w:autoSpaceDE w:val="0"/>
              <w:autoSpaceDN w:val="0"/>
              <w:adjustRightInd w:val="0"/>
              <w:spacing w:after="60"/>
              <w:rPr>
                <w:del w:id="608" w:author="Unknown"/>
                <w:rFonts w:ascii="Arial" w:hAnsi="Arial" w:cs="Helvetica"/>
              </w:rPr>
            </w:pPr>
          </w:p>
        </w:tc>
      </w:tr>
      <w:tr w:rsidR="00FF57B9" w:rsidRPr="005E09A3" w:rsidDel="00B310D0">
        <w:tblPrEx>
          <w:tblPrExChange w:id="609" w:author="Unknown" w:date="2014-04-24T16:34:00Z">
            <w:tblPrEx>
              <w:tblW w:w="8028" w:type="dxa"/>
            </w:tblPrEx>
          </w:tblPrExChange>
        </w:tblPrEx>
        <w:trPr>
          <w:gridAfter w:val="1"/>
          <w:trHeight w:val="710"/>
          <w:jc w:val="center"/>
          <w:del w:id="610" w:author="Unknown"/>
          <w:trPrChange w:id="611" w:author="Unknown" w:date="2014-04-24T16:34:00Z">
            <w:trPr>
              <w:gridAfter w:val="1"/>
              <w:trHeight w:val="710"/>
            </w:trPr>
          </w:trPrChange>
        </w:trPr>
        <w:tc>
          <w:tcPr>
            <w:tcW w:w="2773" w:type="dxa"/>
            <w:gridSpan w:val="2"/>
            <w:vAlign w:val="center"/>
            <w:tcPrChange w:id="612" w:author="Unknown" w:date="2014-04-24T16:34:00Z">
              <w:tcPr>
                <w:tcW w:w="2773" w:type="dxa"/>
                <w:vAlign w:val="center"/>
              </w:tcPr>
            </w:tcPrChange>
          </w:tcPr>
          <w:p w:rsidR="002018B1" w:rsidRDefault="002018B1" w:rsidP="002018B1">
            <w:pPr>
              <w:widowControl w:val="0"/>
              <w:autoSpaceDE w:val="0"/>
              <w:autoSpaceDN w:val="0"/>
              <w:adjustRightInd w:val="0"/>
              <w:spacing w:after="60"/>
              <w:jc w:val="center"/>
              <w:rPr>
                <w:del w:id="613" w:author="Unknown"/>
                <w:rFonts w:ascii="Arial" w:hAnsi="Arial" w:cs="Helvetica"/>
              </w:rPr>
              <w:pPrChange w:id="614" w:author="Unknown" w:date="2014-04-11T12:30:00Z">
                <w:pPr>
                  <w:widowControl w:val="0"/>
                  <w:autoSpaceDE w:val="0"/>
                  <w:autoSpaceDN w:val="0"/>
                  <w:adjustRightInd w:val="0"/>
                  <w:spacing w:after="60"/>
                </w:pPr>
              </w:pPrChange>
            </w:pPr>
            <w:del w:id="615" w:author="Unknown">
              <w:r w:rsidRPr="002018B1">
                <w:rPr>
                  <w:rFonts w:ascii="Arial" w:hAnsi="Arial" w:cs="Helvetica"/>
                  <w:rPrChange w:id="616" w:author="Unknown" w:date="2014-04-21T14:03:00Z">
                    <w:rPr>
                      <w:rFonts w:ascii="Arial" w:hAnsi="Arial" w:cs="Helvetica"/>
                      <w:color w:val="0000FF" w:themeColor="hyperlink"/>
                      <w:u w:val="single"/>
                    </w:rPr>
                  </w:rPrChange>
                </w:rPr>
                <w:delText>27-29</w:delText>
              </w:r>
            </w:del>
          </w:p>
        </w:tc>
        <w:tc>
          <w:tcPr>
            <w:tcW w:w="2340" w:type="dxa"/>
            <w:vMerge/>
            <w:tcPrChange w:id="617" w:author="Unknown" w:date="2014-04-24T16:34:00Z">
              <w:tcPr>
                <w:tcW w:w="2340" w:type="dxa"/>
                <w:gridSpan w:val="2"/>
                <w:vMerge/>
              </w:tcPr>
            </w:tcPrChange>
          </w:tcPr>
          <w:p w:rsidR="00FF57B9" w:rsidRPr="005E09A3" w:rsidDel="00B310D0" w:rsidRDefault="00FF57B9" w:rsidP="009A1C0C">
            <w:pPr>
              <w:widowControl w:val="0"/>
              <w:autoSpaceDE w:val="0"/>
              <w:autoSpaceDN w:val="0"/>
              <w:adjustRightInd w:val="0"/>
              <w:spacing w:after="60"/>
              <w:rPr>
                <w:del w:id="618" w:author="Unknown"/>
                <w:rFonts w:ascii="Arial" w:hAnsi="Arial" w:cs="Helvetica"/>
              </w:rPr>
            </w:pPr>
          </w:p>
        </w:tc>
      </w:tr>
    </w:tbl>
    <w:p w:rsidR="00F45961" w:rsidRPr="005E09A3" w:rsidRDefault="00F45961" w:rsidP="00F45961">
      <w:pPr>
        <w:widowControl w:val="0"/>
        <w:numPr>
          <w:ins w:id="619" w:author="Unknown" w:date="2014-04-18T10:47:00Z"/>
        </w:numPr>
        <w:autoSpaceDE w:val="0"/>
        <w:autoSpaceDN w:val="0"/>
        <w:adjustRightInd w:val="0"/>
        <w:spacing w:after="60"/>
        <w:rPr>
          <w:ins w:id="620" w:author="Unknown" w:date="2014-04-18T10:47:00Z"/>
          <w:rFonts w:ascii="Arial" w:hAnsi="Arial" w:cs="Helvetica"/>
          <w:rPrChange w:id="621" w:author="Unknown" w:date="2014-04-21T14:03:00Z">
            <w:rPr>
              <w:ins w:id="622" w:author="Unknown" w:date="2014-04-18T10:47:00Z"/>
              <w:rFonts w:ascii="Times New Roman" w:hAnsi="Times New Roman" w:cs="Helvetica"/>
            </w:rPr>
          </w:rPrChange>
        </w:rPr>
      </w:pPr>
    </w:p>
    <w:p w:rsidR="00ED0089" w:rsidRPr="005E09A3" w:rsidRDefault="002018B1" w:rsidP="00F45961">
      <w:pPr>
        <w:widowControl w:val="0"/>
        <w:numPr>
          <w:ins w:id="623" w:author="Unknown" w:date="2014-04-11T13:43:00Z"/>
        </w:numPr>
        <w:autoSpaceDE w:val="0"/>
        <w:autoSpaceDN w:val="0"/>
        <w:adjustRightInd w:val="0"/>
        <w:spacing w:after="60"/>
        <w:rPr>
          <w:ins w:id="624" w:author="Unknown" w:date="2014-04-18T10:47:00Z"/>
          <w:rFonts w:ascii="Arial" w:hAnsi="Arial" w:cs="Helvetica"/>
          <w:rPrChange w:id="625" w:author="Unknown" w:date="2014-04-21T14:03:00Z">
            <w:rPr>
              <w:ins w:id="626" w:author="Unknown" w:date="2014-04-18T10:47:00Z"/>
              <w:rFonts w:ascii="Times New Roman" w:hAnsi="Times New Roman" w:cs="Helvetica"/>
            </w:rPr>
          </w:rPrChange>
        </w:rPr>
      </w:pPr>
      <w:ins w:id="627" w:author="Unknown" w:date="2014-04-18T10:47:00Z">
        <w:r w:rsidRPr="002018B1">
          <w:rPr>
            <w:rFonts w:ascii="Arial" w:hAnsi="Arial" w:cs="Helvetica"/>
            <w:rPrChange w:id="628" w:author="Unknown" w:date="2014-04-21T14:03:00Z">
              <w:rPr>
                <w:rFonts w:ascii="Times New Roman" w:hAnsi="Times New Roman" w:cs="Helvetica"/>
                <w:color w:val="0000FF" w:themeColor="hyperlink"/>
                <w:u w:val="single"/>
              </w:rPr>
            </w:rPrChange>
          </w:rPr>
          <w:t xml:space="preserve">2. Give one point for correct answer on all other questions. </w:t>
        </w:r>
      </w:ins>
    </w:p>
    <w:p w:rsidR="002018B1" w:rsidRPr="002018B1" w:rsidRDefault="002018B1" w:rsidP="002018B1">
      <w:pPr>
        <w:widowControl w:val="0"/>
        <w:numPr>
          <w:ins w:id="629" w:author="Unknown" w:date="2014-04-18T10:47:00Z"/>
        </w:numPr>
        <w:tabs>
          <w:tab w:val="left" w:pos="360"/>
        </w:tabs>
        <w:autoSpaceDE w:val="0"/>
        <w:autoSpaceDN w:val="0"/>
        <w:adjustRightInd w:val="0"/>
        <w:spacing w:after="60"/>
        <w:rPr>
          <w:ins w:id="630" w:author="Unknown" w:date="2014-04-18T10:48:00Z"/>
          <w:rFonts w:ascii="Arial" w:hAnsi="Arial" w:cs="Helvetica"/>
          <w:rPrChange w:id="631" w:author="Unknown" w:date="2014-04-21T14:03:00Z">
            <w:rPr>
              <w:ins w:id="632" w:author="Unknown" w:date="2014-04-18T10:48:00Z"/>
              <w:rFonts w:ascii="Times New Roman" w:hAnsi="Times New Roman" w:cs="Helvetica"/>
            </w:rPr>
          </w:rPrChange>
        </w:rPr>
        <w:pPrChange w:id="633" w:author="Unknown" w:date="2014-04-24T16:34:00Z">
          <w:pPr>
            <w:widowControl w:val="0"/>
            <w:autoSpaceDE w:val="0"/>
            <w:autoSpaceDN w:val="0"/>
            <w:adjustRightInd w:val="0"/>
            <w:spacing w:after="60"/>
          </w:pPr>
        </w:pPrChange>
      </w:pPr>
      <w:ins w:id="634" w:author="Unknown" w:date="2014-04-18T10:47:00Z">
        <w:r w:rsidRPr="002018B1">
          <w:rPr>
            <w:rFonts w:ascii="Arial" w:hAnsi="Arial" w:cs="Helvetica"/>
            <w:rPrChange w:id="635" w:author="Unknown" w:date="2014-04-21T14:03:00Z">
              <w:rPr>
                <w:rFonts w:ascii="Times New Roman" w:hAnsi="Times New Roman" w:cs="Helvetica"/>
                <w:color w:val="0000FF" w:themeColor="hyperlink"/>
                <w:u w:val="single"/>
              </w:rPr>
            </w:rPrChange>
          </w:rPr>
          <w:t xml:space="preserve">3. The total points possible is </w:t>
        </w:r>
      </w:ins>
      <w:ins w:id="636" w:author="Unknown" w:date="2014-04-18T10:48:00Z">
        <w:r w:rsidRPr="002018B1">
          <w:rPr>
            <w:rFonts w:ascii="Arial" w:hAnsi="Arial" w:cs="Helvetica"/>
            <w:rPrChange w:id="637" w:author="Unknown" w:date="2014-04-21T14:03:00Z">
              <w:rPr>
                <w:rFonts w:ascii="Times New Roman" w:hAnsi="Times New Roman" w:cs="Helvetica"/>
                <w:color w:val="0000FF" w:themeColor="hyperlink"/>
                <w:u w:val="single"/>
              </w:rPr>
            </w:rPrChange>
          </w:rPr>
          <w:t xml:space="preserve">30. Find the percentage correct for each student out of 30 possible points. </w:t>
        </w:r>
      </w:ins>
    </w:p>
    <w:p w:rsidR="007518AE" w:rsidRDefault="002018B1" w:rsidP="00843AA7">
      <w:pPr>
        <w:widowControl w:val="0"/>
        <w:numPr>
          <w:ins w:id="638" w:author="Unknown" w:date="2014-05-02T11:04:00Z"/>
        </w:numPr>
        <w:autoSpaceDE w:val="0"/>
        <w:autoSpaceDN w:val="0"/>
        <w:adjustRightInd w:val="0"/>
        <w:spacing w:after="60"/>
        <w:rPr>
          <w:rFonts w:ascii="Arial" w:hAnsi="Arial" w:cs="Helvetica"/>
        </w:rPr>
      </w:pPr>
      <w:ins w:id="639" w:author="Unknown" w:date="2014-04-18T10:48:00Z">
        <w:r w:rsidRPr="002018B1">
          <w:rPr>
            <w:rFonts w:ascii="Arial" w:hAnsi="Arial" w:cs="Helvetica"/>
            <w:rPrChange w:id="640" w:author="Unknown" w:date="2014-04-21T14:03:00Z">
              <w:rPr>
                <w:rFonts w:ascii="Times New Roman" w:hAnsi="Times New Roman" w:cs="Helvetica"/>
                <w:color w:val="0000FF" w:themeColor="hyperlink"/>
                <w:u w:val="single"/>
              </w:rPr>
            </w:rPrChange>
          </w:rPr>
          <w:t xml:space="preserve">4. Find the average percentage correct for your entire class on the pre-test </w:t>
        </w:r>
      </w:ins>
      <w:ins w:id="641" w:author="Unknown" w:date="2014-04-18T11:45:00Z">
        <w:r w:rsidRPr="002018B1">
          <w:rPr>
            <w:rFonts w:ascii="Arial" w:hAnsi="Arial" w:cs="Helvetica"/>
            <w:rPrChange w:id="642" w:author="Unknown" w:date="2014-04-21T14:03:00Z">
              <w:rPr>
                <w:rFonts w:ascii="Times New Roman" w:hAnsi="Times New Roman" w:cs="Helvetica"/>
                <w:color w:val="0000FF" w:themeColor="hyperlink"/>
                <w:u w:val="single"/>
              </w:rPr>
            </w:rPrChange>
          </w:rPr>
          <w:t xml:space="preserve">(if you gave it) </w:t>
        </w:r>
      </w:ins>
      <w:ins w:id="643" w:author="Unknown" w:date="2014-04-18T10:48:00Z">
        <w:r w:rsidRPr="002018B1">
          <w:rPr>
            <w:rFonts w:ascii="Arial" w:hAnsi="Arial" w:cs="Helvetica"/>
            <w:rPrChange w:id="644" w:author="Unknown" w:date="2014-04-21T14:03:00Z">
              <w:rPr>
                <w:rFonts w:ascii="Times New Roman" w:hAnsi="Times New Roman" w:cs="Helvetica"/>
                <w:color w:val="0000FF" w:themeColor="hyperlink"/>
                <w:u w:val="single"/>
              </w:rPr>
            </w:rPrChange>
          </w:rPr>
          <w:t>and post-test.</w:t>
        </w:r>
      </w:ins>
    </w:p>
    <w:p w:rsidR="007518AE" w:rsidRDefault="007518AE" w:rsidP="00843AA7">
      <w:pPr>
        <w:widowControl w:val="0"/>
        <w:autoSpaceDE w:val="0"/>
        <w:autoSpaceDN w:val="0"/>
        <w:adjustRightInd w:val="0"/>
        <w:spacing w:after="60"/>
        <w:rPr>
          <w:rFonts w:ascii="Arial" w:hAnsi="Arial" w:cs="Helvetica"/>
        </w:rPr>
      </w:pPr>
    </w:p>
    <w:p w:rsidR="007518AE" w:rsidRDefault="007518AE" w:rsidP="00843AA7">
      <w:pPr>
        <w:widowControl w:val="0"/>
        <w:autoSpaceDE w:val="0"/>
        <w:autoSpaceDN w:val="0"/>
        <w:adjustRightInd w:val="0"/>
        <w:spacing w:after="60"/>
        <w:rPr>
          <w:rFonts w:ascii="Arial" w:hAnsi="Arial" w:cs="Helvetica"/>
        </w:rPr>
      </w:pPr>
    </w:p>
    <w:p w:rsidR="00DA4D5E" w:rsidDel="00F23DF8" w:rsidRDefault="00DA4D5E" w:rsidP="00843AA7">
      <w:pPr>
        <w:widowControl w:val="0"/>
        <w:autoSpaceDE w:val="0"/>
        <w:autoSpaceDN w:val="0"/>
        <w:adjustRightInd w:val="0"/>
        <w:spacing w:after="60"/>
        <w:rPr>
          <w:ins w:id="645" w:author="Unknown" w:date="2014-05-02T11:03:00Z"/>
          <w:del w:id="646" w:author="Adrian  Carmichael" w:date="2014-05-09T13:34:00Z"/>
          <w:rFonts w:ascii="Arial" w:hAnsi="Arial" w:cs="Helvetica"/>
        </w:rPr>
      </w:pPr>
    </w:p>
    <w:p w:rsidR="00C70DE0" w:rsidRPr="00C70DE0" w:rsidDel="00F23DF8" w:rsidRDefault="00415955" w:rsidP="00843AA7">
      <w:pPr>
        <w:widowControl w:val="0"/>
        <w:numPr>
          <w:ins w:id="647" w:author="Unknown" w:date="2014-05-02T11:04:00Z"/>
        </w:numPr>
        <w:autoSpaceDE w:val="0"/>
        <w:autoSpaceDN w:val="0"/>
        <w:adjustRightInd w:val="0"/>
        <w:spacing w:after="60"/>
        <w:rPr>
          <w:ins w:id="648" w:author="Unknown" w:date="2014-05-02T11:03:00Z"/>
          <w:del w:id="649" w:author="Adrian  Carmichael" w:date="2014-05-09T13:34:00Z"/>
          <w:rFonts w:ascii="Arial" w:hAnsi="Arial" w:cs="Helvetica"/>
          <w:b/>
          <w:color w:val="336633"/>
          <w:sz w:val="28"/>
          <w:rPrChange w:id="650" w:author="Unknown" w:date="2014-05-02T11:04:00Z">
            <w:rPr>
              <w:ins w:id="651" w:author="Unknown" w:date="2014-05-02T11:03:00Z"/>
              <w:del w:id="652" w:author="Adrian  Carmichael" w:date="2014-05-09T13:34:00Z"/>
              <w:rFonts w:ascii="Arial" w:hAnsi="Arial" w:cs="Helvetica"/>
            </w:rPr>
          </w:rPrChange>
        </w:rPr>
      </w:pPr>
      <w:ins w:id="653" w:author="Unknown" w:date="2014-05-02T11:03:00Z">
        <w:del w:id="654" w:author="Adrian  Carmichael" w:date="2014-05-09T13:34:00Z">
          <w:r w:rsidDel="00F23DF8">
            <w:rPr>
              <w:rFonts w:ascii="Arial" w:hAnsi="Arial" w:cs="Helvetica"/>
              <w:b/>
              <w:color w:val="336633"/>
              <w:sz w:val="28"/>
            </w:rPr>
            <w:delText xml:space="preserve">Clusters: Does this test include </w:delText>
          </w:r>
        </w:del>
      </w:ins>
      <w:ins w:id="655" w:author="Unknown" w:date="2014-05-02T11:16:00Z">
        <w:del w:id="656" w:author="Adrian  Carmichael" w:date="2014-05-09T13:34:00Z">
          <w:r w:rsidDel="00F23DF8">
            <w:rPr>
              <w:rFonts w:ascii="Arial" w:hAnsi="Arial" w:cs="Helvetica"/>
              <w:b/>
              <w:color w:val="336633"/>
              <w:sz w:val="28"/>
            </w:rPr>
            <w:delText>clusters</w:delText>
          </w:r>
        </w:del>
      </w:ins>
      <w:ins w:id="657" w:author="Unknown" w:date="2014-05-02T11:03:00Z">
        <w:del w:id="658" w:author="Adrian  Carmichael" w:date="2014-05-09T13:34:00Z">
          <w:r w:rsidDel="00F23DF8">
            <w:rPr>
              <w:rFonts w:ascii="Arial" w:hAnsi="Arial" w:cs="Helvetica"/>
              <w:b/>
              <w:color w:val="336633"/>
              <w:sz w:val="28"/>
            </w:rPr>
            <w:delText xml:space="preserve"> of questions by topic</w:delText>
          </w:r>
        </w:del>
      </w:ins>
      <w:ins w:id="659" w:author="Unknown" w:date="2014-05-02T11:04:00Z">
        <w:del w:id="660" w:author="Adrian  Carmichael" w:date="2014-05-09T13:34:00Z">
          <w:r w:rsidR="00DA4D5E" w:rsidDel="00F23DF8">
            <w:rPr>
              <w:rFonts w:ascii="Arial" w:hAnsi="Arial" w:cs="Helvetica"/>
              <w:b/>
              <w:color w:val="336633"/>
              <w:sz w:val="28"/>
            </w:rPr>
            <w:delText>?</w:delText>
          </w:r>
        </w:del>
      </w:ins>
    </w:p>
    <w:p w:rsidR="00C70DE0" w:rsidDel="00845E6F" w:rsidRDefault="00C70DE0" w:rsidP="00843AA7">
      <w:pPr>
        <w:widowControl w:val="0"/>
        <w:numPr>
          <w:ins w:id="661" w:author="Adrian  Carmichael" w:date="2014-05-09T13:07:00Z"/>
        </w:numPr>
        <w:autoSpaceDE w:val="0"/>
        <w:autoSpaceDN w:val="0"/>
        <w:adjustRightInd w:val="0"/>
        <w:spacing w:after="60"/>
        <w:rPr>
          <w:ins w:id="662" w:author="Unknown" w:date="2014-05-02T11:04:00Z"/>
          <w:del w:id="663" w:author="Adrian  Carmichael" w:date="2014-05-09T13:11:00Z"/>
          <w:rFonts w:ascii="Arial" w:hAnsi="Arial" w:cs="Helvetica"/>
        </w:rPr>
      </w:pPr>
      <w:ins w:id="664" w:author="Unknown" w:date="2014-05-02T11:04:00Z">
        <w:del w:id="665" w:author="Adrian  Carmichael" w:date="2014-05-09T13:34:00Z">
          <w:r w:rsidDel="00F23DF8">
            <w:rPr>
              <w:rFonts w:ascii="Arial" w:hAnsi="Arial" w:cs="Helvetica"/>
            </w:rPr>
            <w:delText xml:space="preserve">There </w:delText>
          </w:r>
        </w:del>
      </w:ins>
      <w:ins w:id="666" w:author="Unknown" w:date="2014-05-02T11:05:00Z">
        <w:del w:id="667" w:author="Adrian  Carmichael" w:date="2014-05-09T13:34:00Z">
          <w:r w:rsidDel="00F23DF8">
            <w:rPr>
              <w:rFonts w:ascii="Arial" w:hAnsi="Arial" w:cs="Helvetica"/>
            </w:rPr>
            <w:delText xml:space="preserve">are no clusters of questions on this test. </w:delText>
          </w:r>
        </w:del>
      </w:ins>
    </w:p>
    <w:p w:rsidR="00843AA7" w:rsidRDefault="002018B1" w:rsidP="00843AA7">
      <w:pPr>
        <w:widowControl w:val="0"/>
        <w:numPr>
          <w:ins w:id="668" w:author="Unknown" w:date="2014-05-02T11:04:00Z"/>
        </w:numPr>
        <w:autoSpaceDE w:val="0"/>
        <w:autoSpaceDN w:val="0"/>
        <w:adjustRightInd w:val="0"/>
        <w:spacing w:after="60"/>
        <w:rPr>
          <w:ins w:id="669" w:author="Unknown" w:date="2014-04-24T16:33:00Z"/>
          <w:rFonts w:ascii="Arial" w:hAnsi="Arial" w:cs="Helvetica"/>
        </w:rPr>
      </w:pPr>
      <w:del w:id="670" w:author="Unknown">
        <w:r>
          <w:rPr>
            <w:rFonts w:ascii="Arial" w:hAnsi="Arial" w:cs="Helvetica"/>
            <w:noProof/>
            <w:rPrChange w:id="671" w:author="Unknown" w:date="2014-04-21T14:03:00Z">
              <w:rPr>
                <w:rFonts w:ascii="Arial" w:hAnsi="Arial" w:cs="Helvetica"/>
                <w:noProof/>
              </w:rPr>
            </w:rPrChange>
          </w:rPr>
          <w:pict>
            <v:shape id="_x0000_s1063" type="#_x0000_t202" style="position:absolute;margin-left:396pt;margin-top:5.5pt;width:126pt;height:5in;z-index:251657728;mso-wrap-edited:f;mso-position-horizontal:absolute;mso-position-vertical:absolute" wrapcoords="0 0 21600 0 21600 21600 0 21600 0 0" filled="f" stroked="f">
              <v:fill o:detectmouseclick="t"/>
              <v:textbox style="mso-next-textbox:#_x0000_s1063" inset=",7.2pt,,7.2pt">
                <w:txbxContent>
                  <w:p w:rsidR="00D161DC" w:rsidRPr="007E32DB" w:rsidRDefault="00D161DC">
                    <w:pPr>
                      <w:rPr>
                        <w:ins w:id="672" w:author="Unknown" w:date="2014-01-27T10:32:00Z"/>
                        <w:rFonts w:ascii="Times New Roman" w:hAnsi="Times New Roman"/>
                        <w:b/>
                        <w:rPrChange w:id="673" w:author="Unknown" w:date="2014-01-27T10:33:00Z">
                          <w:rPr>
                            <w:ins w:id="674" w:author="Unknown" w:date="2014-01-27T10:32:00Z"/>
                          </w:rPr>
                        </w:rPrChange>
                      </w:rPr>
                    </w:pPr>
                    <w:ins w:id="675" w:author="Unknown" w:date="2014-01-27T10:32:00Z">
                      <w:r w:rsidRPr="002018B1">
                        <w:rPr>
                          <w:rFonts w:ascii="Times New Roman" w:hAnsi="Times New Roman"/>
                          <w:b/>
                          <w:rPrChange w:id="676" w:author="Unknown" w:date="2014-01-27T10:33:00Z">
                            <w:rPr/>
                          </w:rPrChange>
                        </w:rPr>
                        <w:t>Normalized gain is not always a good measure of instructional effectiveness.</w:t>
                      </w:r>
                    </w:ins>
                  </w:p>
                  <w:p w:rsidR="00D161DC" w:rsidRPr="002018B1" w:rsidRDefault="00D161DC" w:rsidP="002018B1">
                    <w:pPr>
                      <w:widowControl w:val="0"/>
                      <w:numPr>
                        <w:ins w:id="677" w:author="Unknown" w:date="2014-01-27T10:32:00Z"/>
                      </w:numPr>
                      <w:autoSpaceDE w:val="0"/>
                      <w:autoSpaceDN w:val="0"/>
                      <w:adjustRightInd w:val="0"/>
                      <w:spacing w:after="60"/>
                      <w:rPr>
                        <w:ins w:id="678" w:author="Unknown" w:date="2014-01-27T10:32:00Z"/>
                        <w:rFonts w:ascii="Times New Roman" w:hAnsi="Times New Roman" w:cs="Helvetica"/>
                        <w:b/>
                        <w:rPrChange w:id="679" w:author="Unknown" w:date="2014-01-27T10:33:00Z">
                          <w:rPr>
                            <w:ins w:id="680" w:author="Unknown" w:date="2014-01-27T10:32:00Z"/>
                            <w:rFonts w:ascii="Arial" w:hAnsi="Arial" w:cs="Helvetica"/>
                            <w:b/>
                          </w:rPr>
                        </w:rPrChange>
                      </w:rPr>
                      <w:pPrChange w:id="681" w:author="Unknown" w:date="2014-01-27T10:32:00Z">
                        <w:pPr>
                          <w:widowControl w:val="0"/>
                          <w:autoSpaceDE w:val="0"/>
                          <w:autoSpaceDN w:val="0"/>
                          <w:adjustRightInd w:val="0"/>
                          <w:spacing w:after="60"/>
                          <w:ind w:left="360"/>
                        </w:pPr>
                      </w:pPrChange>
                    </w:pPr>
                    <w:ins w:id="682" w:author="Unknown" w:date="2014-01-27T10:32:00Z">
                      <w:r w:rsidRPr="002018B1">
                        <w:rPr>
                          <w:rFonts w:ascii="Times New Roman" w:hAnsi="Times New Roman"/>
                          <w:rPrChange w:id="683" w:author="Unknown" w:date="2014-01-27T10:33:00Z">
                            <w:rPr/>
                          </w:rPrChange>
                        </w:rPr>
                        <w:t>I</w:t>
                      </w:r>
                      <w:r w:rsidRPr="002018B1">
                        <w:rPr>
                          <w:rFonts w:ascii="Times New Roman" w:hAnsi="Times New Roman" w:cs="Helvetica"/>
                          <w:rPrChange w:id="684" w:author="Unknown" w:date="2014-01-27T10:33:00Z">
                            <w:rPr>
                              <w:rFonts w:ascii="Arial" w:hAnsi="Arial" w:cs="Helvetica"/>
                            </w:rPr>
                          </w:rPrChange>
                        </w:rPr>
                        <w:t xml:space="preserve">f your course has a high drop rate, the weak students drop the course and the resulting normalized gain is inflated. A correlation between pre-test score and normalized gain has been found for some populations of students </w:t>
                      </w:r>
                      <w:r w:rsidRPr="002018B1">
                        <w:rPr>
                          <w:rFonts w:ascii="Times New Roman" w:hAnsi="Times New Roman" w:cs="Helvetica"/>
                          <w:rPrChange w:id="685" w:author="Unknown" w:date="2014-01-27T10:33:00Z">
                            <w:rPr>
                              <w:rFonts w:ascii="Arial" w:hAnsi="Arial" w:cs="Helvetica"/>
                            </w:rPr>
                          </w:rPrChange>
                        </w:rPr>
                        <w:fldChar w:fldCharType="begin"/>
                      </w:r>
                      <w:r w:rsidRPr="002018B1">
                        <w:rPr>
                          <w:rFonts w:ascii="Times New Roman" w:hAnsi="Times New Roman" w:cs="Helvetica"/>
                          <w:rPrChange w:id="686" w:author="Unknown" w:date="2014-01-27T10:33:00Z">
                            <w:rPr>
                              <w:rFonts w:ascii="Arial" w:hAnsi="Arial" w:cs="Helvetica"/>
                            </w:rPr>
                          </w:rPrChange>
                        </w:rPr>
                        <w:instrText>ADDIN CSL_CITATION {"mendeley": {"previouslyFormattedCitation": "(Coletta &amp; Phillips, 2005)"}, "citationItems": [{"uris": ["http://www.mendeley.com/documents/?uuid=8642ace1-4c9b-4c41-995b-7467ffa4d59c"], "id": "ITEM-1", "itemData": {"DOI": "10.1119/1.2117109", "type": "article-journal", "shortTitle": "Interpreting FCI scores", "author": [{"given": "Vincent P.", "dropping-particle": "", "suffix": "", "family": "Coletta", "parse-names": false, "non-dropping-particle": ""}, {"given": "Jeffrey A.", "dropping-particle": "", "suffix": "", "family": "Phillips", "parse-names": false, "non-dropping-particle": ""}], "issued": {"date-parts": [["2005", "12"]]}, "title": "Interpreting FCI scores: Normalized gain, preinstruction scores, and scientific reasoning ability", "page": "1172-1182", "volume": "73", "container-title": "American Journal of Physics", "issue": "12", "id": "ITEM-1"}}], "properties": {"noteIndex": 0}, "schema": "https://github.com/citation-style-language/schema/raw/master/csl-citation.json"}</w:instrText>
                      </w:r>
                      <w:r w:rsidRPr="002018B1">
                        <w:rPr>
                          <w:rFonts w:ascii="Times New Roman" w:hAnsi="Times New Roman" w:cs="Helvetica"/>
                          <w:rPrChange w:id="687" w:author="Unknown" w:date="2014-01-27T10:33:00Z">
                            <w:rPr>
                              <w:rFonts w:ascii="Arial" w:hAnsi="Arial" w:cs="Helvetica"/>
                            </w:rPr>
                          </w:rPrChange>
                        </w:rPr>
                        <w:fldChar w:fldCharType="separate"/>
                      </w:r>
                      <w:r w:rsidRPr="002018B1">
                        <w:rPr>
                          <w:rFonts w:ascii="Times New Roman" w:hAnsi="Times New Roman" w:cs="Helvetica"/>
                          <w:noProof/>
                          <w:rPrChange w:id="688" w:author="Unknown" w:date="2014-01-27T10:33:00Z">
                            <w:rPr>
                              <w:rFonts w:ascii="Arial" w:hAnsi="Arial" w:cs="Helvetica"/>
                              <w:noProof/>
                            </w:rPr>
                          </w:rPrChange>
                        </w:rPr>
                        <w:t>(Coletta &amp; Phillips, 2005)</w:t>
                      </w:r>
                      <w:r w:rsidRPr="002018B1">
                        <w:rPr>
                          <w:rFonts w:ascii="Times New Roman" w:hAnsi="Times New Roman" w:cs="Helvetica"/>
                          <w:rPrChange w:id="689" w:author="Unknown" w:date="2014-01-27T10:33:00Z">
                            <w:rPr>
                              <w:rFonts w:ascii="Arial" w:hAnsi="Arial" w:cs="Helvetica"/>
                            </w:rPr>
                          </w:rPrChange>
                        </w:rPr>
                        <w:fldChar w:fldCharType="end"/>
                      </w:r>
                      <w:r w:rsidRPr="002018B1">
                        <w:rPr>
                          <w:rFonts w:ascii="Times New Roman" w:hAnsi="Times New Roman" w:cs="Helvetica"/>
                          <w:rPrChange w:id="690" w:author="Unknown" w:date="2014-01-27T10:33:00Z">
                            <w:rPr>
                              <w:rFonts w:ascii="Arial" w:hAnsi="Arial" w:cs="Helvetica"/>
                            </w:rPr>
                          </w:rPrChange>
                        </w:rPr>
                        <w:t>. So in the cases where lower pre-test scores produce lower normalized gains, normalized gain is not a good measure of teaching effectiveness.</w:t>
                      </w:r>
                    </w:ins>
                  </w:p>
                  <w:p w:rsidR="00D161DC" w:rsidRDefault="00D161DC">
                    <w:pPr>
                      <w:numPr>
                        <w:ins w:id="691" w:author="Unknown" w:date="2014-01-27T10:32:00Z"/>
                      </w:numPr>
                    </w:pPr>
                  </w:p>
                </w:txbxContent>
              </v:textbox>
              <w10:wrap type="tight"/>
            </v:shape>
          </w:pict>
        </w:r>
      </w:del>
    </w:p>
    <w:p w:rsidR="00781391" w:rsidRPr="0072129A" w:rsidRDefault="00C70DE0">
      <w:pPr>
        <w:widowControl w:val="0"/>
        <w:numPr>
          <w:ins w:id="692" w:author="Unknown" w:date="2014-05-02T10:30:00Z"/>
        </w:numPr>
        <w:autoSpaceDE w:val="0"/>
        <w:autoSpaceDN w:val="0"/>
        <w:adjustRightInd w:val="0"/>
        <w:spacing w:after="60"/>
        <w:ind w:right="-1807"/>
        <w:rPr>
          <w:ins w:id="693" w:author="Unknown" w:date="2014-05-02T10:30:00Z"/>
          <w:rFonts w:ascii="Arial" w:hAnsi="Arial" w:cs="Helvetica"/>
          <w:b/>
          <w:color w:val="336633"/>
          <w:sz w:val="28"/>
          <w:rPrChange w:id="694" w:author="Unknown" w:date="2014-05-02T10:30:00Z">
            <w:rPr>
              <w:ins w:id="695" w:author="Unknown" w:date="2014-05-02T10:30:00Z"/>
              <w:rFonts w:ascii="Arial" w:hAnsi="Arial" w:cs="Helvetica"/>
            </w:rPr>
          </w:rPrChange>
        </w:rPr>
      </w:pPr>
      <w:ins w:id="696" w:author="Unknown" w:date="2014-05-02T10:21:00Z">
        <w:r>
          <w:rPr>
            <w:rFonts w:ascii="Arial" w:hAnsi="Arial" w:cs="Helvetica"/>
            <w:b/>
            <w:color w:val="336633"/>
            <w:sz w:val="28"/>
          </w:rPr>
          <w:t>Typical Results</w:t>
        </w:r>
      </w:ins>
      <w:ins w:id="697" w:author="Unknown" w:date="2014-05-05T13:17:00Z">
        <w:r w:rsidR="00293FB7">
          <w:rPr>
            <w:rFonts w:ascii="Arial" w:hAnsi="Arial" w:cs="Helvetica"/>
            <w:b/>
            <w:color w:val="336633"/>
            <w:sz w:val="28"/>
          </w:rPr>
          <w:t>: What scores are usually achieved?</w:t>
        </w:r>
      </w:ins>
      <w:ins w:id="698" w:author="Unknown" w:date="2014-01-27T10:25:00Z">
        <w:del w:id="699" w:author="Unknown" w:date="2014-05-05T13:17:00Z">
          <w:r w:rsidR="002018B1" w:rsidRPr="002018B1">
            <w:rPr>
              <w:rFonts w:ascii="Arial" w:hAnsi="Arial" w:cs="Helvetica"/>
              <w:b/>
              <w:color w:val="336633"/>
              <w:sz w:val="28"/>
              <w:rPrChange w:id="700" w:author="Unknown" w:date="2014-04-21T14:03:00Z">
                <w:rPr>
                  <w:rFonts w:ascii="Arial" w:hAnsi="Arial" w:cs="Helvetica"/>
                  <w:b/>
                  <w:color w:val="0000FF" w:themeColor="hyperlink"/>
                  <w:u w:val="single"/>
                </w:rPr>
              </w:rPrChange>
            </w:rPr>
            <w:delText xml:space="preserve"> </w:delText>
          </w:r>
        </w:del>
      </w:ins>
      <w:ins w:id="701" w:author="Unknown" w:date="2014-05-02T11:10:00Z">
        <w:del w:id="702" w:author="Unknown" w:date="2014-05-05T13:17:00Z">
          <w:r w:rsidDel="00293FB7">
            <w:rPr>
              <w:rFonts w:ascii="Arial" w:hAnsi="Arial" w:cs="Helvetica"/>
              <w:b/>
              <w:color w:val="336633"/>
              <w:sz w:val="28"/>
            </w:rPr>
            <w:delText>and Interpretation: How do my scores compare?</w:delText>
          </w:r>
        </w:del>
      </w:ins>
    </w:p>
    <w:p w:rsidR="007B1FA5" w:rsidRDefault="00C70DE0" w:rsidP="00781391">
      <w:pPr>
        <w:widowControl w:val="0"/>
        <w:numPr>
          <w:ins w:id="703" w:author="Unknown" w:date="2014-05-05T13:16:00Z"/>
        </w:numPr>
        <w:autoSpaceDE w:val="0"/>
        <w:autoSpaceDN w:val="0"/>
        <w:adjustRightInd w:val="0"/>
        <w:spacing w:after="60"/>
        <w:rPr>
          <w:del w:id="704" w:author="Unknown"/>
          <w:rFonts w:ascii="Arial" w:hAnsi="Arial" w:cs="Helvetica"/>
        </w:rPr>
      </w:pPr>
      <w:ins w:id="705" w:author="Unknown" w:date="2014-05-02T11:08:00Z">
        <w:r>
          <w:rPr>
            <w:rFonts w:ascii="Arial" w:hAnsi="Arial" w:cs="Helvetica"/>
          </w:rPr>
          <w:t xml:space="preserve">Table 1 contains typical pre-test, post-test and normalized gain results from studies at two universities </w:t>
        </w:r>
      </w:ins>
      <w:ins w:id="706" w:author="Unknown" w:date="2014-05-02T11:09:00Z">
        <w:r>
          <w:rPr>
            <w:rFonts w:ascii="Arial" w:hAnsi="Arial" w:cs="Helvetica"/>
          </w:rPr>
          <w:t xml:space="preserve">in calculus-based introductory physics courses using different teaching methods. </w:t>
        </w:r>
      </w:ins>
    </w:p>
    <w:p w:rsidR="007B1FA5" w:rsidDel="00293FB7" w:rsidRDefault="007B1FA5" w:rsidP="007B1FA5">
      <w:pPr>
        <w:widowControl w:val="0"/>
        <w:numPr>
          <w:ins w:id="707" w:author="Unknown" w:date="2014-05-05T12:59:00Z"/>
        </w:numPr>
        <w:autoSpaceDE w:val="0"/>
        <w:autoSpaceDN w:val="0"/>
        <w:adjustRightInd w:val="0"/>
        <w:spacing w:after="60"/>
        <w:rPr>
          <w:ins w:id="708" w:author="Unknown" w:date="2014-05-05T12:59:00Z"/>
          <w:del w:id="709" w:author="Unknown" w:date="2014-05-05T13:16:00Z"/>
          <w:rFonts w:ascii="Arial" w:hAnsi="Arial" w:cs="Helvetica"/>
        </w:rPr>
      </w:pPr>
    </w:p>
    <w:p w:rsidR="00293FB7" w:rsidDel="00293FB7" w:rsidRDefault="007B1FA5" w:rsidP="007B1FA5">
      <w:pPr>
        <w:widowControl w:val="0"/>
        <w:numPr>
          <w:ins w:id="710" w:author="Unknown" w:date="2014-05-05T13:16:00Z"/>
        </w:numPr>
        <w:autoSpaceDE w:val="0"/>
        <w:autoSpaceDN w:val="0"/>
        <w:adjustRightInd w:val="0"/>
        <w:spacing w:after="60"/>
        <w:rPr>
          <w:ins w:id="711" w:author="Unknown" w:date="2014-05-05T13:01:00Z"/>
          <w:del w:id="712" w:author="Unknown" w:date="2014-05-05T13:16:00Z"/>
          <w:rFonts w:ascii="Arial" w:hAnsi="Arial" w:cs="Helvetica"/>
        </w:rPr>
      </w:pPr>
      <w:ins w:id="713" w:author="Unknown" w:date="2014-05-05T12:59:00Z">
        <w:del w:id="714" w:author="Unknown" w:date="2014-05-05T13:16:00Z">
          <w:r w:rsidDel="00293FB7">
            <w:rPr>
              <w:rFonts w:ascii="Arial" w:hAnsi="Arial" w:cs="Helvetica"/>
            </w:rPr>
            <w:delText xml:space="preserve">Pollock reports BEMA results </w:delText>
          </w:r>
        </w:del>
      </w:ins>
      <w:ins w:id="715" w:author="Unknown" w:date="2014-05-05T13:01:00Z">
        <w:del w:id="716" w:author="Unknown" w:date="2014-05-05T13:16:00Z">
          <w:r w:rsidDel="00293FB7">
            <w:rPr>
              <w:rFonts w:ascii="Arial" w:hAnsi="Arial" w:cs="Helvetica"/>
            </w:rPr>
            <w:delText xml:space="preserve">(Table 1) </w:delText>
          </w:r>
        </w:del>
      </w:ins>
      <w:ins w:id="717" w:author="Unknown" w:date="2014-05-05T12:59:00Z">
        <w:del w:id="718" w:author="Unknown" w:date="2014-05-05T13:16:00Z">
          <w:r w:rsidDel="00293FB7">
            <w:rPr>
              <w:rFonts w:ascii="Arial" w:hAnsi="Arial" w:cs="Helvetica"/>
            </w:rPr>
            <w:delText xml:space="preserve">for a </w:delText>
          </w:r>
        </w:del>
      </w:ins>
      <w:ins w:id="719" w:author="Unknown" w:date="2014-05-05T13:00:00Z">
        <w:del w:id="720" w:author="Unknown" w:date="2014-05-05T13:16:00Z">
          <w:r w:rsidRPr="007B1FA5" w:rsidDel="00293FB7">
            <w:rPr>
              <w:rFonts w:ascii="Arial" w:hAnsi="Arial" w:cs="Helvetica"/>
            </w:rPr>
            <w:delText>calculus-based Physics II course</w:delText>
          </w:r>
          <w:r w:rsidDel="00293FB7">
            <w:rPr>
              <w:rFonts w:ascii="Arial" w:hAnsi="Arial" w:cs="Helvetica"/>
            </w:rPr>
            <w:delText xml:space="preserve"> at the University of Colorado for a </w:delText>
          </w:r>
          <w:r w:rsidRPr="007B1FA5" w:rsidDel="00293FB7">
            <w:rPr>
              <w:rFonts w:ascii="Arial" w:hAnsi="Arial" w:cs="Helvetica"/>
            </w:rPr>
            <w:delText xml:space="preserve">mix of majors (70% engineering), is 76% male, and just over half are sophomores. </w:delText>
          </w:r>
          <w:r w:rsidDel="00293FB7">
            <w:rPr>
              <w:rFonts w:ascii="Arial" w:hAnsi="Arial" w:cs="Helvetica"/>
            </w:rPr>
            <w:delText>T</w:delText>
          </w:r>
          <w:r w:rsidRPr="007B1FA5" w:rsidDel="00293FB7">
            <w:rPr>
              <w:rFonts w:ascii="Arial" w:hAnsi="Arial" w:cs="Helvetica"/>
            </w:rPr>
            <w:delText xml:space="preserve">his </w:delText>
          </w:r>
        </w:del>
      </w:ins>
      <w:ins w:id="721" w:author="Unknown" w:date="2014-05-05T13:01:00Z">
        <w:del w:id="722" w:author="Unknown" w:date="2014-05-05T13:16:00Z">
          <w:r w:rsidDel="00293FB7">
            <w:rPr>
              <w:rFonts w:ascii="Arial" w:hAnsi="Arial" w:cs="Helvetica"/>
            </w:rPr>
            <w:delText>w</w:delText>
          </w:r>
        </w:del>
      </w:ins>
      <w:ins w:id="723" w:author="Unknown" w:date="2014-05-05T13:00:00Z">
        <w:del w:id="724" w:author="Unknown" w:date="2014-05-05T13:16:00Z">
          <w:r w:rsidRPr="007B1FA5" w:rsidDel="00293FB7">
            <w:rPr>
              <w:rFonts w:ascii="Arial" w:hAnsi="Arial" w:cs="Helvetica"/>
            </w:rPr>
            <w:delText>as a reformed, large-scale course, with Conce</w:delText>
          </w:r>
          <w:r w:rsidDel="00293FB7">
            <w:rPr>
              <w:rFonts w:ascii="Arial" w:hAnsi="Arial" w:cs="Helvetica"/>
            </w:rPr>
            <w:delText xml:space="preserve">pTests and peer instruction </w:delText>
          </w:r>
          <w:r w:rsidRPr="007B1FA5" w:rsidDel="00293FB7">
            <w:rPr>
              <w:rFonts w:ascii="Arial" w:hAnsi="Arial" w:cs="Helvetica"/>
            </w:rPr>
            <w:delText xml:space="preserve">during three 50-minute lectures per week, online homework [9] and one 50-minute per week Tutorial </w:delText>
          </w:r>
          <w:r w:rsidDel="00293FB7">
            <w:rPr>
              <w:rFonts w:ascii="Arial" w:hAnsi="Arial" w:cs="Helvetica"/>
            </w:rPr>
            <w:delText xml:space="preserve">using Washington Tutorials </w:delText>
          </w:r>
          <w:r w:rsidRPr="007B1FA5" w:rsidDel="00293FB7">
            <w:rPr>
              <w:rFonts w:ascii="Arial" w:hAnsi="Arial" w:cs="Helvetica"/>
            </w:rPr>
            <w:delText>with trained graduate TAs and underg</w:delText>
          </w:r>
          <w:r w:rsidDel="00293FB7">
            <w:rPr>
              <w:rFonts w:ascii="Arial" w:hAnsi="Arial" w:cs="Helvetica"/>
            </w:rPr>
            <w:delText>raduate Learning Assistants.</w:delText>
          </w:r>
          <w:r w:rsidRPr="007B1FA5" w:rsidDel="00293FB7">
            <w:rPr>
              <w:rFonts w:ascii="Arial" w:hAnsi="Arial" w:cs="Helvetica"/>
            </w:rPr>
            <w:delText xml:space="preserve"> </w:delText>
          </w:r>
        </w:del>
      </w:ins>
    </w:p>
    <w:p w:rsidR="007B1FA5" w:rsidRPr="005E09A3" w:rsidDel="00293FB7" w:rsidRDefault="007B1FA5" w:rsidP="007B1FA5">
      <w:pPr>
        <w:widowControl w:val="0"/>
        <w:numPr>
          <w:ins w:id="725" w:author="Unknown" w:date="2014-05-05T13:01:00Z"/>
        </w:numPr>
        <w:autoSpaceDE w:val="0"/>
        <w:autoSpaceDN w:val="0"/>
        <w:adjustRightInd w:val="0"/>
        <w:spacing w:after="60"/>
        <w:rPr>
          <w:ins w:id="726" w:author="Unknown" w:date="2014-05-05T12:58:00Z"/>
          <w:del w:id="727" w:author="Unknown" w:date="2014-05-05T13:16:00Z"/>
          <w:rFonts w:ascii="Arial" w:hAnsi="Arial" w:cs="Helvetica"/>
        </w:rPr>
      </w:pPr>
      <w:ins w:id="728" w:author="Unknown" w:date="2014-05-05T12:58:00Z">
        <w:del w:id="729" w:author="Unknown" w:date="2014-05-05T13:16:00Z">
          <w:r w:rsidRPr="00E13A2E" w:rsidDel="00293FB7">
            <w:rPr>
              <w:rFonts w:ascii="Arial" w:hAnsi="Arial" w:cs="Helvetica"/>
            </w:rPr>
            <w:delText xml:space="preserve">Kohlmeyer compared BEMA scores at four universities in ‘Traditional’ courses and courses that used Matters and Interactions, a research-based curriculum that emphasizes fundamental physical principles, microscopic models of matter, coherence in linking different domains of physics, and computer modeling </w:delText>
          </w:r>
          <w:r w:rsidR="002018B1" w:rsidRPr="00E13A2E" w:rsidDel="00293FB7">
            <w:rPr>
              <w:rFonts w:ascii="Arial" w:hAnsi="Arial" w:cs="Helvetica"/>
            </w:rPr>
            <w:fldChar w:fldCharType="begin"/>
          </w:r>
          <w:r w:rsidRPr="00E13A2E" w:rsidDel="00293FB7">
            <w:rPr>
              <w:rFonts w:ascii="Arial" w:hAnsi="Arial" w:cs="Helvetica"/>
            </w:rPr>
            <w:delInstrText>ADDIN CSL_CITATION {"mendeley": {"previouslyFormattedCitation": "(Chabay &amp; Sherwood, 2006, 2007)"}, "citationItems": [{"uris": ["http://www.mendeley.com/documents/?uuid=fa27c630-29b8-4ece-bb70-ece6b2f62216"], "id": "ITEM-1", "itemData": {"publisher": "American Association of Physics Teachers", "publisher-place": "College Park, MD", "author": [{"given": "Ruth", "dropping-particle": "", "suffix": "", "family": "Chabay", "parse-names": false, "non-dropping-particle": ""}, {"given": "Bruce", "dropping-particle": "", "suffix": "", "family": "Sherwood", "parse-names": false, "non-dropping-particle": ""}], "issued": {"date-parts": [["2007"]]}, "title": "Matter &amp; Interactions", "editor": [{"given": "E. F.", "dropping-particle": "", "suffix": "", "family": "Redish", "parse-names": false, "non-dropping-particle": ""}, {"given": "P.", "dropping-particle": "", "suffix": "", "family": "Cooney", "parse-names": false, "non-dropping-particle": ""}], "container-title": "Reviews in PER Vol. 1: Research-based Reform of University Physics", "type": "chapter", "id": "ITEM-1"}}, {"uris": ["http://www.mendeley.com/documents/?uuid=387d8cc8-173e-489a-b56c-0b9edb9227b5"], "id": "ITEM-2", "itemData": {"DOI": "10.1119/1.2165249", "type": "article-journal", "author": [{"given": "Ruth", "dropping-particle": "", "suffix": "", "family": "Chabay", "parse-names": false, "non-dropping-particle": ""}, {"given": "Bruce", "dropping-particle": "", "suffix": "", "family": "Sherwood", "parse-names": false, "non-dropping-particle": ""}], "issued": {"date-parts": [["2006"]]}, "ISSN": "00029505", "page": "329", "volume": "74", "container-title": "American Journal of Physics", "title": "Restructuring the introductory electricity and magnetism course", "issue": "4", "id": "ITEM-2"}}], "properties": {"noteIndex": 0}, "schema": "https://github.com/citation-style-language/schema/raw/master/csl-citation.json"}</w:delInstrText>
          </w:r>
          <w:r w:rsidR="002018B1" w:rsidRPr="00E13A2E" w:rsidDel="00293FB7">
            <w:rPr>
              <w:rFonts w:ascii="Arial" w:hAnsi="Arial" w:cs="Helvetica"/>
            </w:rPr>
            <w:fldChar w:fldCharType="separate"/>
          </w:r>
          <w:r w:rsidRPr="00E13A2E" w:rsidDel="00293FB7">
            <w:rPr>
              <w:rFonts w:ascii="Arial" w:hAnsi="Arial" w:cs="Helvetica"/>
              <w:noProof/>
            </w:rPr>
            <w:delText>(Chabay &amp; Sherwood, 2006, 2007)</w:delText>
          </w:r>
          <w:r w:rsidR="002018B1" w:rsidRPr="00E13A2E" w:rsidDel="00293FB7">
            <w:rPr>
              <w:rFonts w:ascii="Arial" w:hAnsi="Arial" w:cs="Helvetica"/>
            </w:rPr>
            <w:fldChar w:fldCharType="end"/>
          </w:r>
          <w:r w:rsidRPr="00E13A2E" w:rsidDel="00293FB7">
            <w:rPr>
              <w:rFonts w:ascii="Arial" w:hAnsi="Arial" w:cs="Helvetica"/>
            </w:rPr>
            <w:delText>.  Traditional courses consisted primarily of passive-student lectures, ‘recipe-following’ laboratory sessions and algorithmic quantitative problem solving examinations.</w:delText>
          </w:r>
        </w:del>
      </w:ins>
    </w:p>
    <w:p w:rsidR="007B1FA5" w:rsidRPr="005E09A3" w:rsidDel="00293FB7" w:rsidRDefault="007B1FA5" w:rsidP="007B1FA5">
      <w:pPr>
        <w:widowControl w:val="0"/>
        <w:numPr>
          <w:ins w:id="730" w:author="Unknown" w:date="2014-05-05T12:58:00Z"/>
        </w:numPr>
        <w:autoSpaceDE w:val="0"/>
        <w:autoSpaceDN w:val="0"/>
        <w:adjustRightInd w:val="0"/>
        <w:spacing w:after="60"/>
        <w:rPr>
          <w:ins w:id="731" w:author="Unknown" w:date="2014-05-05T12:58:00Z"/>
          <w:del w:id="732" w:author="Unknown" w:date="2014-05-05T13:16:00Z"/>
          <w:rFonts w:ascii="Arial" w:hAnsi="Arial" w:cs="Helvetica"/>
        </w:rPr>
      </w:pPr>
      <w:ins w:id="733" w:author="Unknown" w:date="2014-05-05T12:58:00Z">
        <w:del w:id="734" w:author="Unknown" w:date="2014-05-05T13:16:00Z">
          <w:r w:rsidRPr="00E13A2E" w:rsidDel="00293FB7">
            <w:rPr>
              <w:rFonts w:ascii="Arial" w:hAnsi="Arial" w:cs="Helvetica"/>
            </w:rPr>
            <w:delText xml:space="preserve">Kohlmeyer compared the post-test scores and a metric called the </w:delText>
          </w:r>
          <w:r w:rsidRPr="00E13A2E" w:rsidDel="00293FB7">
            <w:rPr>
              <w:rFonts w:ascii="Arial" w:hAnsi="Arial" w:cs="Helvetica"/>
              <w:b/>
            </w:rPr>
            <w:delText xml:space="preserve">normalized gain </w:delText>
          </w:r>
          <w:r w:rsidRPr="00E13A2E" w:rsidDel="00293FB7">
            <w:rPr>
              <w:rFonts w:ascii="Arial" w:hAnsi="Arial" w:cs="Helvetica"/>
            </w:rPr>
            <w:delText>to compare these two types of courses, defined as:</w:delText>
          </w:r>
        </w:del>
      </w:ins>
    </w:p>
    <w:p w:rsidR="007B1FA5" w:rsidRPr="005E09A3" w:rsidDel="00293FB7" w:rsidRDefault="007B1FA5" w:rsidP="007B1FA5">
      <w:pPr>
        <w:widowControl w:val="0"/>
        <w:numPr>
          <w:ins w:id="735" w:author="Unknown" w:date="2014-05-05T12:58:00Z"/>
        </w:numPr>
        <w:autoSpaceDE w:val="0"/>
        <w:autoSpaceDN w:val="0"/>
        <w:adjustRightInd w:val="0"/>
        <w:spacing w:after="60"/>
        <w:ind w:firstLine="1800"/>
        <w:rPr>
          <w:ins w:id="736" w:author="Unknown" w:date="2014-05-05T12:58:00Z"/>
          <w:del w:id="737" w:author="Unknown" w:date="2014-05-05T13:16:00Z"/>
          <w:rFonts w:ascii="Arial" w:hAnsi="Arial" w:cs="Helvetica"/>
          <w:position w:val="-28"/>
        </w:rPr>
      </w:pPr>
      <w:ins w:id="738" w:author="Unknown" w:date="2014-05-05T12:58:00Z">
        <w:del w:id="739" w:author="Unknown" w:date="2014-05-05T13:16:00Z">
          <w:r w:rsidRPr="00E13A2E" w:rsidDel="00293FB7">
            <w:rPr>
              <w:rFonts w:ascii="Arial" w:hAnsi="Arial" w:cs="Helvetica"/>
            </w:rPr>
            <w:delText xml:space="preserve"> </w:delText>
          </w:r>
          <w:r w:rsidR="0095301F">
            <w:rPr>
              <w:rFonts w:ascii="Arial" w:hAnsi="Arial" w:cs="Helvetica"/>
              <w:noProof/>
              <w:rPrChange w:id="740" w:author="Unknown">
                <w:rPr>
                  <w:noProof/>
                  <w:color w:val="0000FF" w:themeColor="hyperlink"/>
                  <w:u w:val="single"/>
                </w:rPr>
              </w:rPrChange>
            </w:rPr>
            <w:drawing>
              <wp:inline distT="0" distB="0" distL="0" distR="0">
                <wp:extent cx="342900" cy="215900"/>
                <wp:effectExtent l="25400" t="0" r="0" b="0"/>
                <wp:docPr id="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8"/>
                            <a:srcRect/>
                            <a:stretch>
                              <a:fillRect/>
                            </a:stretch>
                          </pic:blipFill>
                        </ve:Fallback>
                      </ve:AlternateContent>
                      <pic:spPr bwMode="auto">
                        <a:xfrm>
                          <a:off x="0" y="0"/>
                          <a:ext cx="342900" cy="215900"/>
                        </a:xfrm>
                        <a:prstGeom prst="rect">
                          <a:avLst/>
                        </a:prstGeom>
                        <a:noFill/>
                        <a:ln w="9525">
                          <a:noFill/>
                          <a:miter lim="800000"/>
                          <a:headEnd/>
                          <a:tailEnd/>
                        </a:ln>
                      </pic:spPr>
                    </pic:pic>
                  </a:graphicData>
                </a:graphic>
              </wp:inline>
            </w:drawing>
          </w:r>
          <w:r w:rsidR="0095301F">
            <w:rPr>
              <w:rFonts w:ascii="Arial" w:hAnsi="Arial" w:cs="Helvetica"/>
              <w:noProof/>
              <w:rPrChange w:id="741" w:author="Unknown">
                <w:rPr>
                  <w:noProof/>
                  <w:color w:val="0000FF" w:themeColor="hyperlink"/>
                  <w:u w:val="single"/>
                </w:rPr>
              </w:rPrChange>
            </w:rPr>
            <w:drawing>
              <wp:inline distT="0" distB="0" distL="0" distR="0">
                <wp:extent cx="1638300" cy="431800"/>
                <wp:effectExtent l="2540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0"/>
                            <a:srcRect/>
                            <a:stretch>
                              <a:fillRect/>
                            </a:stretch>
                          </pic:blipFill>
                        </ve:Fallback>
                      </ve:AlternateContent>
                      <pic:spPr bwMode="auto">
                        <a:xfrm>
                          <a:off x="0" y="0"/>
                          <a:ext cx="1638300" cy="431800"/>
                        </a:xfrm>
                        <a:prstGeom prst="rect">
                          <a:avLst/>
                        </a:prstGeom>
                        <a:noFill/>
                        <a:ln w="9525">
                          <a:noFill/>
                          <a:miter lim="800000"/>
                          <a:headEnd/>
                          <a:tailEnd/>
                        </a:ln>
                      </pic:spPr>
                    </pic:pic>
                  </a:graphicData>
                </a:graphic>
              </wp:inline>
            </w:drawing>
          </w:r>
        </w:del>
      </w:ins>
    </w:p>
    <w:p w:rsidR="007B1FA5" w:rsidDel="00293FB7" w:rsidRDefault="007B1FA5" w:rsidP="007B1FA5">
      <w:pPr>
        <w:widowControl w:val="0"/>
        <w:numPr>
          <w:ins w:id="742" w:author="Unknown" w:date="2014-05-05T12:58:00Z"/>
        </w:numPr>
        <w:autoSpaceDE w:val="0"/>
        <w:autoSpaceDN w:val="0"/>
        <w:adjustRightInd w:val="0"/>
        <w:spacing w:after="60"/>
        <w:rPr>
          <w:ins w:id="743" w:author="Unknown" w:date="2014-05-05T12:58:00Z"/>
          <w:del w:id="744" w:author="Unknown" w:date="2014-05-05T13:16:00Z"/>
          <w:rFonts w:ascii="Arial" w:hAnsi="Arial" w:cs="Helvetica"/>
          <w:position w:val="-28"/>
        </w:rPr>
      </w:pPr>
      <w:ins w:id="745" w:author="Unknown" w:date="2014-05-05T12:58:00Z">
        <w:del w:id="746" w:author="Unknown" w:date="2014-05-05T13:16:00Z">
          <w:r w:rsidRPr="00E13A2E" w:rsidDel="00293FB7">
            <w:rPr>
              <w:rFonts w:ascii="Arial" w:hAnsi="Arial" w:cs="Helvetica"/>
              <w:position w:val="-28"/>
            </w:rPr>
            <w:delText>Kohlmeyer found that courses taught using Matters and Interactions had higher BEMA post-test scores as well as greater normalized gains (</w:delText>
          </w:r>
        </w:del>
      </w:ins>
      <w:ins w:id="747" w:author="Unknown" w:date="2014-05-05T12:59:00Z">
        <w:del w:id="748" w:author="Unknown" w:date="2014-05-05T13:16:00Z">
          <w:r w:rsidDel="00293FB7">
            <w:rPr>
              <w:rFonts w:ascii="Arial" w:hAnsi="Arial" w:cs="Helvetica"/>
              <w:position w:val="-28"/>
            </w:rPr>
            <w:delText>Table 1</w:delText>
          </w:r>
        </w:del>
      </w:ins>
      <w:ins w:id="749" w:author="Unknown" w:date="2014-05-05T12:58:00Z">
        <w:del w:id="750" w:author="Unknown" w:date="2014-05-05T13:16:00Z">
          <w:r w:rsidRPr="00E13A2E" w:rsidDel="00293FB7">
            <w:rPr>
              <w:rFonts w:ascii="Arial" w:hAnsi="Arial" w:cs="Helvetica"/>
              <w:position w:val="-28"/>
            </w:rPr>
            <w:delText>). These courses contained students of similar major and instructional environments.</w:delText>
          </w:r>
        </w:del>
      </w:ins>
    </w:p>
    <w:p w:rsidR="002018B1" w:rsidRDefault="00415955" w:rsidP="002018B1">
      <w:pPr>
        <w:widowControl w:val="0"/>
        <w:numPr>
          <w:ins w:id="751" w:author="Unknown" w:date="2014-05-05T12:58:00Z"/>
        </w:numPr>
        <w:autoSpaceDE w:val="0"/>
        <w:autoSpaceDN w:val="0"/>
        <w:adjustRightInd w:val="0"/>
        <w:spacing w:after="60"/>
        <w:rPr>
          <w:ins w:id="752" w:author="Unknown" w:date="2014-05-02T11:07:00Z"/>
          <w:del w:id="753" w:author="Unknown" w:date="2014-05-05T13:16:00Z"/>
          <w:rFonts w:ascii="Arial" w:hAnsi="Arial" w:cs="Helvetica"/>
        </w:rPr>
        <w:pPrChange w:id="754" w:author="Unknown" w:date="2014-05-02T11:09:00Z">
          <w:pPr>
            <w:widowControl w:val="0"/>
            <w:autoSpaceDE w:val="0"/>
            <w:autoSpaceDN w:val="0"/>
            <w:adjustRightInd w:val="0"/>
            <w:spacing w:after="60"/>
            <w:ind w:right="-1807"/>
          </w:pPr>
        </w:pPrChange>
      </w:pPr>
      <w:ins w:id="755" w:author="Unknown" w:date="2014-05-02T11:16:00Z">
        <w:del w:id="756" w:author="Unknown" w:date="2014-05-05T13:16:00Z">
          <w:r w:rsidDel="00293FB7">
            <w:rPr>
              <w:rFonts w:ascii="Arial" w:hAnsi="Arial" w:cs="Helvetica"/>
            </w:rPr>
            <w:delText xml:space="preserve">Courses taught with </w:delText>
          </w:r>
        </w:del>
      </w:ins>
    </w:p>
    <w:p w:rsidR="002018B1" w:rsidRDefault="002018B1" w:rsidP="002018B1">
      <w:pPr>
        <w:widowControl w:val="0"/>
        <w:numPr>
          <w:ins w:id="757" w:author="Unknown" w:date="2014-05-02T10:27:00Z"/>
        </w:numPr>
        <w:autoSpaceDE w:val="0"/>
        <w:autoSpaceDN w:val="0"/>
        <w:adjustRightInd w:val="0"/>
        <w:spacing w:after="60"/>
        <w:rPr>
          <w:ins w:id="758" w:author="Unknown" w:date="2014-05-02T10:27:00Z"/>
          <w:del w:id="759" w:author="Unknown" w:date="2014-05-05T13:16:00Z"/>
          <w:rFonts w:ascii="Arial" w:hAnsi="Arial" w:cs="Helvetica"/>
        </w:rPr>
        <w:pPrChange w:id="760" w:author="Unknown" w:date="2014-05-05T12:58:00Z">
          <w:pPr>
            <w:widowControl w:val="0"/>
            <w:autoSpaceDE w:val="0"/>
            <w:autoSpaceDN w:val="0"/>
            <w:adjustRightInd w:val="0"/>
            <w:spacing w:after="60"/>
            <w:ind w:right="-1807"/>
          </w:pPr>
        </w:pPrChange>
      </w:pPr>
    </w:p>
    <w:p w:rsidR="00293FB7" w:rsidRDefault="00293FB7" w:rsidP="00781391">
      <w:pPr>
        <w:widowControl w:val="0"/>
        <w:numPr>
          <w:ins w:id="761" w:author="Unknown" w:date="2014-05-05T13:16:00Z"/>
        </w:numPr>
        <w:autoSpaceDE w:val="0"/>
        <w:autoSpaceDN w:val="0"/>
        <w:adjustRightInd w:val="0"/>
        <w:spacing w:after="60"/>
        <w:rPr>
          <w:ins w:id="762" w:author="Unknown" w:date="2014-05-05T13:16:00Z"/>
          <w:rFonts w:ascii="Arial" w:hAnsi="Arial" w:cs="Helvetica"/>
          <w:b/>
        </w:rPr>
      </w:pPr>
    </w:p>
    <w:p w:rsidR="00A77020" w:rsidRPr="002018B1" w:rsidRDefault="002018B1" w:rsidP="002018B1">
      <w:pPr>
        <w:widowControl w:val="0"/>
        <w:numPr>
          <w:ins w:id="763" w:author="Adrian  Carmichael" w:date="2014-07-25T11:48:00Z"/>
        </w:numPr>
        <w:autoSpaceDE w:val="0"/>
        <w:autoSpaceDN w:val="0"/>
        <w:adjustRightInd w:val="0"/>
        <w:spacing w:before="180" w:after="60"/>
        <w:rPr>
          <w:ins w:id="764" w:author="Unknown" w:date="2014-04-18T11:54:00Z"/>
          <w:rFonts w:ascii="Arial" w:hAnsi="Arial" w:cs="Helvetica"/>
          <w:rPrChange w:id="765" w:author="Unknown" w:date="2014-04-24T16:33:00Z">
            <w:rPr>
              <w:ins w:id="766" w:author="Unknown" w:date="2014-04-18T11:54:00Z"/>
              <w:rFonts w:ascii="Arial" w:hAnsi="Arial" w:cs="Helvetica"/>
              <w:b/>
            </w:rPr>
          </w:rPrChange>
        </w:rPr>
        <w:pPrChange w:id="767" w:author="Unknown" w:date="2014-05-05T13:19: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768" w:author="Unknown" w:date="2014-05-02T10:27:00Z">
        <w:r w:rsidRPr="002018B1">
          <w:rPr>
            <w:rFonts w:ascii="Arial" w:hAnsi="Arial" w:cs="Helvetica"/>
            <w:b/>
            <w:rPrChange w:id="769" w:author="Unknown" w:date="2014-05-02T10:30:00Z">
              <w:rPr>
                <w:rFonts w:ascii="Arial" w:hAnsi="Arial" w:cs="Helvetica"/>
                <w:color w:val="0000FF" w:themeColor="hyperlink"/>
                <w:u w:val="single"/>
              </w:rPr>
            </w:rPrChange>
          </w:rPr>
          <w:t>Table 1.</w:t>
        </w:r>
        <w:r w:rsidR="00781391">
          <w:rPr>
            <w:rFonts w:ascii="Arial" w:hAnsi="Arial" w:cs="Helvetica"/>
          </w:rPr>
          <w:t xml:space="preserve"> </w:t>
        </w:r>
        <w:proofErr w:type="gramStart"/>
        <w:r w:rsidR="00781391">
          <w:rPr>
            <w:rFonts w:ascii="Arial" w:hAnsi="Arial" w:cs="Helvetica"/>
          </w:rPr>
          <w:t>BEMA pre-test, post-test and normalized gain</w:t>
        </w:r>
        <w:proofErr w:type="gramEnd"/>
        <w:r w:rsidR="00781391">
          <w:rPr>
            <w:rFonts w:ascii="Arial" w:hAnsi="Arial" w:cs="Helvetica"/>
          </w:rPr>
          <w:t xml:space="preserve"> scores from the published record. Use these to compare </w:t>
        </w:r>
      </w:ins>
      <w:ins w:id="770" w:author="Unknown" w:date="2014-05-02T10:28:00Z">
        <w:r w:rsidR="00781391">
          <w:rPr>
            <w:rFonts w:ascii="Arial" w:hAnsi="Arial" w:cs="Helvetica"/>
          </w:rPr>
          <w:t xml:space="preserve">your </w:t>
        </w:r>
        <w:proofErr w:type="gramStart"/>
        <w:r w:rsidR="00781391">
          <w:rPr>
            <w:rFonts w:ascii="Arial" w:hAnsi="Arial" w:cs="Helvetica"/>
          </w:rPr>
          <w:t>students</w:t>
        </w:r>
        <w:proofErr w:type="gramEnd"/>
        <w:r w:rsidR="00781391">
          <w:rPr>
            <w:rFonts w:ascii="Arial" w:hAnsi="Arial" w:cs="Helvetica"/>
          </w:rPr>
          <w:t xml:space="preserve"> scores to.</w:t>
        </w:r>
      </w:ins>
    </w:p>
    <w:tbl>
      <w:tblPr>
        <w:tblStyle w:val="TableGrid"/>
        <w:tblW w:w="7380" w:type="dxa"/>
        <w:jc w:val="center"/>
        <w:tblInd w:w="108" w:type="dxa"/>
        <w:tblBorders>
          <w:left w:val="none" w:sz="0" w:space="0" w:color="auto"/>
          <w:right w:val="none" w:sz="0" w:space="0" w:color="auto"/>
          <w:insideH w:val="none" w:sz="0" w:space="0" w:color="auto"/>
          <w:insideV w:val="none" w:sz="0" w:space="0" w:color="auto"/>
        </w:tblBorders>
        <w:tblLook w:val="00BF"/>
        <w:tblPrChange w:id="771" w:author="Adrian  Carmichael" w:date="2014-07-25T12:00:00Z">
          <w:tblPr>
            <w:tblStyle w:val="TableGrid"/>
            <w:tblW w:w="9540" w:type="dxa"/>
            <w:tblInd w:w="108" w:type="dxa"/>
            <w:tblBorders>
              <w:left w:val="none" w:sz="0" w:space="0" w:color="auto"/>
              <w:right w:val="none" w:sz="0" w:space="0" w:color="auto"/>
              <w:insideH w:val="none" w:sz="0" w:space="0" w:color="auto"/>
              <w:insideV w:val="none" w:sz="0" w:space="0" w:color="auto"/>
            </w:tblBorders>
            <w:tblLook w:val="00BF"/>
          </w:tblPr>
        </w:tblPrChange>
      </w:tblPr>
      <w:tblGrid>
        <w:gridCol w:w="2880"/>
        <w:gridCol w:w="1530"/>
        <w:gridCol w:w="1620"/>
        <w:gridCol w:w="1350"/>
        <w:tblGridChange w:id="772">
          <w:tblGrid>
            <w:gridCol w:w="2880"/>
            <w:gridCol w:w="1530"/>
            <w:gridCol w:w="2790"/>
            <w:gridCol w:w="2340"/>
          </w:tblGrid>
        </w:tblGridChange>
      </w:tblGrid>
      <w:tr w:rsidR="0095301F" w:rsidRPr="005E09A3">
        <w:trPr>
          <w:jc w:val="center"/>
          <w:ins w:id="773" w:author="Unknown" w:date="2014-05-02T10:26:00Z"/>
        </w:trPr>
        <w:tc>
          <w:tcPr>
            <w:tcW w:w="2880" w:type="dxa"/>
            <w:tcBorders>
              <w:bottom w:val="single" w:sz="4" w:space="0" w:color="000000" w:themeColor="text1"/>
            </w:tcBorders>
            <w:vAlign w:val="center"/>
            <w:tcPrChange w:id="774" w:author="Adrian  Carmichael" w:date="2014-07-25T12:00:00Z">
              <w:tcPr>
                <w:tcW w:w="2880" w:type="dxa"/>
                <w:tcBorders>
                  <w:bottom w:val="single" w:sz="4" w:space="0" w:color="000000" w:themeColor="text1"/>
                </w:tcBorders>
                <w:vAlign w:val="center"/>
              </w:tcPr>
            </w:tcPrChange>
          </w:tcPr>
          <w:p w:rsidR="00781391" w:rsidRPr="005E09A3" w:rsidRDefault="00781391" w:rsidP="004670E2">
            <w:pPr>
              <w:widowControl w:val="0"/>
              <w:numPr>
                <w:ins w:id="775" w:author="Unknown" w:date="2014-05-02T10:26:00Z"/>
              </w:numPr>
              <w:autoSpaceDE w:val="0"/>
              <w:autoSpaceDN w:val="0"/>
              <w:adjustRightInd w:val="0"/>
              <w:spacing w:after="60"/>
              <w:jc w:val="center"/>
              <w:rPr>
                <w:ins w:id="776" w:author="Unknown" w:date="2014-05-02T10:26:00Z"/>
                <w:rFonts w:ascii="Arial" w:hAnsi="Arial" w:cs="Arial"/>
                <w:b/>
                <w:color w:val="1A1A1A"/>
                <w:szCs w:val="26"/>
              </w:rPr>
            </w:pPr>
            <w:ins w:id="777" w:author="Unknown" w:date="2014-05-02T10:26:00Z">
              <w:r w:rsidRPr="00E13A2E">
                <w:rPr>
                  <w:rFonts w:ascii="Arial" w:hAnsi="Arial" w:cs="Arial"/>
                  <w:b/>
                  <w:color w:val="1A1A1A"/>
                  <w:szCs w:val="26"/>
                </w:rPr>
                <w:t>Course Type</w:t>
              </w:r>
            </w:ins>
          </w:p>
        </w:tc>
        <w:tc>
          <w:tcPr>
            <w:tcW w:w="1530" w:type="dxa"/>
            <w:tcBorders>
              <w:bottom w:val="single" w:sz="4" w:space="0" w:color="000000" w:themeColor="text1"/>
            </w:tcBorders>
            <w:vAlign w:val="center"/>
            <w:tcPrChange w:id="778" w:author="Adrian  Carmichael" w:date="2014-07-25T12:00:00Z">
              <w:tcPr>
                <w:tcW w:w="1530" w:type="dxa"/>
                <w:tcBorders>
                  <w:bottom w:val="single" w:sz="4" w:space="0" w:color="000000" w:themeColor="text1"/>
                </w:tcBorders>
                <w:vAlign w:val="center"/>
              </w:tcPr>
            </w:tcPrChange>
          </w:tcPr>
          <w:p w:rsidR="00781391" w:rsidRDefault="00781391" w:rsidP="004670E2">
            <w:pPr>
              <w:widowControl w:val="0"/>
              <w:numPr>
                <w:ins w:id="779" w:author="Unknown" w:date="2014-05-02T10:26:00Z"/>
              </w:numPr>
              <w:autoSpaceDE w:val="0"/>
              <w:autoSpaceDN w:val="0"/>
              <w:adjustRightInd w:val="0"/>
              <w:spacing w:after="60"/>
              <w:jc w:val="center"/>
              <w:rPr>
                <w:ins w:id="780" w:author="Unknown" w:date="2014-05-02T10:26:00Z"/>
                <w:rFonts w:ascii="Arial" w:hAnsi="Arial" w:cs="Arial"/>
                <w:b/>
                <w:color w:val="1A1A1A"/>
                <w:szCs w:val="26"/>
              </w:rPr>
            </w:pPr>
            <w:ins w:id="781" w:author="Unknown" w:date="2014-05-02T10:26:00Z">
              <w:r>
                <w:rPr>
                  <w:rFonts w:ascii="Arial" w:hAnsi="Arial" w:cs="Arial"/>
                  <w:b/>
                  <w:noProof/>
                  <w:color w:val="1A1A1A"/>
                  <w:position w:val="-10"/>
                  <w:szCs w:val="26"/>
                </w:rPr>
                <w:t>Pre-te</w:t>
              </w:r>
            </w:ins>
            <w:ins w:id="782" w:author="Adrian  Carmichael" w:date="2014-07-25T11:48:00Z">
              <w:r w:rsidR="00A77020">
                <w:rPr>
                  <w:rFonts w:ascii="Arial" w:hAnsi="Arial" w:cs="Arial"/>
                  <w:b/>
                  <w:noProof/>
                  <w:color w:val="1A1A1A"/>
                  <w:position w:val="-10"/>
                  <w:szCs w:val="26"/>
                </w:rPr>
                <w:t>st +/-</w:t>
              </w:r>
            </w:ins>
            <w:ins w:id="783" w:author="Unknown" w:date="2014-05-02T10:26:00Z">
              <w:del w:id="784" w:author="Adrian  Carmichael" w:date="2014-07-25T11:48:00Z">
                <w:r w:rsidDel="00A77020">
                  <w:rPr>
                    <w:rFonts w:ascii="Arial" w:hAnsi="Arial" w:cs="Arial"/>
                    <w:b/>
                    <w:noProof/>
                    <w:color w:val="1A1A1A"/>
                    <w:position w:val="-10"/>
                    <w:szCs w:val="26"/>
                  </w:rPr>
                  <w:delText xml:space="preserve">st </w:delText>
                </w:r>
                <w:r w:rsidRPr="00E13A2E" w:rsidDel="00A77020">
                  <w:rPr>
                    <w:rFonts w:ascii="Arial" w:hAnsi="Arial" w:cs="Arial"/>
                    <w:b/>
                    <w:color w:val="1A1A1A"/>
                    <w:szCs w:val="26"/>
                  </w:rPr>
                  <w:delText>±</w:delText>
                </w:r>
                <w:r w:rsidDel="00A77020">
                  <w:rPr>
                    <w:rFonts w:ascii="Arial" w:hAnsi="Arial" w:cs="Arial"/>
                    <w:b/>
                    <w:color w:val="1A1A1A"/>
                    <w:szCs w:val="26"/>
                  </w:rPr>
                  <w:delText xml:space="preserve"> </w:delText>
                </w:r>
                <w:r w:rsidRPr="00E13A2E" w:rsidDel="00A77020">
                  <w:rPr>
                    <w:rFonts w:ascii="Arial" w:hAnsi="Arial" w:cs="Arial"/>
                    <w:b/>
                    <w:color w:val="1A1A1A"/>
                    <w:szCs w:val="26"/>
                  </w:rPr>
                  <w:delText xml:space="preserve"> </w:delText>
                </w:r>
              </w:del>
              <w:r>
                <w:rPr>
                  <w:rFonts w:ascii="Arial" w:hAnsi="Arial" w:cs="Arial"/>
                  <w:b/>
                  <w:noProof/>
                  <w:color w:val="1A1A1A"/>
                  <w:position w:val="-10"/>
                  <w:szCs w:val="26"/>
                </w:rPr>
                <w:t xml:space="preserve"> </w:t>
              </w:r>
            </w:ins>
          </w:p>
          <w:p w:rsidR="00781391" w:rsidRDefault="00781391" w:rsidP="004670E2">
            <w:pPr>
              <w:widowControl w:val="0"/>
              <w:numPr>
                <w:ins w:id="785" w:author="Unknown" w:date="2014-05-02T10:26:00Z"/>
              </w:numPr>
              <w:autoSpaceDE w:val="0"/>
              <w:autoSpaceDN w:val="0"/>
              <w:adjustRightInd w:val="0"/>
              <w:spacing w:after="60"/>
              <w:jc w:val="center"/>
              <w:rPr>
                <w:ins w:id="786" w:author="Unknown" w:date="2014-05-02T10:26:00Z"/>
                <w:rFonts w:ascii="Arial" w:hAnsi="Arial" w:cs="Arial"/>
                <w:b/>
                <w:noProof/>
                <w:color w:val="1A1A1A"/>
                <w:position w:val="-10"/>
                <w:szCs w:val="26"/>
              </w:rPr>
            </w:pPr>
            <w:ins w:id="787" w:author="Unknown" w:date="2014-05-02T10:26:00Z">
              <w:r w:rsidRPr="00E13A2E">
                <w:rPr>
                  <w:rFonts w:ascii="Arial" w:hAnsi="Arial" w:cs="Arial"/>
                  <w:b/>
                  <w:color w:val="1A1A1A"/>
                  <w:szCs w:val="26"/>
                </w:rPr>
                <w:t xml:space="preserve"> </w:t>
              </w:r>
              <w:r w:rsidRPr="00E13A2E">
                <w:rPr>
                  <w:rFonts w:ascii="Arial" w:hAnsi="Arial" w:cs="Arial"/>
                  <w:b/>
                  <w:noProof/>
                  <w:color w:val="1A1A1A"/>
                  <w:position w:val="-10"/>
                  <w:szCs w:val="26"/>
                </w:rPr>
                <w:t>std. err.</w:t>
              </w:r>
              <w:r>
                <w:rPr>
                  <w:rFonts w:ascii="Arial" w:hAnsi="Arial" w:cs="Arial"/>
                  <w:b/>
                  <w:noProof/>
                  <w:color w:val="1A1A1A"/>
                  <w:position w:val="-10"/>
                  <w:szCs w:val="26"/>
                </w:rPr>
                <w:t xml:space="preserve"> </w:t>
              </w:r>
            </w:ins>
          </w:p>
          <w:p w:rsidR="00781391" w:rsidRPr="005E09A3" w:rsidRDefault="00781391" w:rsidP="004670E2">
            <w:pPr>
              <w:widowControl w:val="0"/>
              <w:numPr>
                <w:ins w:id="788" w:author="Unknown" w:date="2014-05-02T10:26:00Z"/>
              </w:numPr>
              <w:autoSpaceDE w:val="0"/>
              <w:autoSpaceDN w:val="0"/>
              <w:adjustRightInd w:val="0"/>
              <w:spacing w:after="60"/>
              <w:jc w:val="center"/>
              <w:rPr>
                <w:ins w:id="789" w:author="Unknown" w:date="2014-05-02T10:26:00Z"/>
                <w:rFonts w:ascii="Arial" w:hAnsi="Arial" w:cs="Arial"/>
                <w:b/>
                <w:noProof/>
                <w:color w:val="1A1A1A"/>
                <w:position w:val="-10"/>
                <w:szCs w:val="26"/>
              </w:rPr>
            </w:pPr>
            <w:ins w:id="790" w:author="Unknown" w:date="2014-05-02T10:26:00Z">
              <w:r>
                <w:rPr>
                  <w:rFonts w:ascii="Arial" w:hAnsi="Arial" w:cs="Arial"/>
                  <w:b/>
                  <w:noProof/>
                  <w:color w:val="1A1A1A"/>
                  <w:position w:val="-10"/>
                  <w:szCs w:val="26"/>
                </w:rPr>
                <w:t>(n)</w:t>
              </w:r>
            </w:ins>
          </w:p>
        </w:tc>
        <w:tc>
          <w:tcPr>
            <w:tcW w:w="1620" w:type="dxa"/>
            <w:tcBorders>
              <w:bottom w:val="single" w:sz="4" w:space="0" w:color="000000" w:themeColor="text1"/>
            </w:tcBorders>
            <w:vAlign w:val="center"/>
            <w:tcPrChange w:id="791" w:author="Adrian  Carmichael" w:date="2014-07-25T12:00:00Z">
              <w:tcPr>
                <w:tcW w:w="2790" w:type="dxa"/>
                <w:tcBorders>
                  <w:bottom w:val="single" w:sz="4" w:space="0" w:color="000000" w:themeColor="text1"/>
                </w:tcBorders>
                <w:vAlign w:val="center"/>
              </w:tcPr>
            </w:tcPrChange>
          </w:tcPr>
          <w:p w:rsidR="00781391" w:rsidRDefault="00781391" w:rsidP="004670E2">
            <w:pPr>
              <w:widowControl w:val="0"/>
              <w:numPr>
                <w:ins w:id="792" w:author="Unknown" w:date="2014-05-02T10:26:00Z"/>
              </w:numPr>
              <w:autoSpaceDE w:val="0"/>
              <w:autoSpaceDN w:val="0"/>
              <w:adjustRightInd w:val="0"/>
              <w:spacing w:after="60"/>
              <w:jc w:val="center"/>
              <w:rPr>
                <w:ins w:id="793" w:author="Unknown" w:date="2014-05-02T10:26:00Z"/>
                <w:rFonts w:ascii="Arial" w:hAnsi="Arial" w:cs="Arial"/>
                <w:b/>
                <w:color w:val="1A1A1A"/>
                <w:szCs w:val="26"/>
              </w:rPr>
            </w:pPr>
            <w:ins w:id="794" w:author="Unknown" w:date="2014-05-02T10:26:00Z">
              <w:r>
                <w:rPr>
                  <w:rFonts w:ascii="Arial" w:hAnsi="Arial" w:cs="Arial"/>
                  <w:b/>
                  <w:noProof/>
                  <w:color w:val="1A1A1A"/>
                  <w:position w:val="-10"/>
                  <w:szCs w:val="26"/>
                </w:rPr>
                <w:t>Post-test</w:t>
              </w:r>
              <w:r w:rsidRPr="00E13A2E">
                <w:rPr>
                  <w:rFonts w:ascii="Arial" w:hAnsi="Arial" w:cs="Arial"/>
                  <w:b/>
                  <w:noProof/>
                  <w:color w:val="1A1A1A"/>
                  <w:position w:val="-10"/>
                  <w:szCs w:val="26"/>
                </w:rPr>
                <w:t xml:space="preserve"> </w:t>
              </w:r>
            </w:ins>
            <w:ins w:id="795" w:author="Adrian  Carmichael" w:date="2014-07-25T11:47:00Z">
              <w:r w:rsidR="00A77020">
                <w:rPr>
                  <w:rFonts w:ascii="Arial" w:hAnsi="Arial" w:cs="Arial"/>
                  <w:b/>
                  <w:noProof/>
                  <w:color w:val="1A1A1A"/>
                  <w:position w:val="-10"/>
                  <w:szCs w:val="26"/>
                </w:rPr>
                <w:t>+/-</w:t>
              </w:r>
            </w:ins>
            <w:ins w:id="796" w:author="Unknown" w:date="2014-05-02T10:26:00Z">
              <w:r w:rsidRPr="00E13A2E">
                <w:rPr>
                  <w:rFonts w:ascii="Arial" w:hAnsi="Arial" w:cs="Arial"/>
                  <w:b/>
                  <w:noProof/>
                  <w:color w:val="1A1A1A"/>
                  <w:position w:val="-10"/>
                  <w:szCs w:val="26"/>
                </w:rPr>
                <w:t xml:space="preserve"> </w:t>
              </w:r>
              <w:del w:id="797" w:author="Adrian  Carmichael" w:date="2014-07-25T11:48:00Z">
                <w:r w:rsidRPr="00E13A2E" w:rsidDel="00A77020">
                  <w:rPr>
                    <w:rFonts w:ascii="Arial" w:hAnsi="Arial" w:cs="Arial"/>
                    <w:b/>
                    <w:color w:val="1A1A1A"/>
                    <w:szCs w:val="26"/>
                  </w:rPr>
                  <w:delText>±</w:delText>
                </w:r>
              </w:del>
              <w:r w:rsidRPr="00E13A2E">
                <w:rPr>
                  <w:rFonts w:ascii="Arial" w:hAnsi="Arial" w:cs="Arial"/>
                  <w:b/>
                  <w:color w:val="1A1A1A"/>
                  <w:szCs w:val="26"/>
                </w:rPr>
                <w:t xml:space="preserve"> </w:t>
              </w:r>
            </w:ins>
          </w:p>
          <w:p w:rsidR="00781391" w:rsidRDefault="00781391" w:rsidP="004670E2">
            <w:pPr>
              <w:widowControl w:val="0"/>
              <w:numPr>
                <w:ins w:id="798" w:author="Unknown" w:date="2014-05-02T10:26:00Z"/>
              </w:numPr>
              <w:autoSpaceDE w:val="0"/>
              <w:autoSpaceDN w:val="0"/>
              <w:adjustRightInd w:val="0"/>
              <w:spacing w:after="60"/>
              <w:jc w:val="center"/>
              <w:rPr>
                <w:ins w:id="799" w:author="Unknown" w:date="2014-05-02T10:26:00Z"/>
                <w:rFonts w:ascii="Arial" w:hAnsi="Arial" w:cs="Arial"/>
                <w:b/>
                <w:noProof/>
                <w:color w:val="1A1A1A"/>
                <w:position w:val="-10"/>
                <w:szCs w:val="26"/>
              </w:rPr>
            </w:pPr>
            <w:ins w:id="800" w:author="Unknown" w:date="2014-05-02T10:26:00Z">
              <w:r w:rsidRPr="00E13A2E">
                <w:rPr>
                  <w:rFonts w:ascii="Arial" w:hAnsi="Arial" w:cs="Arial"/>
                  <w:b/>
                  <w:noProof/>
                  <w:color w:val="1A1A1A"/>
                  <w:position w:val="-10"/>
                  <w:szCs w:val="26"/>
                </w:rPr>
                <w:t xml:space="preserve">std. </w:t>
              </w:r>
              <w:r>
                <w:rPr>
                  <w:rFonts w:ascii="Arial" w:hAnsi="Arial" w:cs="Arial"/>
                  <w:b/>
                  <w:noProof/>
                  <w:color w:val="1A1A1A"/>
                  <w:position w:val="-10"/>
                  <w:szCs w:val="26"/>
                </w:rPr>
                <w:t>err.</w:t>
              </w:r>
            </w:ins>
          </w:p>
          <w:p w:rsidR="00781391" w:rsidRPr="00E13A2E" w:rsidRDefault="00781391" w:rsidP="004670E2">
            <w:pPr>
              <w:widowControl w:val="0"/>
              <w:numPr>
                <w:ins w:id="801" w:author="Unknown" w:date="2014-05-02T10:26:00Z"/>
              </w:numPr>
              <w:autoSpaceDE w:val="0"/>
              <w:autoSpaceDN w:val="0"/>
              <w:adjustRightInd w:val="0"/>
              <w:spacing w:after="60"/>
              <w:jc w:val="center"/>
              <w:rPr>
                <w:ins w:id="802" w:author="Unknown" w:date="2014-05-02T10:26:00Z"/>
                <w:rFonts w:ascii="Arial" w:hAnsi="Arial" w:cs="Arial"/>
                <w:b/>
                <w:noProof/>
                <w:color w:val="1A1A1A"/>
                <w:position w:val="-10"/>
                <w:szCs w:val="26"/>
              </w:rPr>
            </w:pPr>
            <w:ins w:id="803" w:author="Unknown" w:date="2014-05-02T10:26:00Z">
              <w:r>
                <w:rPr>
                  <w:rFonts w:ascii="Arial" w:hAnsi="Arial" w:cs="Arial"/>
                  <w:b/>
                  <w:noProof/>
                  <w:color w:val="1A1A1A"/>
                  <w:position w:val="-10"/>
                  <w:szCs w:val="26"/>
                </w:rPr>
                <w:t>(n)</w:t>
              </w:r>
            </w:ins>
          </w:p>
        </w:tc>
        <w:tc>
          <w:tcPr>
            <w:tcW w:w="1350" w:type="dxa"/>
            <w:tcBorders>
              <w:bottom w:val="single" w:sz="4" w:space="0" w:color="000000" w:themeColor="text1"/>
            </w:tcBorders>
            <w:vAlign w:val="center"/>
            <w:tcPrChange w:id="804" w:author="Adrian  Carmichael" w:date="2014-07-25T12:00:00Z">
              <w:tcPr>
                <w:tcW w:w="2340" w:type="dxa"/>
                <w:tcBorders>
                  <w:bottom w:val="single" w:sz="4" w:space="0" w:color="000000" w:themeColor="text1"/>
                </w:tcBorders>
                <w:vAlign w:val="center"/>
              </w:tcPr>
            </w:tcPrChange>
          </w:tcPr>
          <w:p w:rsidR="00781391" w:rsidRDefault="0095301F" w:rsidP="004670E2">
            <w:pPr>
              <w:widowControl w:val="0"/>
              <w:numPr>
                <w:ins w:id="805" w:author="Unknown" w:date="2014-05-02T10:26:00Z"/>
              </w:numPr>
              <w:autoSpaceDE w:val="0"/>
              <w:autoSpaceDN w:val="0"/>
              <w:adjustRightInd w:val="0"/>
              <w:spacing w:after="60"/>
              <w:jc w:val="center"/>
              <w:rPr>
                <w:ins w:id="806" w:author="Unknown" w:date="2014-05-02T10:26:00Z"/>
                <w:rFonts w:ascii="Arial" w:hAnsi="Arial" w:cs="Arial"/>
                <w:b/>
                <w:noProof/>
                <w:color w:val="1A1A1A"/>
                <w:position w:val="-10"/>
                <w:szCs w:val="26"/>
              </w:rPr>
            </w:pPr>
            <w:ins w:id="807" w:author="Unknown" w:date="2014-05-02T10:26:00Z">
              <w:r>
                <w:rPr>
                  <w:rFonts w:ascii="Arial" w:hAnsi="Arial" w:cs="Arial"/>
                  <w:b/>
                  <w:noProof/>
                  <w:color w:val="1A1A1A"/>
                  <w:position w:val="-10"/>
                  <w:szCs w:val="26"/>
                  <w:rPrChange w:id="808" w:author="Unknown">
                    <w:rPr>
                      <w:noProof/>
                      <w:color w:val="0000FF" w:themeColor="hyperlink"/>
                      <w:u w:val="single"/>
                    </w:rPr>
                  </w:rPrChange>
                </w:rPr>
                <w:drawing>
                  <wp:inline distT="0" distB="0" distL="0" distR="0">
                    <wp:extent cx="215900" cy="215900"/>
                    <wp:effectExtent l="0" t="0" r="0" b="0"/>
                    <wp:docPr id="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2"/>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del w:id="809" w:author="Adrian  Carmichael" w:date="2014-07-25T11:48:00Z">
                <w:r w:rsidR="00781391" w:rsidRPr="00E13A2E" w:rsidDel="00A77020">
                  <w:rPr>
                    <w:rFonts w:ascii="Arial" w:hAnsi="Arial" w:cs="Arial"/>
                    <w:b/>
                    <w:noProof/>
                    <w:color w:val="1A1A1A"/>
                    <w:position w:val="-10"/>
                    <w:szCs w:val="26"/>
                  </w:rPr>
                  <w:delText xml:space="preserve">  </w:delText>
                </w:r>
                <w:r w:rsidR="00781391" w:rsidRPr="00E13A2E" w:rsidDel="00A77020">
                  <w:rPr>
                    <w:rFonts w:ascii="Arial" w:hAnsi="Arial" w:cs="Arial"/>
                    <w:b/>
                    <w:color w:val="1A1A1A"/>
                    <w:szCs w:val="26"/>
                  </w:rPr>
                  <w:delText>±</w:delText>
                </w:r>
              </w:del>
              <w:r w:rsidR="00781391" w:rsidRPr="00E13A2E">
                <w:rPr>
                  <w:rFonts w:ascii="Arial" w:hAnsi="Arial" w:cs="Arial"/>
                  <w:b/>
                  <w:color w:val="1A1A1A"/>
                  <w:szCs w:val="26"/>
                </w:rPr>
                <w:t xml:space="preserve"> </w:t>
              </w:r>
              <w:del w:id="810" w:author="Adrian  Carmichael" w:date="2014-07-25T11:48:00Z">
                <w:r w:rsidR="00781391" w:rsidDel="00A77020">
                  <w:rPr>
                    <w:rFonts w:ascii="Arial" w:hAnsi="Arial" w:cs="Arial"/>
                    <w:b/>
                    <w:noProof/>
                    <w:color w:val="1A1A1A"/>
                    <w:position w:val="-10"/>
                    <w:szCs w:val="26"/>
                  </w:rPr>
                  <w:delText>s</w:delText>
                </w:r>
              </w:del>
            </w:ins>
            <w:ins w:id="811" w:author="Adrian  Carmichael" w:date="2014-07-25T11:48:00Z">
              <w:r w:rsidR="00A77020">
                <w:rPr>
                  <w:rFonts w:ascii="Arial" w:hAnsi="Arial" w:cs="Arial"/>
                  <w:b/>
                  <w:noProof/>
                  <w:color w:val="1A1A1A"/>
                  <w:position w:val="-10"/>
                  <w:szCs w:val="26"/>
                </w:rPr>
                <w:t>+/- s</w:t>
              </w:r>
            </w:ins>
            <w:ins w:id="812" w:author="Unknown" w:date="2014-05-02T10:26:00Z">
              <w:r w:rsidR="00781391">
                <w:rPr>
                  <w:rFonts w:ascii="Arial" w:hAnsi="Arial" w:cs="Arial"/>
                  <w:b/>
                  <w:noProof/>
                  <w:color w:val="1A1A1A"/>
                  <w:position w:val="-10"/>
                  <w:szCs w:val="26"/>
                </w:rPr>
                <w:t>td. err.</w:t>
              </w:r>
            </w:ins>
          </w:p>
          <w:p w:rsidR="00781391" w:rsidRPr="00E13A2E" w:rsidRDefault="00781391" w:rsidP="004670E2">
            <w:pPr>
              <w:widowControl w:val="0"/>
              <w:numPr>
                <w:ins w:id="813" w:author="Unknown" w:date="2014-05-02T10:26:00Z"/>
              </w:numPr>
              <w:autoSpaceDE w:val="0"/>
              <w:autoSpaceDN w:val="0"/>
              <w:adjustRightInd w:val="0"/>
              <w:spacing w:after="60"/>
              <w:jc w:val="center"/>
              <w:rPr>
                <w:ins w:id="814" w:author="Unknown" w:date="2014-05-02T10:26:00Z"/>
                <w:rFonts w:ascii="Arial" w:hAnsi="Arial" w:cs="Arial"/>
                <w:b/>
                <w:noProof/>
                <w:color w:val="1A1A1A"/>
                <w:position w:val="-10"/>
                <w:szCs w:val="26"/>
              </w:rPr>
            </w:pPr>
            <w:ins w:id="815" w:author="Unknown" w:date="2014-05-02T10:26:00Z">
              <w:r>
                <w:rPr>
                  <w:rFonts w:ascii="Arial" w:hAnsi="Arial" w:cs="Arial"/>
                  <w:b/>
                  <w:noProof/>
                  <w:color w:val="1A1A1A"/>
                  <w:position w:val="-10"/>
                  <w:szCs w:val="26"/>
                </w:rPr>
                <w:t>(n)</w:t>
              </w:r>
            </w:ins>
          </w:p>
        </w:tc>
      </w:tr>
      <w:tr w:rsidR="0095301F" w:rsidRPr="005E09A3">
        <w:trPr>
          <w:jc w:val="center"/>
          <w:ins w:id="816" w:author="Unknown" w:date="2014-05-02T10:26:00Z"/>
        </w:trPr>
        <w:tc>
          <w:tcPr>
            <w:tcW w:w="2880" w:type="dxa"/>
            <w:tcBorders>
              <w:top w:val="single" w:sz="4" w:space="0" w:color="000000" w:themeColor="text1"/>
              <w:bottom w:val="single" w:sz="4" w:space="0" w:color="000000" w:themeColor="text1"/>
            </w:tcBorders>
            <w:vAlign w:val="center"/>
            <w:tcPrChange w:id="817" w:author="Adrian  Carmichael" w:date="2014-07-25T12:00:00Z">
              <w:tcPr>
                <w:tcW w:w="2880" w:type="dxa"/>
                <w:tcBorders>
                  <w:top w:val="single" w:sz="4" w:space="0" w:color="000000" w:themeColor="text1"/>
                  <w:bottom w:val="single" w:sz="4" w:space="0" w:color="000000" w:themeColor="text1"/>
                </w:tcBorders>
                <w:vAlign w:val="center"/>
              </w:tcPr>
            </w:tcPrChange>
          </w:tcPr>
          <w:p w:rsidR="00781391" w:rsidRPr="005E09A3" w:rsidRDefault="00781391" w:rsidP="004670E2">
            <w:pPr>
              <w:widowControl w:val="0"/>
              <w:numPr>
                <w:ins w:id="818" w:author="Unknown" w:date="2014-05-02T10:26:00Z"/>
              </w:numPr>
              <w:autoSpaceDE w:val="0"/>
              <w:autoSpaceDN w:val="0"/>
              <w:adjustRightInd w:val="0"/>
              <w:spacing w:after="60"/>
              <w:jc w:val="center"/>
              <w:rPr>
                <w:ins w:id="819" w:author="Unknown" w:date="2014-05-02T10:26:00Z"/>
                <w:rFonts w:ascii="Arial" w:hAnsi="Arial" w:cs="Arial"/>
                <w:color w:val="1A1A1A"/>
                <w:szCs w:val="26"/>
              </w:rPr>
            </w:pPr>
            <w:ins w:id="820" w:author="Unknown" w:date="2014-05-02T10:26:00Z">
              <w:r w:rsidRPr="00E13A2E">
                <w:rPr>
                  <w:rFonts w:ascii="Arial" w:hAnsi="Arial" w:cs="Arial"/>
                  <w:color w:val="1A1A1A"/>
                  <w:szCs w:val="26"/>
                </w:rPr>
                <w:t xml:space="preserve">Interactive Engagement </w:t>
              </w:r>
              <w:r>
                <w:rPr>
                  <w:rFonts w:ascii="Arial" w:hAnsi="Arial" w:cs="Arial"/>
                  <w:color w:val="1A1A1A"/>
                  <w:szCs w:val="26"/>
                </w:rPr>
                <w:t>(</w:t>
              </w:r>
              <w:r w:rsidRPr="00C32868">
                <w:rPr>
                  <w:rFonts w:ascii="Arial" w:hAnsi="Arial" w:cs="Arial"/>
                  <w:color w:val="1A1A1A"/>
                  <w:szCs w:val="26"/>
                </w:rPr>
                <w:t>U</w:t>
              </w:r>
              <w:r>
                <w:rPr>
                  <w:rFonts w:ascii="Arial" w:hAnsi="Arial" w:cs="Arial"/>
                  <w:color w:val="1A1A1A"/>
                  <w:szCs w:val="26"/>
                </w:rPr>
                <w:t>niversity of Colorado</w:t>
              </w:r>
            </w:ins>
            <w:ins w:id="821" w:author="Unknown" w:date="2014-05-05T13:01:00Z">
              <w:r w:rsidR="007B1FA5">
                <w:rPr>
                  <w:rFonts w:ascii="Arial" w:hAnsi="Arial" w:cs="Arial"/>
                  <w:color w:val="1A1A1A"/>
                  <w:szCs w:val="26"/>
                </w:rPr>
                <w:t>, Pollock 2007</w:t>
              </w:r>
            </w:ins>
            <w:ins w:id="822" w:author="Unknown" w:date="2014-05-02T10:26:00Z">
              <w:r w:rsidRPr="00C32868">
                <w:rPr>
                  <w:rFonts w:ascii="Arial" w:hAnsi="Arial" w:cs="Arial"/>
                  <w:color w:val="1A1A1A"/>
                  <w:szCs w:val="26"/>
                </w:rPr>
                <w:t>)</w:t>
              </w:r>
            </w:ins>
          </w:p>
        </w:tc>
        <w:tc>
          <w:tcPr>
            <w:tcW w:w="1530" w:type="dxa"/>
            <w:tcBorders>
              <w:top w:val="single" w:sz="4" w:space="0" w:color="000000" w:themeColor="text1"/>
              <w:bottom w:val="single" w:sz="4" w:space="0" w:color="000000" w:themeColor="text1"/>
            </w:tcBorders>
            <w:vAlign w:val="center"/>
            <w:tcPrChange w:id="823" w:author="Adrian  Carmichael" w:date="2014-07-25T12:00:00Z">
              <w:tcPr>
                <w:tcW w:w="153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24" w:author="Unknown" w:date="2014-05-02T10:26:00Z"/>
              </w:numPr>
              <w:autoSpaceDE w:val="0"/>
              <w:autoSpaceDN w:val="0"/>
              <w:adjustRightInd w:val="0"/>
              <w:spacing w:after="60"/>
              <w:jc w:val="center"/>
              <w:rPr>
                <w:ins w:id="825" w:author="Unknown" w:date="2014-05-02T10:26:00Z"/>
                <w:rFonts w:ascii="Arial" w:hAnsi="Arial" w:cs="Arial"/>
                <w:color w:val="1A1A1A"/>
                <w:szCs w:val="26"/>
              </w:rPr>
            </w:pPr>
            <w:ins w:id="826" w:author="Unknown" w:date="2014-05-02T10:26:00Z">
              <w:r w:rsidRPr="00E13A2E">
                <w:rPr>
                  <w:rFonts w:ascii="Arial" w:hAnsi="Arial" w:cs="Arial"/>
                  <w:color w:val="1A1A1A"/>
                  <w:szCs w:val="26"/>
                </w:rPr>
                <w:t>0.26 ± 0.01</w:t>
              </w:r>
            </w:ins>
          </w:p>
          <w:p w:rsidR="00781391" w:rsidRPr="005E09A3" w:rsidRDefault="00781391" w:rsidP="004670E2">
            <w:pPr>
              <w:widowControl w:val="0"/>
              <w:numPr>
                <w:ins w:id="827" w:author="Unknown" w:date="2014-05-02T10:26:00Z"/>
              </w:numPr>
              <w:autoSpaceDE w:val="0"/>
              <w:autoSpaceDN w:val="0"/>
              <w:adjustRightInd w:val="0"/>
              <w:spacing w:after="60"/>
              <w:jc w:val="center"/>
              <w:rPr>
                <w:ins w:id="828" w:author="Unknown" w:date="2014-05-02T10:26:00Z"/>
                <w:rFonts w:ascii="Arial" w:hAnsi="Arial" w:cs="Arial"/>
                <w:color w:val="1A1A1A"/>
                <w:szCs w:val="26"/>
              </w:rPr>
            </w:pPr>
            <w:ins w:id="829" w:author="Unknown" w:date="2014-05-02T10:26:00Z">
              <w:r>
                <w:rPr>
                  <w:rFonts w:ascii="Arial" w:hAnsi="Arial" w:cs="Arial"/>
                  <w:color w:val="1A1A1A"/>
                  <w:szCs w:val="26"/>
                </w:rPr>
                <w:t>(1584)</w:t>
              </w:r>
            </w:ins>
          </w:p>
        </w:tc>
        <w:tc>
          <w:tcPr>
            <w:tcW w:w="1620" w:type="dxa"/>
            <w:tcBorders>
              <w:top w:val="single" w:sz="4" w:space="0" w:color="000000" w:themeColor="text1"/>
              <w:bottom w:val="single" w:sz="4" w:space="0" w:color="000000" w:themeColor="text1"/>
            </w:tcBorders>
            <w:vAlign w:val="center"/>
            <w:tcPrChange w:id="830" w:author="Adrian  Carmichael" w:date="2014-07-25T12:00:00Z">
              <w:tcPr>
                <w:tcW w:w="279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31" w:author="Unknown" w:date="2014-05-02T10:26:00Z"/>
              </w:numPr>
              <w:autoSpaceDE w:val="0"/>
              <w:autoSpaceDN w:val="0"/>
              <w:adjustRightInd w:val="0"/>
              <w:spacing w:after="60"/>
              <w:jc w:val="center"/>
              <w:rPr>
                <w:ins w:id="832" w:author="Unknown" w:date="2014-05-02T10:26:00Z"/>
                <w:rFonts w:ascii="Arial" w:hAnsi="Arial" w:cs="Arial"/>
                <w:color w:val="1A1A1A"/>
                <w:szCs w:val="26"/>
              </w:rPr>
            </w:pPr>
            <w:ins w:id="833" w:author="Unknown" w:date="2014-05-02T10:26:00Z">
              <w:r w:rsidRPr="00E13A2E">
                <w:rPr>
                  <w:rFonts w:ascii="Arial" w:hAnsi="Arial" w:cs="Arial"/>
                  <w:color w:val="1A1A1A"/>
                  <w:szCs w:val="26"/>
                </w:rPr>
                <w:t>.56 ± .02</w:t>
              </w:r>
            </w:ins>
          </w:p>
          <w:p w:rsidR="00781391" w:rsidRPr="00E13A2E" w:rsidRDefault="00781391" w:rsidP="004670E2">
            <w:pPr>
              <w:widowControl w:val="0"/>
              <w:numPr>
                <w:ins w:id="834" w:author="Unknown" w:date="2014-05-02T10:26:00Z"/>
              </w:numPr>
              <w:autoSpaceDE w:val="0"/>
              <w:autoSpaceDN w:val="0"/>
              <w:adjustRightInd w:val="0"/>
              <w:spacing w:after="60"/>
              <w:jc w:val="center"/>
              <w:rPr>
                <w:ins w:id="835" w:author="Unknown" w:date="2014-05-02T10:26:00Z"/>
                <w:rFonts w:ascii="Arial" w:hAnsi="Arial" w:cs="Arial"/>
                <w:noProof/>
                <w:color w:val="1A1A1A"/>
                <w:position w:val="-10"/>
                <w:szCs w:val="26"/>
              </w:rPr>
            </w:pPr>
            <w:ins w:id="836" w:author="Unknown" w:date="2014-05-02T10:26:00Z">
              <w:r>
                <w:rPr>
                  <w:rFonts w:ascii="Arial" w:hAnsi="Arial" w:cs="Arial"/>
                  <w:color w:val="1A1A1A"/>
                  <w:szCs w:val="26"/>
                </w:rPr>
                <w:t>(1845)</w:t>
              </w:r>
            </w:ins>
          </w:p>
        </w:tc>
        <w:tc>
          <w:tcPr>
            <w:tcW w:w="1350" w:type="dxa"/>
            <w:tcBorders>
              <w:top w:val="single" w:sz="4" w:space="0" w:color="000000" w:themeColor="text1"/>
              <w:bottom w:val="single" w:sz="4" w:space="0" w:color="000000" w:themeColor="text1"/>
            </w:tcBorders>
            <w:vAlign w:val="center"/>
            <w:tcPrChange w:id="837" w:author="Adrian  Carmichael" w:date="2014-07-25T12:00:00Z">
              <w:tcPr>
                <w:tcW w:w="234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38" w:author="Unknown" w:date="2014-05-02T10:26:00Z"/>
              </w:numPr>
              <w:autoSpaceDE w:val="0"/>
              <w:autoSpaceDN w:val="0"/>
              <w:adjustRightInd w:val="0"/>
              <w:spacing w:after="60"/>
              <w:jc w:val="center"/>
              <w:rPr>
                <w:ins w:id="839" w:author="Unknown" w:date="2014-05-02T10:26:00Z"/>
                <w:rFonts w:ascii="Arial" w:hAnsi="Arial" w:cs="Arial"/>
                <w:color w:val="1A1A1A"/>
                <w:szCs w:val="26"/>
              </w:rPr>
            </w:pPr>
            <w:ins w:id="840" w:author="Unknown" w:date="2014-05-02T10:26:00Z">
              <w:r w:rsidRPr="00E13A2E">
                <w:rPr>
                  <w:rFonts w:ascii="Arial" w:hAnsi="Arial" w:cs="Arial"/>
                  <w:color w:val="1A1A1A"/>
                  <w:szCs w:val="26"/>
                </w:rPr>
                <w:t>0.40 ± .02</w:t>
              </w:r>
            </w:ins>
          </w:p>
          <w:p w:rsidR="00781391" w:rsidRPr="00E13A2E" w:rsidRDefault="00781391" w:rsidP="004670E2">
            <w:pPr>
              <w:widowControl w:val="0"/>
              <w:numPr>
                <w:ins w:id="841" w:author="Unknown" w:date="2014-05-02T10:26:00Z"/>
              </w:numPr>
              <w:autoSpaceDE w:val="0"/>
              <w:autoSpaceDN w:val="0"/>
              <w:adjustRightInd w:val="0"/>
              <w:spacing w:after="60"/>
              <w:jc w:val="center"/>
              <w:rPr>
                <w:ins w:id="842" w:author="Unknown" w:date="2014-05-02T10:26:00Z"/>
                <w:rFonts w:ascii="Arial" w:hAnsi="Arial" w:cs="Arial"/>
                <w:noProof/>
                <w:color w:val="1A1A1A"/>
                <w:position w:val="-10"/>
                <w:szCs w:val="26"/>
              </w:rPr>
            </w:pPr>
            <w:ins w:id="843" w:author="Unknown" w:date="2014-05-02T10:26:00Z">
              <w:r>
                <w:rPr>
                  <w:rFonts w:ascii="Arial" w:hAnsi="Arial" w:cs="Arial"/>
                  <w:color w:val="1A1A1A"/>
                  <w:szCs w:val="26"/>
                </w:rPr>
                <w:t>(1845)</w:t>
              </w:r>
            </w:ins>
          </w:p>
        </w:tc>
      </w:tr>
      <w:tr w:rsidR="0095301F" w:rsidRPr="005E09A3">
        <w:trPr>
          <w:jc w:val="center"/>
          <w:ins w:id="844" w:author="Unknown" w:date="2014-05-02T10:26:00Z"/>
        </w:trPr>
        <w:tc>
          <w:tcPr>
            <w:tcW w:w="2880" w:type="dxa"/>
            <w:tcBorders>
              <w:top w:val="single" w:sz="4" w:space="0" w:color="000000" w:themeColor="text1"/>
              <w:bottom w:val="single" w:sz="4" w:space="0" w:color="000000" w:themeColor="text1"/>
            </w:tcBorders>
            <w:vAlign w:val="center"/>
            <w:tcPrChange w:id="845" w:author="Adrian  Carmichael" w:date="2014-07-25T12:00:00Z">
              <w:tcPr>
                <w:tcW w:w="2880" w:type="dxa"/>
                <w:tcBorders>
                  <w:top w:val="single" w:sz="4" w:space="0" w:color="000000" w:themeColor="text1"/>
                  <w:bottom w:val="single" w:sz="4" w:space="0" w:color="000000" w:themeColor="text1"/>
                </w:tcBorders>
                <w:vAlign w:val="center"/>
              </w:tcPr>
            </w:tcPrChange>
          </w:tcPr>
          <w:p w:rsidR="00781391" w:rsidRPr="005E09A3" w:rsidRDefault="00781391" w:rsidP="004670E2">
            <w:pPr>
              <w:widowControl w:val="0"/>
              <w:numPr>
                <w:ins w:id="846" w:author="Unknown" w:date="2014-05-02T10:26:00Z"/>
              </w:numPr>
              <w:autoSpaceDE w:val="0"/>
              <w:autoSpaceDN w:val="0"/>
              <w:adjustRightInd w:val="0"/>
              <w:spacing w:after="60"/>
              <w:jc w:val="center"/>
              <w:rPr>
                <w:ins w:id="847" w:author="Unknown" w:date="2014-05-02T10:26:00Z"/>
                <w:rFonts w:ascii="Arial" w:hAnsi="Arial" w:cs="Arial"/>
                <w:color w:val="1A1A1A"/>
                <w:szCs w:val="26"/>
              </w:rPr>
            </w:pPr>
            <w:ins w:id="848" w:author="Unknown" w:date="2014-05-02T10:26:00Z">
              <w:r w:rsidRPr="00E13A2E">
                <w:rPr>
                  <w:rFonts w:ascii="Arial" w:hAnsi="Arial" w:cs="Arial"/>
                  <w:color w:val="1A1A1A"/>
                  <w:szCs w:val="26"/>
                </w:rPr>
                <w:t>Matter and Interactions (Georgia Tech</w:t>
              </w:r>
            </w:ins>
            <w:ins w:id="849" w:author="Unknown" w:date="2014-05-05T13:02:00Z">
              <w:r w:rsidR="007B1FA5">
                <w:rPr>
                  <w:rFonts w:ascii="Arial" w:hAnsi="Arial" w:cs="Arial"/>
                  <w:color w:val="1A1A1A"/>
                  <w:szCs w:val="26"/>
                </w:rPr>
                <w:t>, Kohlmeyer</w:t>
              </w:r>
            </w:ins>
            <w:r w:rsidR="007518AE">
              <w:rPr>
                <w:rFonts w:ascii="Arial" w:hAnsi="Arial" w:cs="Arial"/>
                <w:color w:val="1A1A1A"/>
                <w:szCs w:val="26"/>
              </w:rPr>
              <w:t xml:space="preserve"> 2009</w:t>
            </w:r>
            <w:ins w:id="850" w:author="Unknown" w:date="2014-05-05T13:02:00Z">
              <w:del w:id="851" w:author="Adrian  Carmichael" w:date="2014-07-25T11:48:00Z">
                <w:r w:rsidR="007B1FA5" w:rsidDel="001C3235">
                  <w:rPr>
                    <w:rFonts w:ascii="Arial" w:hAnsi="Arial" w:cs="Arial"/>
                    <w:color w:val="1A1A1A"/>
                    <w:szCs w:val="26"/>
                  </w:rPr>
                  <w:delText xml:space="preserve"> </w:delText>
                </w:r>
              </w:del>
            </w:ins>
            <w:ins w:id="852" w:author="Unknown" w:date="2014-05-02T10:26:00Z">
              <w:r w:rsidRPr="00E13A2E">
                <w:rPr>
                  <w:rFonts w:ascii="Arial" w:hAnsi="Arial" w:cs="Arial"/>
                  <w:color w:val="1A1A1A"/>
                  <w:szCs w:val="26"/>
                </w:rPr>
                <w:t>)</w:t>
              </w:r>
            </w:ins>
          </w:p>
        </w:tc>
        <w:tc>
          <w:tcPr>
            <w:tcW w:w="1530" w:type="dxa"/>
            <w:tcBorders>
              <w:top w:val="single" w:sz="4" w:space="0" w:color="000000" w:themeColor="text1"/>
              <w:bottom w:val="single" w:sz="4" w:space="0" w:color="000000" w:themeColor="text1"/>
            </w:tcBorders>
            <w:vAlign w:val="center"/>
            <w:tcPrChange w:id="853" w:author="Adrian  Carmichael" w:date="2014-07-25T12:00:00Z">
              <w:tcPr>
                <w:tcW w:w="153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54" w:author="Unknown" w:date="2014-05-02T10:26:00Z"/>
              </w:numPr>
              <w:autoSpaceDE w:val="0"/>
              <w:autoSpaceDN w:val="0"/>
              <w:adjustRightInd w:val="0"/>
              <w:spacing w:after="60"/>
              <w:jc w:val="center"/>
              <w:rPr>
                <w:ins w:id="855" w:author="Unknown" w:date="2014-05-02T10:26:00Z"/>
                <w:rFonts w:ascii="Arial" w:hAnsi="Arial" w:cs="Arial"/>
                <w:color w:val="1A1A1A"/>
                <w:szCs w:val="26"/>
              </w:rPr>
            </w:pPr>
            <w:ins w:id="856" w:author="Unknown" w:date="2014-05-02T10:26:00Z">
              <w:r w:rsidRPr="00E13A2E">
                <w:rPr>
                  <w:rFonts w:ascii="Arial" w:hAnsi="Arial" w:cs="Arial"/>
                  <w:color w:val="1A1A1A"/>
                  <w:szCs w:val="26"/>
                </w:rPr>
                <w:t>0.26 ± 0.02</w:t>
              </w:r>
            </w:ins>
          </w:p>
          <w:p w:rsidR="00781391" w:rsidRPr="005E09A3" w:rsidRDefault="00781391" w:rsidP="004670E2">
            <w:pPr>
              <w:widowControl w:val="0"/>
              <w:numPr>
                <w:ins w:id="857" w:author="Unknown" w:date="2014-05-02T10:26:00Z"/>
              </w:numPr>
              <w:autoSpaceDE w:val="0"/>
              <w:autoSpaceDN w:val="0"/>
              <w:adjustRightInd w:val="0"/>
              <w:spacing w:after="60"/>
              <w:jc w:val="center"/>
              <w:rPr>
                <w:ins w:id="858" w:author="Unknown" w:date="2014-05-02T10:26:00Z"/>
                <w:rFonts w:ascii="Arial" w:hAnsi="Arial" w:cs="Arial"/>
                <w:color w:val="1A1A1A"/>
                <w:szCs w:val="26"/>
              </w:rPr>
            </w:pPr>
            <w:ins w:id="859" w:author="Unknown" w:date="2014-05-02T10:26:00Z">
              <w:r>
                <w:rPr>
                  <w:rFonts w:ascii="Arial" w:hAnsi="Arial" w:cs="Arial"/>
                  <w:color w:val="1A1A1A"/>
                  <w:szCs w:val="26"/>
                </w:rPr>
                <w:t>(321)</w:t>
              </w:r>
            </w:ins>
          </w:p>
        </w:tc>
        <w:tc>
          <w:tcPr>
            <w:tcW w:w="1620" w:type="dxa"/>
            <w:tcBorders>
              <w:top w:val="single" w:sz="4" w:space="0" w:color="000000" w:themeColor="text1"/>
              <w:bottom w:val="single" w:sz="4" w:space="0" w:color="000000" w:themeColor="text1"/>
            </w:tcBorders>
            <w:vAlign w:val="center"/>
            <w:tcPrChange w:id="860" w:author="Adrian  Carmichael" w:date="2014-07-25T12:00:00Z">
              <w:tcPr>
                <w:tcW w:w="2790" w:type="dxa"/>
                <w:tcBorders>
                  <w:top w:val="single" w:sz="4" w:space="0" w:color="000000" w:themeColor="text1"/>
                  <w:bottom w:val="single" w:sz="4" w:space="0" w:color="000000" w:themeColor="text1"/>
                </w:tcBorders>
                <w:vAlign w:val="center"/>
              </w:tcPr>
            </w:tcPrChange>
          </w:tcPr>
          <w:p w:rsidR="00781391" w:rsidRDefault="00781391">
            <w:pPr>
              <w:widowControl w:val="0"/>
              <w:numPr>
                <w:ins w:id="861" w:author="Unknown" w:date="2014-05-02T10:26:00Z"/>
              </w:numPr>
              <w:autoSpaceDE w:val="0"/>
              <w:autoSpaceDN w:val="0"/>
              <w:adjustRightInd w:val="0"/>
              <w:spacing w:after="60"/>
              <w:jc w:val="center"/>
              <w:rPr>
                <w:ins w:id="862" w:author="Unknown" w:date="2014-05-02T10:26:00Z"/>
                <w:rFonts w:ascii="Arial" w:hAnsi="Arial" w:cs="Arial"/>
                <w:color w:val="1A1A1A"/>
                <w:szCs w:val="26"/>
              </w:rPr>
            </w:pPr>
            <w:ins w:id="863" w:author="Unknown" w:date="2014-05-02T10:26:00Z">
              <w:r w:rsidRPr="00E13A2E">
                <w:rPr>
                  <w:rFonts w:ascii="Arial" w:hAnsi="Arial" w:cs="Arial"/>
                  <w:color w:val="1A1A1A"/>
                  <w:szCs w:val="26"/>
                </w:rPr>
                <w:t>.58 ± .03</w:t>
              </w:r>
            </w:ins>
          </w:p>
          <w:p w:rsidR="00781391" w:rsidRPr="00E13A2E" w:rsidRDefault="00781391">
            <w:pPr>
              <w:widowControl w:val="0"/>
              <w:numPr>
                <w:ins w:id="864" w:author="Unknown" w:date="2014-05-02T10:26:00Z"/>
              </w:numPr>
              <w:autoSpaceDE w:val="0"/>
              <w:autoSpaceDN w:val="0"/>
              <w:adjustRightInd w:val="0"/>
              <w:spacing w:after="60"/>
              <w:jc w:val="center"/>
              <w:rPr>
                <w:ins w:id="865" w:author="Unknown" w:date="2014-05-02T10:26:00Z"/>
                <w:rFonts w:ascii="Arial" w:hAnsi="Arial" w:cs="Arial"/>
                <w:noProof/>
                <w:color w:val="1A1A1A"/>
                <w:position w:val="-10"/>
                <w:szCs w:val="26"/>
              </w:rPr>
            </w:pPr>
            <w:ins w:id="866" w:author="Unknown" w:date="2014-05-02T10:26:00Z">
              <w:r>
                <w:rPr>
                  <w:rFonts w:ascii="Arial" w:hAnsi="Arial" w:cs="Arial"/>
                  <w:color w:val="1A1A1A"/>
                  <w:szCs w:val="26"/>
                </w:rPr>
                <w:t>(612)</w:t>
              </w:r>
            </w:ins>
          </w:p>
        </w:tc>
        <w:tc>
          <w:tcPr>
            <w:tcW w:w="1350" w:type="dxa"/>
            <w:tcBorders>
              <w:top w:val="single" w:sz="4" w:space="0" w:color="000000" w:themeColor="text1"/>
              <w:bottom w:val="single" w:sz="4" w:space="0" w:color="000000" w:themeColor="text1"/>
            </w:tcBorders>
            <w:vAlign w:val="center"/>
            <w:tcPrChange w:id="867" w:author="Adrian  Carmichael" w:date="2014-07-25T12:00:00Z">
              <w:tcPr>
                <w:tcW w:w="2340" w:type="dxa"/>
                <w:tcBorders>
                  <w:top w:val="single" w:sz="4" w:space="0" w:color="000000" w:themeColor="text1"/>
                  <w:bottom w:val="single" w:sz="4" w:space="0" w:color="000000" w:themeColor="text1"/>
                </w:tcBorders>
                <w:vAlign w:val="center"/>
              </w:tcPr>
            </w:tcPrChange>
          </w:tcPr>
          <w:p w:rsidR="00781391" w:rsidRDefault="00781391">
            <w:pPr>
              <w:widowControl w:val="0"/>
              <w:numPr>
                <w:ins w:id="868" w:author="Unknown" w:date="2014-05-02T10:26:00Z"/>
              </w:numPr>
              <w:autoSpaceDE w:val="0"/>
              <w:autoSpaceDN w:val="0"/>
              <w:adjustRightInd w:val="0"/>
              <w:spacing w:after="60"/>
              <w:jc w:val="center"/>
              <w:rPr>
                <w:ins w:id="869" w:author="Unknown" w:date="2014-05-02T10:26:00Z"/>
                <w:rFonts w:ascii="Arial" w:hAnsi="Arial" w:cs="Arial"/>
                <w:color w:val="1A1A1A"/>
                <w:szCs w:val="26"/>
              </w:rPr>
            </w:pPr>
            <w:ins w:id="870" w:author="Unknown" w:date="2014-05-02T10:26:00Z">
              <w:r w:rsidRPr="00E13A2E">
                <w:rPr>
                  <w:rFonts w:ascii="Arial" w:hAnsi="Arial" w:cs="Arial"/>
                  <w:color w:val="1A1A1A"/>
                  <w:szCs w:val="26"/>
                </w:rPr>
                <w:t>0.43 ± .02</w:t>
              </w:r>
            </w:ins>
          </w:p>
          <w:p w:rsidR="00781391" w:rsidRPr="00E13A2E" w:rsidRDefault="00781391">
            <w:pPr>
              <w:widowControl w:val="0"/>
              <w:numPr>
                <w:ins w:id="871" w:author="Unknown" w:date="2014-05-02T10:26:00Z"/>
              </w:numPr>
              <w:autoSpaceDE w:val="0"/>
              <w:autoSpaceDN w:val="0"/>
              <w:adjustRightInd w:val="0"/>
              <w:spacing w:after="60"/>
              <w:jc w:val="center"/>
              <w:rPr>
                <w:ins w:id="872" w:author="Unknown" w:date="2014-05-02T10:26:00Z"/>
                <w:rFonts w:ascii="Arial" w:hAnsi="Arial" w:cs="Arial"/>
                <w:noProof/>
                <w:color w:val="1A1A1A"/>
                <w:position w:val="-10"/>
                <w:szCs w:val="26"/>
              </w:rPr>
            </w:pPr>
            <w:ins w:id="873" w:author="Unknown" w:date="2014-05-02T10:26:00Z">
              <w:r>
                <w:rPr>
                  <w:rFonts w:ascii="Arial" w:hAnsi="Arial" w:cs="Arial"/>
                  <w:color w:val="1A1A1A"/>
                  <w:szCs w:val="26"/>
                </w:rPr>
                <w:t>(612)</w:t>
              </w:r>
            </w:ins>
          </w:p>
        </w:tc>
      </w:tr>
      <w:tr w:rsidR="0095301F" w:rsidRPr="005E09A3">
        <w:trPr>
          <w:trHeight w:val="773"/>
          <w:jc w:val="center"/>
          <w:ins w:id="874" w:author="Unknown" w:date="2014-05-02T10:26:00Z"/>
          <w:trPrChange w:id="875" w:author="Adrian  Carmichael" w:date="2014-07-25T12:00:00Z">
            <w:trPr>
              <w:trHeight w:val="773"/>
            </w:trPr>
          </w:trPrChange>
        </w:trPr>
        <w:tc>
          <w:tcPr>
            <w:tcW w:w="2880" w:type="dxa"/>
            <w:tcBorders>
              <w:top w:val="single" w:sz="4" w:space="0" w:color="000000" w:themeColor="text1"/>
              <w:bottom w:val="single" w:sz="4" w:space="0" w:color="000000" w:themeColor="text1"/>
            </w:tcBorders>
            <w:vAlign w:val="center"/>
            <w:tcPrChange w:id="876" w:author="Adrian  Carmichael" w:date="2014-07-25T12:00:00Z">
              <w:tcPr>
                <w:tcW w:w="2880" w:type="dxa"/>
                <w:tcBorders>
                  <w:top w:val="single" w:sz="4" w:space="0" w:color="000000" w:themeColor="text1"/>
                  <w:bottom w:val="single" w:sz="4" w:space="0" w:color="000000" w:themeColor="text1"/>
                </w:tcBorders>
                <w:vAlign w:val="center"/>
              </w:tcPr>
            </w:tcPrChange>
          </w:tcPr>
          <w:p w:rsidR="003B36AA" w:rsidRDefault="00781391" w:rsidP="004670E2">
            <w:pPr>
              <w:widowControl w:val="0"/>
              <w:numPr>
                <w:ins w:id="877" w:author="Unknown" w:date="2014-05-02T10:26:00Z"/>
              </w:numPr>
              <w:autoSpaceDE w:val="0"/>
              <w:autoSpaceDN w:val="0"/>
              <w:adjustRightInd w:val="0"/>
              <w:spacing w:after="60"/>
              <w:jc w:val="center"/>
              <w:rPr>
                <w:rFonts w:ascii="Arial" w:hAnsi="Arial" w:cs="Arial"/>
                <w:color w:val="1A1A1A"/>
                <w:szCs w:val="26"/>
              </w:rPr>
            </w:pPr>
            <w:ins w:id="878" w:author="Unknown" w:date="2014-05-02T10:26:00Z">
              <w:r w:rsidRPr="00E13A2E">
                <w:rPr>
                  <w:rFonts w:ascii="Arial" w:hAnsi="Arial" w:cs="Arial"/>
                  <w:color w:val="1A1A1A"/>
                  <w:szCs w:val="26"/>
                </w:rPr>
                <w:t xml:space="preserve">Traditional </w:t>
              </w:r>
            </w:ins>
          </w:p>
          <w:p w:rsidR="00781391" w:rsidRPr="005E09A3" w:rsidRDefault="003B36AA" w:rsidP="004670E2">
            <w:pPr>
              <w:widowControl w:val="0"/>
              <w:autoSpaceDE w:val="0"/>
              <w:autoSpaceDN w:val="0"/>
              <w:adjustRightInd w:val="0"/>
              <w:spacing w:after="60"/>
              <w:jc w:val="center"/>
              <w:rPr>
                <w:ins w:id="879" w:author="Unknown" w:date="2014-05-02T10:26:00Z"/>
                <w:rFonts w:ascii="Arial" w:hAnsi="Arial" w:cs="Arial"/>
                <w:color w:val="1A1A1A"/>
                <w:szCs w:val="26"/>
              </w:rPr>
            </w:pPr>
            <w:ins w:id="880" w:author="Unknown" w:date="2014-05-02T10:26:00Z">
              <w:r w:rsidRPr="00E13A2E">
                <w:rPr>
                  <w:rFonts w:ascii="Arial" w:hAnsi="Arial" w:cs="Arial"/>
                  <w:color w:val="1A1A1A"/>
                  <w:szCs w:val="26"/>
                </w:rPr>
                <w:t>(Georgia Tech</w:t>
              </w:r>
            </w:ins>
            <w:ins w:id="881" w:author="Unknown" w:date="2014-05-05T13:02:00Z">
              <w:r>
                <w:rPr>
                  <w:rFonts w:ascii="Arial" w:hAnsi="Arial" w:cs="Arial"/>
                  <w:color w:val="1A1A1A"/>
                  <w:szCs w:val="26"/>
                </w:rPr>
                <w:t>, Kohlmeyer</w:t>
              </w:r>
            </w:ins>
            <w:r w:rsidR="007518AE">
              <w:rPr>
                <w:rFonts w:ascii="Arial" w:hAnsi="Arial" w:cs="Arial"/>
                <w:color w:val="1A1A1A"/>
                <w:szCs w:val="26"/>
              </w:rPr>
              <w:t xml:space="preserve"> 2009</w:t>
            </w:r>
            <w:ins w:id="882" w:author="Unknown" w:date="2014-05-05T13:02:00Z">
              <w:del w:id="883" w:author="Adrian  Carmichael" w:date="2014-07-25T11:48:00Z">
                <w:r w:rsidDel="001C3235">
                  <w:rPr>
                    <w:rFonts w:ascii="Arial" w:hAnsi="Arial" w:cs="Arial"/>
                    <w:color w:val="1A1A1A"/>
                    <w:szCs w:val="26"/>
                  </w:rPr>
                  <w:delText xml:space="preserve"> </w:delText>
                </w:r>
              </w:del>
            </w:ins>
            <w:ins w:id="884" w:author="Unknown" w:date="2014-05-02T10:26:00Z">
              <w:r w:rsidRPr="00E13A2E">
                <w:rPr>
                  <w:rFonts w:ascii="Arial" w:hAnsi="Arial" w:cs="Arial"/>
                  <w:color w:val="1A1A1A"/>
                  <w:szCs w:val="26"/>
                </w:rPr>
                <w:t>)</w:t>
              </w:r>
            </w:ins>
          </w:p>
        </w:tc>
        <w:tc>
          <w:tcPr>
            <w:tcW w:w="1530" w:type="dxa"/>
            <w:tcBorders>
              <w:top w:val="single" w:sz="4" w:space="0" w:color="000000" w:themeColor="text1"/>
              <w:bottom w:val="single" w:sz="4" w:space="0" w:color="000000" w:themeColor="text1"/>
            </w:tcBorders>
            <w:vAlign w:val="center"/>
            <w:tcPrChange w:id="885" w:author="Adrian  Carmichael" w:date="2014-07-25T12:00:00Z">
              <w:tcPr>
                <w:tcW w:w="153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86" w:author="Unknown" w:date="2014-05-02T10:26:00Z"/>
              </w:numPr>
              <w:autoSpaceDE w:val="0"/>
              <w:autoSpaceDN w:val="0"/>
              <w:adjustRightInd w:val="0"/>
              <w:spacing w:after="60"/>
              <w:jc w:val="center"/>
              <w:rPr>
                <w:ins w:id="887" w:author="Unknown" w:date="2014-05-02T10:26:00Z"/>
                <w:rFonts w:ascii="Arial" w:hAnsi="Arial" w:cs="Arial"/>
                <w:color w:val="1A1A1A"/>
                <w:szCs w:val="26"/>
              </w:rPr>
            </w:pPr>
            <w:ins w:id="888" w:author="Unknown" w:date="2014-05-02T10:26:00Z">
              <w:r w:rsidRPr="00E13A2E">
                <w:rPr>
                  <w:rFonts w:ascii="Arial" w:hAnsi="Arial" w:cs="Arial"/>
                  <w:color w:val="1A1A1A"/>
                  <w:szCs w:val="26"/>
                </w:rPr>
                <w:t>0.25 ± .02</w:t>
              </w:r>
            </w:ins>
          </w:p>
          <w:p w:rsidR="00781391" w:rsidRPr="005E09A3" w:rsidRDefault="00781391" w:rsidP="004670E2">
            <w:pPr>
              <w:widowControl w:val="0"/>
              <w:numPr>
                <w:ins w:id="889" w:author="Unknown" w:date="2014-05-02T10:26:00Z"/>
              </w:numPr>
              <w:autoSpaceDE w:val="0"/>
              <w:autoSpaceDN w:val="0"/>
              <w:adjustRightInd w:val="0"/>
              <w:spacing w:after="60"/>
              <w:jc w:val="center"/>
              <w:rPr>
                <w:ins w:id="890" w:author="Unknown" w:date="2014-05-02T10:26:00Z"/>
                <w:rFonts w:ascii="Arial" w:hAnsi="Arial" w:cs="Arial"/>
                <w:color w:val="1A1A1A"/>
                <w:szCs w:val="26"/>
              </w:rPr>
            </w:pPr>
            <w:ins w:id="891" w:author="Unknown" w:date="2014-05-02T10:26:00Z">
              <w:r>
                <w:rPr>
                  <w:rFonts w:ascii="Arial" w:hAnsi="Arial" w:cs="Arial"/>
                  <w:color w:val="1A1A1A"/>
                  <w:szCs w:val="26"/>
                </w:rPr>
                <w:t>(1319)</w:t>
              </w:r>
            </w:ins>
          </w:p>
        </w:tc>
        <w:tc>
          <w:tcPr>
            <w:tcW w:w="1620" w:type="dxa"/>
            <w:tcBorders>
              <w:top w:val="single" w:sz="4" w:space="0" w:color="000000" w:themeColor="text1"/>
              <w:bottom w:val="single" w:sz="4" w:space="0" w:color="000000" w:themeColor="text1"/>
            </w:tcBorders>
            <w:vAlign w:val="center"/>
            <w:tcPrChange w:id="892" w:author="Adrian  Carmichael" w:date="2014-07-25T12:00:00Z">
              <w:tcPr>
                <w:tcW w:w="2790" w:type="dxa"/>
                <w:tcBorders>
                  <w:top w:val="single" w:sz="4" w:space="0" w:color="000000" w:themeColor="text1"/>
                  <w:bottom w:val="single" w:sz="4" w:space="0" w:color="000000" w:themeColor="text1"/>
                </w:tcBorders>
                <w:vAlign w:val="center"/>
              </w:tcPr>
            </w:tcPrChange>
          </w:tcPr>
          <w:p w:rsidR="00781391" w:rsidRDefault="00781391" w:rsidP="00613CE4">
            <w:pPr>
              <w:widowControl w:val="0"/>
              <w:numPr>
                <w:ins w:id="893" w:author="Unknown" w:date="2014-05-02T10:26:00Z"/>
              </w:numPr>
              <w:autoSpaceDE w:val="0"/>
              <w:autoSpaceDN w:val="0"/>
              <w:adjustRightInd w:val="0"/>
              <w:spacing w:after="60"/>
              <w:jc w:val="center"/>
              <w:rPr>
                <w:ins w:id="894" w:author="Unknown" w:date="2014-05-02T10:26:00Z"/>
                <w:rFonts w:ascii="Arial" w:hAnsi="Arial" w:cs="Arial"/>
                <w:color w:val="1A1A1A"/>
                <w:szCs w:val="26"/>
              </w:rPr>
            </w:pPr>
            <w:ins w:id="895" w:author="Unknown" w:date="2014-05-02T10:26:00Z">
              <w:r w:rsidRPr="00E13A2E">
                <w:rPr>
                  <w:rFonts w:ascii="Arial" w:hAnsi="Arial" w:cs="Arial"/>
                  <w:color w:val="1A1A1A"/>
                  <w:szCs w:val="26"/>
                </w:rPr>
                <w:t>.46 ± .03</w:t>
              </w:r>
            </w:ins>
          </w:p>
          <w:p w:rsidR="00781391" w:rsidRPr="00E13A2E" w:rsidRDefault="00781391" w:rsidP="00613CE4">
            <w:pPr>
              <w:widowControl w:val="0"/>
              <w:numPr>
                <w:ins w:id="896" w:author="Unknown" w:date="2014-05-02T10:26:00Z"/>
              </w:numPr>
              <w:autoSpaceDE w:val="0"/>
              <w:autoSpaceDN w:val="0"/>
              <w:adjustRightInd w:val="0"/>
              <w:spacing w:after="60"/>
              <w:jc w:val="center"/>
              <w:rPr>
                <w:ins w:id="897" w:author="Unknown" w:date="2014-05-02T10:26:00Z"/>
                <w:rFonts w:ascii="Arial" w:hAnsi="Arial" w:cs="Arial"/>
                <w:noProof/>
                <w:color w:val="1A1A1A"/>
                <w:position w:val="-10"/>
                <w:szCs w:val="26"/>
              </w:rPr>
            </w:pPr>
            <w:ins w:id="898" w:author="Unknown" w:date="2014-05-02T10:26:00Z">
              <w:r>
                <w:rPr>
                  <w:rFonts w:ascii="Arial" w:hAnsi="Arial" w:cs="Arial"/>
                  <w:color w:val="1A1A1A"/>
                  <w:szCs w:val="26"/>
                </w:rPr>
                <w:t>(1246)</w:t>
              </w:r>
            </w:ins>
          </w:p>
        </w:tc>
        <w:tc>
          <w:tcPr>
            <w:tcW w:w="1350" w:type="dxa"/>
            <w:tcBorders>
              <w:top w:val="single" w:sz="4" w:space="0" w:color="000000" w:themeColor="text1"/>
              <w:bottom w:val="single" w:sz="4" w:space="0" w:color="000000" w:themeColor="text1"/>
            </w:tcBorders>
            <w:vAlign w:val="center"/>
            <w:tcPrChange w:id="899" w:author="Adrian  Carmichael" w:date="2014-07-25T12:00:00Z">
              <w:tcPr>
                <w:tcW w:w="2340" w:type="dxa"/>
                <w:tcBorders>
                  <w:top w:val="single" w:sz="4" w:space="0" w:color="000000" w:themeColor="text1"/>
                  <w:bottom w:val="single" w:sz="4" w:space="0" w:color="000000" w:themeColor="text1"/>
                </w:tcBorders>
                <w:vAlign w:val="center"/>
              </w:tcPr>
            </w:tcPrChange>
          </w:tcPr>
          <w:p w:rsidR="00781391" w:rsidRDefault="00781391" w:rsidP="00613CE4">
            <w:pPr>
              <w:widowControl w:val="0"/>
              <w:numPr>
                <w:ins w:id="900" w:author="Unknown" w:date="2014-05-02T10:26:00Z"/>
              </w:numPr>
              <w:autoSpaceDE w:val="0"/>
              <w:autoSpaceDN w:val="0"/>
              <w:adjustRightInd w:val="0"/>
              <w:spacing w:after="60"/>
              <w:jc w:val="center"/>
              <w:rPr>
                <w:ins w:id="901" w:author="Unknown" w:date="2014-05-02T10:26:00Z"/>
                <w:rFonts w:ascii="Arial" w:hAnsi="Arial" w:cs="Arial"/>
                <w:color w:val="1A1A1A"/>
                <w:szCs w:val="26"/>
              </w:rPr>
            </w:pPr>
            <w:ins w:id="902" w:author="Unknown" w:date="2014-05-02T10:26:00Z">
              <w:r w:rsidRPr="00E13A2E">
                <w:rPr>
                  <w:rFonts w:ascii="Arial" w:hAnsi="Arial" w:cs="Arial"/>
                  <w:color w:val="1A1A1A"/>
                  <w:szCs w:val="26"/>
                </w:rPr>
                <w:t>0.30 ± .01</w:t>
              </w:r>
            </w:ins>
          </w:p>
          <w:p w:rsidR="00781391" w:rsidRPr="00E13A2E" w:rsidRDefault="00781391" w:rsidP="00613CE4">
            <w:pPr>
              <w:widowControl w:val="0"/>
              <w:numPr>
                <w:ins w:id="903" w:author="Unknown" w:date="2014-05-02T10:26:00Z"/>
              </w:numPr>
              <w:autoSpaceDE w:val="0"/>
              <w:autoSpaceDN w:val="0"/>
              <w:adjustRightInd w:val="0"/>
              <w:spacing w:after="60"/>
              <w:jc w:val="center"/>
              <w:rPr>
                <w:ins w:id="904" w:author="Unknown" w:date="2014-05-02T10:26:00Z"/>
                <w:rFonts w:ascii="Arial" w:hAnsi="Arial" w:cs="Arial"/>
                <w:noProof/>
                <w:color w:val="1A1A1A"/>
                <w:position w:val="-10"/>
                <w:szCs w:val="26"/>
              </w:rPr>
            </w:pPr>
            <w:ins w:id="905" w:author="Unknown" w:date="2014-05-02T10:26:00Z">
              <w:r>
                <w:rPr>
                  <w:rFonts w:ascii="Arial" w:hAnsi="Arial" w:cs="Arial"/>
                  <w:color w:val="1A1A1A"/>
                  <w:szCs w:val="26"/>
                </w:rPr>
                <w:t>(1246)</w:t>
              </w:r>
            </w:ins>
          </w:p>
        </w:tc>
      </w:tr>
    </w:tbl>
    <w:p w:rsidR="00293FB7" w:rsidRDefault="00293FB7" w:rsidP="00293FB7">
      <w:pPr>
        <w:widowControl w:val="0"/>
        <w:numPr>
          <w:ins w:id="906" w:author="Unknown" w:date="2014-05-05T13:18:00Z"/>
        </w:numPr>
        <w:autoSpaceDE w:val="0"/>
        <w:autoSpaceDN w:val="0"/>
        <w:adjustRightInd w:val="0"/>
        <w:spacing w:after="60"/>
        <w:rPr>
          <w:ins w:id="907" w:author="Unknown" w:date="2014-05-05T13:18:00Z"/>
          <w:rFonts w:ascii="Arial" w:hAnsi="Arial" w:cs="Helvetica"/>
          <w:b/>
        </w:rPr>
      </w:pPr>
    </w:p>
    <w:p w:rsidR="00293FB7" w:rsidRPr="00293FB7" w:rsidRDefault="00293FB7" w:rsidP="00293FB7">
      <w:pPr>
        <w:widowControl w:val="0"/>
        <w:numPr>
          <w:ins w:id="908" w:author="Unknown" w:date="2014-05-05T13:16:00Z"/>
        </w:numPr>
        <w:autoSpaceDE w:val="0"/>
        <w:autoSpaceDN w:val="0"/>
        <w:adjustRightInd w:val="0"/>
        <w:spacing w:after="60"/>
        <w:rPr>
          <w:ins w:id="909" w:author="Unknown" w:date="2014-05-05T13:16:00Z"/>
          <w:rFonts w:ascii="Arial" w:hAnsi="Arial" w:cs="Helvetica"/>
          <w:b/>
          <w:rPrChange w:id="910" w:author="Unknown" w:date="2014-05-05T13:16:00Z">
            <w:rPr>
              <w:ins w:id="911" w:author="Unknown" w:date="2014-05-05T13:16:00Z"/>
              <w:rFonts w:ascii="Arial" w:hAnsi="Arial" w:cs="Helvetica"/>
            </w:rPr>
          </w:rPrChange>
        </w:rPr>
      </w:pPr>
      <w:ins w:id="912" w:author="Unknown" w:date="2014-05-05T13:16:00Z">
        <w:r>
          <w:rPr>
            <w:rFonts w:ascii="Arial" w:hAnsi="Arial" w:cs="Helvetica"/>
            <w:b/>
          </w:rPr>
          <w:t>Description of Typical Results Studies</w:t>
        </w:r>
      </w:ins>
    </w:p>
    <w:p w:rsidR="00293FB7" w:rsidRDefault="00293FB7" w:rsidP="00293FB7">
      <w:pPr>
        <w:widowControl w:val="0"/>
        <w:numPr>
          <w:ins w:id="913" w:author="Unknown" w:date="2014-05-05T13:16:00Z"/>
        </w:numPr>
        <w:autoSpaceDE w:val="0"/>
        <w:autoSpaceDN w:val="0"/>
        <w:adjustRightInd w:val="0"/>
        <w:spacing w:after="60"/>
        <w:rPr>
          <w:ins w:id="914" w:author="Unknown" w:date="2014-05-05T13:16:00Z"/>
          <w:rFonts w:ascii="Arial" w:hAnsi="Arial" w:cs="Helvetica"/>
        </w:rPr>
      </w:pPr>
      <w:ins w:id="915" w:author="Unknown" w:date="2014-05-05T13:16:00Z">
        <w:r>
          <w:rPr>
            <w:rFonts w:ascii="Arial" w:hAnsi="Arial" w:cs="Helvetica"/>
          </w:rPr>
          <w:t>Pollock</w:t>
        </w:r>
      </w:ins>
      <w:r w:rsidR="003B36AA">
        <w:rPr>
          <w:rFonts w:ascii="Arial" w:hAnsi="Arial" w:cs="Helvetica"/>
        </w:rPr>
        <w:t xml:space="preserve"> </w:t>
      </w:r>
      <w:r w:rsidR="003B36AA">
        <w:rPr>
          <w:rFonts w:ascii="Arial" w:hAnsi="Arial" w:cs="Helvetica"/>
        </w:rPr>
        <w:fldChar w:fldCharType="begin"/>
      </w:r>
      <w:r w:rsidR="00D161DC">
        <w:rPr>
          <w:rFonts w:ascii="Arial" w:hAnsi="Arial" w:cs="Helvetica"/>
        </w:rPr>
        <w:instrText>ADDIN CSL_CITATION {"mendeley": {"previouslyFormattedCitation": "(Pollock, 2008)"}, "citationItems": [{"uris": ["http://www.mendeley.com/documents/?uuid=74e6e83b-7334-4096-834f-e59e07a0e9ce"], "id": "ITEM-1", "itemData": {"title": "Comparing student learning with multiple research-based conceptual surveys: CSEM and BEMA", "issued": {"date-parts": [["2008"]]}, "author": [{"given": "S J", "dropping-particle": "", "suffix": "", "family": "Pollock", "parse-names": false, "non-dropping-particle": ""}], "page": "171-174", "volume": "1064", "container-title": "AIP Conference Proceedings", "type": "article-journal", "id": "ITEM-1"}}], "properties": {"noteIndex": 0}, "schema": "https://github.com/citation-style-language/schema/raw/master/csl-citation.json"}</w:instrText>
      </w:r>
      <w:r w:rsidR="003B36AA">
        <w:rPr>
          <w:rFonts w:ascii="Arial" w:hAnsi="Arial" w:cs="Helvetica"/>
        </w:rPr>
        <w:fldChar w:fldCharType="separate"/>
      </w:r>
      <w:r w:rsidR="00D161DC" w:rsidRPr="00D161DC">
        <w:rPr>
          <w:rFonts w:ascii="Arial" w:hAnsi="Arial" w:cs="Helvetica"/>
          <w:noProof/>
        </w:rPr>
        <w:t>(Pollock, 2008)</w:t>
      </w:r>
      <w:r w:rsidR="003B36AA">
        <w:rPr>
          <w:rFonts w:ascii="Arial" w:hAnsi="Arial" w:cs="Helvetica"/>
        </w:rPr>
        <w:fldChar w:fldCharType="end"/>
      </w:r>
      <w:ins w:id="916" w:author="Unknown" w:date="2014-05-05T13:16:00Z">
        <w:r>
          <w:rPr>
            <w:rFonts w:ascii="Arial" w:hAnsi="Arial" w:cs="Helvetica"/>
          </w:rPr>
          <w:t xml:space="preserve"> reports BEMA results (Table 1) for a </w:t>
        </w:r>
        <w:r w:rsidRPr="007B1FA5">
          <w:rPr>
            <w:rFonts w:ascii="Arial" w:hAnsi="Arial" w:cs="Helvetica"/>
          </w:rPr>
          <w:t>calculus-based Physics II course</w:t>
        </w:r>
        <w:r>
          <w:rPr>
            <w:rFonts w:ascii="Arial" w:hAnsi="Arial" w:cs="Helvetica"/>
          </w:rPr>
          <w:t xml:space="preserve"> at the University of Colorado for a </w:t>
        </w:r>
        <w:r w:rsidRPr="007B1FA5">
          <w:rPr>
            <w:rFonts w:ascii="Arial" w:hAnsi="Arial" w:cs="Helvetica"/>
          </w:rPr>
          <w:t xml:space="preserve">mix of majors (70% engineering), is 76% male, and just over half are sophomores. </w:t>
        </w:r>
        <w:r>
          <w:rPr>
            <w:rFonts w:ascii="Arial" w:hAnsi="Arial" w:cs="Helvetica"/>
          </w:rPr>
          <w:t>T</w:t>
        </w:r>
        <w:r w:rsidRPr="007B1FA5">
          <w:rPr>
            <w:rFonts w:ascii="Arial" w:hAnsi="Arial" w:cs="Helvetica"/>
          </w:rPr>
          <w:t xml:space="preserve">his </w:t>
        </w:r>
        <w:r>
          <w:rPr>
            <w:rFonts w:ascii="Arial" w:hAnsi="Arial" w:cs="Helvetica"/>
          </w:rPr>
          <w:t>w</w:t>
        </w:r>
        <w:r w:rsidRPr="007B1FA5">
          <w:rPr>
            <w:rFonts w:ascii="Arial" w:hAnsi="Arial" w:cs="Helvetica"/>
          </w:rPr>
          <w:t>as a reformed, large-scale course, with Conce</w:t>
        </w:r>
        <w:r>
          <w:rPr>
            <w:rFonts w:ascii="Arial" w:hAnsi="Arial" w:cs="Helvetica"/>
          </w:rPr>
          <w:t xml:space="preserve">pTests and peer instruction </w:t>
        </w:r>
        <w:r w:rsidRPr="007B1FA5">
          <w:rPr>
            <w:rFonts w:ascii="Arial" w:hAnsi="Arial" w:cs="Helvetica"/>
          </w:rPr>
          <w:t xml:space="preserve">during three 50-minute lectures per week, online homework and one 50-minute per week Tutorial </w:t>
        </w:r>
        <w:r>
          <w:rPr>
            <w:rFonts w:ascii="Arial" w:hAnsi="Arial" w:cs="Helvetica"/>
          </w:rPr>
          <w:t xml:space="preserve">using Washington Tutorials </w:t>
        </w:r>
        <w:r w:rsidRPr="007B1FA5">
          <w:rPr>
            <w:rFonts w:ascii="Arial" w:hAnsi="Arial" w:cs="Helvetica"/>
          </w:rPr>
          <w:t>with trained graduate TAs and underg</w:t>
        </w:r>
        <w:r>
          <w:rPr>
            <w:rFonts w:ascii="Arial" w:hAnsi="Arial" w:cs="Helvetica"/>
          </w:rPr>
          <w:t>raduate Learning Assistants.</w:t>
        </w:r>
        <w:r w:rsidRPr="007B1FA5">
          <w:rPr>
            <w:rFonts w:ascii="Arial" w:hAnsi="Arial" w:cs="Helvetica"/>
          </w:rPr>
          <w:t xml:space="preserve"> </w:t>
        </w:r>
      </w:ins>
    </w:p>
    <w:p w:rsidR="00845E6F" w:rsidRDefault="00293FB7" w:rsidP="00845E6F">
      <w:pPr>
        <w:widowControl w:val="0"/>
        <w:numPr>
          <w:ins w:id="917" w:author="Unknown" w:date="2014-05-02T10:26:00Z"/>
        </w:numPr>
        <w:autoSpaceDE w:val="0"/>
        <w:autoSpaceDN w:val="0"/>
        <w:adjustRightInd w:val="0"/>
        <w:spacing w:before="180" w:after="60"/>
        <w:rPr>
          <w:ins w:id="918" w:author="Adrian  Carmichael" w:date="2014-05-09T13:13:00Z"/>
          <w:rFonts w:ascii="Arial" w:hAnsi="Arial" w:cs="Helvetica"/>
        </w:rPr>
      </w:pPr>
      <w:ins w:id="919" w:author="Unknown" w:date="2014-05-05T13:16:00Z">
        <w:r w:rsidRPr="00E13A2E">
          <w:rPr>
            <w:rFonts w:ascii="Arial" w:hAnsi="Arial" w:cs="Helvetica"/>
          </w:rPr>
          <w:t>Kohlmeyer</w:t>
        </w:r>
      </w:ins>
      <w:r w:rsidR="007518AE">
        <w:rPr>
          <w:rFonts w:ascii="Arial" w:hAnsi="Arial" w:cs="Helvetica"/>
        </w:rPr>
        <w:t xml:space="preserve"> </w:t>
      </w:r>
      <w:r w:rsidR="007518AE">
        <w:rPr>
          <w:rFonts w:ascii="Arial" w:hAnsi="Arial" w:cs="Helvetica"/>
        </w:rPr>
        <w:fldChar w:fldCharType="begin"/>
      </w:r>
      <w:r w:rsidR="00D161DC">
        <w:rPr>
          <w:rFonts w:ascii="Arial" w:hAnsi="Arial" w:cs="Helvetica"/>
        </w:rPr>
        <w:instrText>ADDIN CSL_CITATION {"mendeley": {"previouslyFormattedCitation": "(Kohlmyer et al., 2009)"}, "citationItems": [{"uris": ["http://www.mendeley.com/documents/?uuid=591a3ca2-3b3f-44ad-b005-c8f6f15f1608"], "id": "ITEM-1", "itemData": {"DOI": "10.1103/PhysRevSTPER.5.020105", "type": "article-journal", "author": [{"given": "Matthew", "dropping-particle": "", "suffix": "", "family": "Kohlmyer", "parse-names": false, "non-dropping-particle": ""}, {"given": "Marcos", "dropping-particle": "", "suffix": "", "family": "Caballero", "parse-names": false, "non-dropping-particle": ""}, {"given": "Richard", "dropping-particle": "", "suffix": "", "family": "Catrambone", "parse-names": false, "non-dropping-particle": ""}, {"given": "Ruth", "dropping-particle": "", "suffix": "", "family": "Chabay", "parse-names": false, "non-dropping-particle": ""}, {"given": "Lin", "dropping-particle": "", "suffix": "", "family": "Ding", "parse-names": false, "non-dropping-particle": ""}, {"given": "Mark", "dropping-particle": "", "suffix": "", "family": "Haugan", "parse-names": false, "non-dropping-particle": ""}, {"given": "M.", "dropping-particle": "", "suffix": "", "family": "Marr", "parse-names": false, "non-dropping-particle": ""}, {"given": "Bruce", "dropping-particle": "", "suffix": "", "family": "Sherwood", "parse-names": false, "non-dropping-particle": ""}, {"given": "Michael", "dropping-particle": "", "suffix": "", "family": "Schatz", "parse-names": false, "non-dropping-particle": ""}], "issued": {"date-parts": [["2009", "10"]]}, "ISSN": "1554-9178", "page": "020105", "volume": "5", "container-title": "Physical Review Special Topics - Physics Education Research", "title": "Tale of two curricula: The performance of 2000 students in introductory electromagnetism", "issue": "2", "id": "ITEM-1"}}], "properties": {"noteIndex": 0}, "schema": "https://github.com/citation-style-language/schema/raw/master/csl-citation.json"}</w:instrText>
      </w:r>
      <w:r w:rsidR="007518AE">
        <w:rPr>
          <w:rFonts w:ascii="Arial" w:hAnsi="Arial" w:cs="Helvetica"/>
        </w:rPr>
        <w:fldChar w:fldCharType="separate"/>
      </w:r>
      <w:r w:rsidR="007518AE" w:rsidRPr="007518AE">
        <w:rPr>
          <w:rFonts w:ascii="Arial" w:hAnsi="Arial" w:cs="Helvetica"/>
          <w:noProof/>
        </w:rPr>
        <w:t>(Kohlmyer et al., 2009)</w:t>
      </w:r>
      <w:r w:rsidR="007518AE">
        <w:rPr>
          <w:rFonts w:ascii="Arial" w:hAnsi="Arial" w:cs="Helvetica"/>
        </w:rPr>
        <w:fldChar w:fldCharType="end"/>
      </w:r>
      <w:ins w:id="920" w:author="Unknown" w:date="2014-05-05T13:16:00Z">
        <w:r w:rsidRPr="00E13A2E">
          <w:rPr>
            <w:rFonts w:ascii="Arial" w:hAnsi="Arial" w:cs="Helvetica"/>
          </w:rPr>
          <w:t xml:space="preserve"> compared BEMA scores at four universities in ‘Traditional’ courses and courses that used Matters and Interactions, a research-based curriculum that emphasizes fundamental physical principles, microscopic models of matter, coherence in linking different domains of physics, and computer modeling </w:t>
        </w:r>
        <w:r w:rsidR="002018B1" w:rsidRPr="00E13A2E">
          <w:rPr>
            <w:rFonts w:ascii="Arial" w:hAnsi="Arial" w:cs="Helvetica"/>
          </w:rPr>
          <w:fldChar w:fldCharType="begin"/>
        </w:r>
      </w:ins>
      <w:r w:rsidR="00D161DC">
        <w:rPr>
          <w:rFonts w:ascii="Arial" w:hAnsi="Arial" w:cs="Helvetica"/>
        </w:rPr>
        <w:instrText>ADDIN CSL_CITATION {"mendeley": {"previouslyFormattedCitation": "(Chabay &amp; Sherwood, 2006, 2007)"}, "citationItems": [{"uris": ["http://www.mendeley.com/documents/?uuid=fa27c630-29b8-4ece-bb70-ece6b2f62216"], "id": "ITEM-1", "itemData": {"publisher": "American Association of Physics Teachers", "publisher-place": "College Park, MD", "author": [{"given": "Ruth", "dropping-particle": "", "suffix": "", "family": "Chabay", "parse-names": false, "non-dropping-particle": ""}, {"given": "Bruce", "dropping-particle": "", "suffix": "", "family": "Sherwood", "parse-names": false, "non-dropping-particle": ""}], "issued": {"date-parts": [["2007"]]}, "title": "Matter &amp; Interactions", "editor": [{"given": "E. F.", "dropping-particle": "", "suffix": "", "family": "Redish", "parse-names": false, "non-dropping-particle": ""}, {"given": "P.", "dropping-particle": "", "suffix": "", "family": "Cooney", "parse-names": false, "non-dropping-particle": ""}], "container-title": "Reviews in PER Vol. 1: Research-based Reform of University Physics", "type": "chapter", "id": "ITEM-1"}}, {"uris": ["http://www.mendeley.com/documents/?uuid=387d8cc8-173e-489a-b56c-0b9edb9227b5"], "id": "ITEM-2", "itemData": {"DOI": "10.1119/1.2165249", "type": "article-journal", "author": [{"given": "Ruth", "dropping-particle": "", "suffix": "", "family": "Chabay", "parse-names": false, "non-dropping-particle": ""}, {"given": "Bruce", "dropping-particle": "", "suffix": "", "family": "Sherwood", "parse-names": false, "non-dropping-particle": ""}], "issued": {"date-parts": [["2006"]]}, "ISSN": "00029505", "page": "329", "volume": "74", "container-title": "American Journal of Physics", "title": "Restructuring the introductory electricity and magnetism course", "issue": "4", "id": "ITEM-2"}}], "properties": {"noteIndex": 0}, "schema": "https://github.com/citation-style-language/schema/raw/master/csl-citation.json"}</w:instrText>
      </w:r>
      <w:ins w:id="921" w:author="Unknown" w:date="2014-05-05T13:16:00Z">
        <w:r w:rsidR="002018B1" w:rsidRPr="00E13A2E">
          <w:rPr>
            <w:rFonts w:ascii="Arial" w:hAnsi="Arial" w:cs="Helvetica"/>
          </w:rPr>
          <w:fldChar w:fldCharType="separate"/>
        </w:r>
        <w:r w:rsidRPr="00E13A2E">
          <w:rPr>
            <w:rFonts w:ascii="Arial" w:hAnsi="Arial" w:cs="Helvetica"/>
            <w:noProof/>
          </w:rPr>
          <w:t>(Chabay &amp; Sherwood, 2006, 2007)</w:t>
        </w:r>
        <w:r w:rsidR="002018B1" w:rsidRPr="00E13A2E">
          <w:rPr>
            <w:rFonts w:ascii="Arial" w:hAnsi="Arial" w:cs="Helvetica"/>
          </w:rPr>
          <w:fldChar w:fldCharType="end"/>
        </w:r>
        <w:r w:rsidRPr="00E13A2E">
          <w:rPr>
            <w:rFonts w:ascii="Arial" w:hAnsi="Arial" w:cs="Helvetica"/>
          </w:rPr>
          <w:t>.  Traditional courses consisted primarily of passive-student lectures, ‘recipe-following’ laboratory sessions and algorithmic quantitative problem solving examinations</w:t>
        </w:r>
      </w:ins>
      <w:ins w:id="922" w:author="Unknown" w:date="2014-05-05T13:20:00Z">
        <w:r w:rsidR="00603A2F">
          <w:rPr>
            <w:rFonts w:ascii="Arial" w:hAnsi="Arial" w:cs="Helvetica"/>
          </w:rPr>
          <w:t>.</w:t>
        </w:r>
      </w:ins>
      <w:ins w:id="923" w:author="Unknown" w:date="2014-05-05T14:50:00Z">
        <w:r w:rsidR="00186499">
          <w:rPr>
            <w:rFonts w:ascii="Arial" w:hAnsi="Arial" w:cs="Helvetica"/>
          </w:rPr>
          <w:t xml:space="preserve"> </w:t>
        </w:r>
      </w:ins>
      <w:ins w:id="924" w:author="Unknown" w:date="2014-05-05T13:20:00Z">
        <w:del w:id="925" w:author="Unknown" w:date="2014-05-05T14:50:00Z">
          <w:r w:rsidR="00603A2F" w:rsidDel="00186499">
            <w:rPr>
              <w:rFonts w:ascii="Arial" w:hAnsi="Arial" w:cs="Helvetica"/>
            </w:rPr>
            <w:delText xml:space="preserve"> </w:delText>
          </w:r>
        </w:del>
        <w:r w:rsidR="00603A2F">
          <w:rPr>
            <w:rFonts w:ascii="Arial" w:hAnsi="Arial" w:cs="Helvetica"/>
          </w:rPr>
          <w:t>Kohlmeyer</w:t>
        </w:r>
      </w:ins>
      <w:ins w:id="926" w:author="Adrian  Carmichael" w:date="2014-05-09T13:12:00Z">
        <w:r w:rsidR="00845E6F">
          <w:rPr>
            <w:rFonts w:ascii="Arial" w:hAnsi="Arial" w:cs="Helvetica"/>
          </w:rPr>
          <w:t xml:space="preserve"> found that courses taught using Matter and Interactions had higher BEMA post-test scores as well as greater normalized gains (Table 1). These courses contained students of similar majors and were similar instructional </w:t>
        </w:r>
      </w:ins>
      <w:ins w:id="927" w:author="Adrian  Carmichael" w:date="2014-05-09T13:13:00Z">
        <w:r w:rsidR="00845E6F">
          <w:rPr>
            <w:rFonts w:ascii="Arial" w:hAnsi="Arial" w:cs="Helvetica"/>
          </w:rPr>
          <w:t>environments</w:t>
        </w:r>
      </w:ins>
      <w:ins w:id="928" w:author="Adrian  Carmichael" w:date="2014-05-09T13:12:00Z">
        <w:r w:rsidR="00845E6F">
          <w:rPr>
            <w:rFonts w:ascii="Arial" w:hAnsi="Arial" w:cs="Helvetica"/>
          </w:rPr>
          <w:t xml:space="preserve">. </w:t>
        </w:r>
      </w:ins>
      <w:ins w:id="929" w:author="Unknown" w:date="2014-05-05T13:20:00Z">
        <w:r w:rsidR="00603A2F">
          <w:rPr>
            <w:rFonts w:ascii="Arial" w:hAnsi="Arial" w:cs="Helvetica"/>
          </w:rPr>
          <w:t xml:space="preserve"> </w:t>
        </w:r>
      </w:ins>
    </w:p>
    <w:p w:rsidR="002018B1" w:rsidRPr="002018B1" w:rsidRDefault="00603A2F" w:rsidP="002018B1">
      <w:pPr>
        <w:widowControl w:val="0"/>
        <w:numPr>
          <w:ins w:id="930" w:author="Adrian  Carmichael" w:date="2014-05-09T13:13:00Z"/>
        </w:numPr>
        <w:autoSpaceDE w:val="0"/>
        <w:autoSpaceDN w:val="0"/>
        <w:adjustRightInd w:val="0"/>
        <w:spacing w:before="180" w:after="60"/>
        <w:rPr>
          <w:ins w:id="931" w:author="Unknown" w:date="2014-05-05T13:16:00Z"/>
          <w:del w:id="932" w:author="Adrian  Carmichael" w:date="2014-05-09T13:13:00Z"/>
          <w:rFonts w:ascii="Arial" w:hAnsi="Arial" w:cs="Helvetica"/>
          <w:rPrChange w:id="933" w:author="Unknown" w:date="2014-05-05T13:17:00Z">
            <w:rPr>
              <w:ins w:id="934" w:author="Unknown" w:date="2014-05-05T13:16:00Z"/>
              <w:del w:id="935" w:author="Adrian  Carmichael" w:date="2014-05-09T13:13:00Z"/>
              <w:rFonts w:ascii="Arial" w:hAnsi="Arial" w:cs="Helvetica"/>
              <w:b/>
            </w:rPr>
          </w:rPrChange>
        </w:rPr>
        <w:pPrChange w:id="936" w:author="Unknown" w:date="2014-05-05T13:19: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37" w:author="Unknown" w:date="2014-05-05T13:20:00Z">
        <w:del w:id="938" w:author="Adrian  Carmichael" w:date="2014-05-09T13:13:00Z">
          <w:r w:rsidRPr="00E13A2E" w:rsidDel="00845E6F">
            <w:rPr>
              <w:rFonts w:ascii="Arial" w:hAnsi="Arial" w:cs="Helvetica"/>
              <w:position w:val="-28"/>
            </w:rPr>
            <w:delText>found that courses taught using Matters and Interactions had higher BEMA post-test scores as well as greater normalized gains (</w:delText>
          </w:r>
          <w:r w:rsidDel="00845E6F">
            <w:rPr>
              <w:rFonts w:ascii="Arial" w:hAnsi="Arial" w:cs="Helvetica"/>
              <w:position w:val="-28"/>
            </w:rPr>
            <w:delText>Table 1</w:delText>
          </w:r>
          <w:r w:rsidRPr="00E13A2E" w:rsidDel="00845E6F">
            <w:rPr>
              <w:rFonts w:ascii="Arial" w:hAnsi="Arial" w:cs="Helvetica"/>
              <w:position w:val="-28"/>
            </w:rPr>
            <w:delText>). These courses contained students of similar major and instructional environments.</w:delText>
          </w:r>
        </w:del>
      </w:ins>
      <w:ins w:id="939" w:author="Unknown" w:date="2014-05-05T13:16:00Z">
        <w:del w:id="940" w:author="Adrian  Carmichael" w:date="2014-05-09T13:13:00Z">
          <w:r w:rsidDel="00845E6F">
            <w:rPr>
              <w:rFonts w:ascii="Arial" w:hAnsi="Arial" w:cs="Helvetica"/>
              <w:position w:val="-28"/>
            </w:rPr>
            <w:delText xml:space="preserve"> </w:delText>
          </w:r>
        </w:del>
      </w:ins>
    </w:p>
    <w:p w:rsidR="002018B1" w:rsidRDefault="00293FB7" w:rsidP="002018B1">
      <w:pPr>
        <w:widowControl w:val="0"/>
        <w:numPr>
          <w:ins w:id="941" w:author="Unknown" w:date="2014-05-02T10:26:00Z"/>
        </w:numPr>
        <w:autoSpaceDE w:val="0"/>
        <w:autoSpaceDN w:val="0"/>
        <w:adjustRightInd w:val="0"/>
        <w:spacing w:before="180" w:after="60"/>
        <w:rPr>
          <w:ins w:id="942" w:author="Unknown" w:date="2014-05-02T10:26:00Z"/>
          <w:rFonts w:ascii="Arial" w:hAnsi="Arial" w:cs="Helvetica"/>
          <w:b/>
        </w:rPr>
        <w:pPrChange w:id="943" w:author="Adrian  Carmichael" w:date="2014-05-09T13:13: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44" w:author="Unknown" w:date="2014-05-05T13:18:00Z">
        <w:r>
          <w:rPr>
            <w:rFonts w:ascii="Arial" w:hAnsi="Arial" w:cs="Helvetica"/>
            <w:b/>
            <w:color w:val="336633"/>
            <w:sz w:val="28"/>
          </w:rPr>
          <w:t xml:space="preserve">Interpretation: How do </w:t>
        </w:r>
      </w:ins>
      <w:ins w:id="945" w:author="Unknown" w:date="2014-05-05T13:21:00Z">
        <w:r w:rsidR="00603A2F">
          <w:rPr>
            <w:rFonts w:ascii="Arial" w:hAnsi="Arial" w:cs="Helvetica"/>
            <w:b/>
            <w:color w:val="336633"/>
            <w:sz w:val="28"/>
          </w:rPr>
          <w:t>I interpret my students’ score in light of typical results</w:t>
        </w:r>
      </w:ins>
      <w:ins w:id="946" w:author="Unknown" w:date="2014-05-05T13:18:00Z">
        <w:r>
          <w:rPr>
            <w:rFonts w:ascii="Arial" w:hAnsi="Arial" w:cs="Helvetica"/>
            <w:b/>
            <w:color w:val="336633"/>
            <w:sz w:val="28"/>
          </w:rPr>
          <w:t>?</w:t>
        </w:r>
      </w:ins>
    </w:p>
    <w:p w:rsidR="00DB1897" w:rsidRPr="005E09A3" w:rsidRDefault="00C70DE0" w:rsidP="007518AE">
      <w:pPr>
        <w:widowControl w:val="0"/>
        <w:numPr>
          <w:ins w:id="947" w:author="Unknown" w:date="2014-04-18T14:21: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rPr>
          <w:ins w:id="948" w:author="Unknown" w:date="2014-04-21T11:53:00Z"/>
          <w:rFonts w:ascii="Arial" w:hAnsi="Arial" w:cs="Helvetica"/>
          <w:b/>
        </w:rPr>
      </w:pPr>
      <w:ins w:id="949" w:author="Unknown" w:date="2014-05-02T11:11:00Z">
        <w:r>
          <w:rPr>
            <w:rFonts w:ascii="Arial" w:hAnsi="Arial" w:cs="Helvetica"/>
            <w:b/>
          </w:rPr>
          <w:t xml:space="preserve">Compare your </w:t>
        </w:r>
      </w:ins>
      <w:ins w:id="950" w:author="Unknown" w:date="2014-04-18T14:21:00Z">
        <w:r w:rsidR="002018B1" w:rsidRPr="002018B1">
          <w:rPr>
            <w:rFonts w:ascii="Arial" w:hAnsi="Arial" w:cs="Helvetica"/>
            <w:b/>
            <w:rPrChange w:id="951" w:author="Unknown" w:date="2014-04-21T14:03:00Z">
              <w:rPr>
                <w:rFonts w:ascii="Arial" w:hAnsi="Arial" w:cs="Helvetica"/>
                <w:b/>
                <w:color w:val="0000FF" w:themeColor="hyperlink"/>
                <w:u w:val="single"/>
              </w:rPr>
            </w:rPrChange>
          </w:rPr>
          <w:t>pre-test scores:</w:t>
        </w:r>
      </w:ins>
    </w:p>
    <w:p w:rsidR="002018B1" w:rsidRPr="002018B1" w:rsidRDefault="002018B1" w:rsidP="007518AE">
      <w:pPr>
        <w:widowControl w:val="0"/>
        <w:numPr>
          <w:ins w:id="952" w:author="Unknown" w:date="2014-04-21T11:55:00Z"/>
        </w:numPr>
        <w:tabs>
          <w:tab w:val="left" w:pos="1440"/>
          <w:tab w:val="left" w:pos="2160"/>
          <w:tab w:val="left" w:pos="2880"/>
          <w:tab w:val="left" w:pos="3600"/>
          <w:tab w:val="left" w:pos="4320"/>
          <w:tab w:val="left" w:pos="5040"/>
          <w:tab w:val="left" w:pos="5760"/>
        </w:tabs>
        <w:autoSpaceDE w:val="0"/>
        <w:autoSpaceDN w:val="0"/>
        <w:adjustRightInd w:val="0"/>
        <w:rPr>
          <w:ins w:id="953" w:author="Unknown" w:date="2014-04-21T11:55:00Z"/>
          <w:rFonts w:ascii="Arial" w:hAnsi="Arial" w:cs="Helvetica"/>
          <w:rPrChange w:id="954" w:author="Unknown" w:date="2014-05-02T10:26:00Z">
            <w:rPr>
              <w:ins w:id="955" w:author="Unknown" w:date="2014-04-21T11:55:00Z"/>
              <w:rFonts w:ascii="Arial" w:hAnsi="Arial" w:cs="Helvetica"/>
              <w:b/>
            </w:rPr>
          </w:rPrChange>
        </w:rPr>
        <w:pPrChange w:id="956" w:author="Unknown" w:date="2014-05-02T10:26: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57" w:author="Unknown" w:date="2014-04-21T11:54:00Z">
        <w:r w:rsidRPr="002018B1">
          <w:rPr>
            <w:rFonts w:ascii="Arial" w:hAnsi="Arial" w:cs="Times New Roman"/>
            <w:szCs w:val="23"/>
            <w:rPrChange w:id="958" w:author="Unknown" w:date="2014-04-21T14:03:00Z">
              <w:rPr>
                <w:rFonts w:ascii="Times New Roman" w:hAnsi="Times New Roman" w:cs="Times New Roman"/>
                <w:color w:val="0000FF" w:themeColor="hyperlink"/>
                <w:szCs w:val="23"/>
                <w:u w:val="single"/>
              </w:rPr>
            </w:rPrChange>
          </w:rPr>
          <w:t xml:space="preserve">BEMA pre-test scores are usually similar at different institutions. Students usually don’t have experience with the E&amp;M topics on the BEMA, so they don’t have everyday knowledge to use to answer the questions. </w:t>
        </w:r>
      </w:ins>
      <w:ins w:id="959" w:author="Unknown" w:date="2014-05-02T11:12:00Z">
        <w:r w:rsidR="00C70DE0">
          <w:rPr>
            <w:rFonts w:ascii="Arial" w:hAnsi="Arial" w:cs="Times New Roman"/>
            <w:szCs w:val="23"/>
          </w:rPr>
          <w:t>You can check to see if your pre-test scores are similar to other institutions by comparing your scores to those in Table 1.</w:t>
        </w:r>
      </w:ins>
      <w:ins w:id="960" w:author="Adrian  Carmichael" w:date="2014-05-09T13:13:00Z">
        <w:r w:rsidR="00285AC7">
          <w:rPr>
            <w:rFonts w:ascii="Arial" w:hAnsi="Arial" w:cs="Times New Roman"/>
            <w:szCs w:val="23"/>
          </w:rPr>
          <w:t xml:space="preserve"> On other E&amp;M tests</w:t>
        </w:r>
      </w:ins>
      <w:ins w:id="961" w:author="Adrian  Carmichael" w:date="2014-05-09T13:53:00Z">
        <w:r w:rsidR="00F23DF8">
          <w:rPr>
            <w:rFonts w:ascii="Arial" w:hAnsi="Arial" w:cs="Times New Roman"/>
            <w:szCs w:val="23"/>
          </w:rPr>
          <w:t xml:space="preserve"> (e.g. the CSEM)</w:t>
        </w:r>
      </w:ins>
      <w:ins w:id="962" w:author="Adrian  Carmichael" w:date="2014-05-09T13:13:00Z">
        <w:r w:rsidR="00285AC7">
          <w:rPr>
            <w:rFonts w:ascii="Arial" w:hAnsi="Arial" w:cs="Times New Roman"/>
            <w:szCs w:val="23"/>
          </w:rPr>
          <w:t xml:space="preserve">, the answers students choose on the pre-test questions are not random (even though the average score is what would be produced by guessing).  You can also examine the </w:t>
        </w:r>
      </w:ins>
      <w:ins w:id="963" w:author="Adrian  Carmichael" w:date="2014-05-09T13:14:00Z">
        <w:r w:rsidR="00285AC7">
          <w:rPr>
            <w:rFonts w:ascii="Arial" w:hAnsi="Arial" w:cs="Times New Roman"/>
            <w:szCs w:val="23"/>
          </w:rPr>
          <w:t xml:space="preserve">answer choices on individual questions to get a sense of your students’ incoming knowledge about E&amp;M topics. </w:t>
        </w:r>
      </w:ins>
    </w:p>
    <w:p w:rsidR="00C70DE0" w:rsidRDefault="00C70DE0" w:rsidP="007518AE">
      <w:pPr>
        <w:widowControl w:val="0"/>
        <w:numPr>
          <w:ins w:id="964" w:author="Unknown" w:date="2014-04-21T11:56: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rPr>
          <w:ins w:id="965" w:author="Unknown" w:date="2014-05-02T11:12:00Z"/>
          <w:rFonts w:ascii="Arial" w:hAnsi="Arial" w:cs="Helvetica"/>
          <w:b/>
        </w:rPr>
      </w:pPr>
      <w:ins w:id="966" w:author="Unknown" w:date="2014-05-02T11:11:00Z">
        <w:r>
          <w:rPr>
            <w:rFonts w:ascii="Arial" w:hAnsi="Arial" w:cs="Helvetica"/>
            <w:b/>
          </w:rPr>
          <w:t xml:space="preserve">Compare your </w:t>
        </w:r>
      </w:ins>
      <w:ins w:id="967" w:author="Unknown" w:date="2014-04-21T11:56:00Z">
        <w:r w:rsidR="002018B1" w:rsidRPr="002018B1">
          <w:rPr>
            <w:rFonts w:ascii="Arial" w:hAnsi="Arial" w:cs="Helvetica"/>
            <w:b/>
            <w:rPrChange w:id="968" w:author="Unknown" w:date="2014-04-21T14:03:00Z">
              <w:rPr>
                <w:rFonts w:ascii="Arial" w:hAnsi="Arial" w:cs="Helvetica"/>
                <w:b/>
                <w:color w:val="0000FF" w:themeColor="hyperlink"/>
                <w:u w:val="single"/>
              </w:rPr>
            </w:rPrChange>
          </w:rPr>
          <w:t>post-test scores:</w:t>
        </w:r>
      </w:ins>
    </w:p>
    <w:p w:rsidR="002018B1" w:rsidRPr="002018B1" w:rsidRDefault="002018B1" w:rsidP="007518AE">
      <w:pPr>
        <w:widowControl w:val="0"/>
        <w:numPr>
          <w:ins w:id="969" w:author="Unknown" w:date="2014-05-02T11:12: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ns w:id="970" w:author="Unknown" w:date="2014-04-21T11:56:00Z"/>
          <w:rFonts w:ascii="Arial" w:hAnsi="Arial" w:cs="Helvetica"/>
          <w:rPrChange w:id="971" w:author="Unknown" w:date="2014-05-02T10:26:00Z">
            <w:rPr>
              <w:ins w:id="972" w:author="Unknown" w:date="2014-04-21T11:56:00Z"/>
              <w:rFonts w:ascii="Arial" w:hAnsi="Arial" w:cs="Helvetica"/>
              <w:b/>
            </w:rPr>
          </w:rPrChange>
        </w:rPr>
        <w:pPrChange w:id="973" w:author="Unknown" w:date="2014-05-02T11:12: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74" w:author="Unknown" w:date="2014-04-21T11:55:00Z">
        <w:r w:rsidRPr="002018B1">
          <w:rPr>
            <w:rFonts w:ascii="Arial" w:hAnsi="Arial" w:cs="Helvetica"/>
            <w:rPrChange w:id="975" w:author="Unknown" w:date="2014-04-21T14:03:00Z">
              <w:rPr>
                <w:rFonts w:ascii="Arial" w:hAnsi="Arial" w:cs="Helvetica"/>
                <w:b/>
                <w:color w:val="0000FF" w:themeColor="hyperlink"/>
                <w:u w:val="single"/>
              </w:rPr>
            </w:rPrChange>
          </w:rPr>
          <w:t xml:space="preserve">Because there is so little variation in pre-test scores, some instructors choose not to give the pre-test. </w:t>
        </w:r>
      </w:ins>
      <w:ins w:id="976" w:author="Unknown" w:date="2014-04-21T11:56:00Z">
        <w:r w:rsidRPr="002018B1">
          <w:rPr>
            <w:rFonts w:ascii="Arial" w:hAnsi="Arial" w:cs="Helvetica"/>
            <w:rPrChange w:id="977" w:author="Unknown" w:date="2014-04-21T14:03:00Z">
              <w:rPr>
                <w:rFonts w:ascii="Arial" w:hAnsi="Arial" w:cs="Helvetica"/>
                <w:color w:val="0000FF" w:themeColor="hyperlink"/>
                <w:u w:val="single"/>
              </w:rPr>
            </w:rPrChange>
          </w:rPr>
          <w:t xml:space="preserve">If you didn’t give the pre-test, you can compare your students’ average post-test scores to the published record (Table 1) </w:t>
        </w:r>
      </w:ins>
    </w:p>
    <w:p w:rsidR="00F72FF6" w:rsidRPr="005E09A3" w:rsidRDefault="00C70DE0" w:rsidP="007518AE">
      <w:pPr>
        <w:widowControl w:val="0"/>
        <w:numPr>
          <w:ins w:id="978" w:author="Unknown" w:date="2014-04-18T11:54: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rPr>
          <w:ins w:id="979" w:author="Unknown" w:date="2014-04-18T11:54:00Z"/>
          <w:rFonts w:ascii="Arial" w:hAnsi="Arial" w:cs="Helvetica"/>
        </w:rPr>
      </w:pPr>
      <w:ins w:id="980" w:author="Unknown" w:date="2014-05-02T11:12:00Z">
        <w:r>
          <w:rPr>
            <w:rFonts w:ascii="Arial" w:hAnsi="Arial" w:cs="Helvetica"/>
            <w:b/>
          </w:rPr>
          <w:t xml:space="preserve">Compare your </w:t>
        </w:r>
      </w:ins>
      <w:ins w:id="981" w:author="Unknown" w:date="2014-04-21T11:56:00Z">
        <w:r w:rsidR="002018B1" w:rsidRPr="002018B1">
          <w:rPr>
            <w:rFonts w:ascii="Arial" w:hAnsi="Arial" w:cs="Helvetica"/>
            <w:b/>
            <w:rPrChange w:id="982" w:author="Unknown" w:date="2014-04-21T14:03:00Z">
              <w:rPr>
                <w:rFonts w:ascii="Arial" w:hAnsi="Arial" w:cs="Helvetica"/>
                <w:b/>
                <w:color w:val="0000FF" w:themeColor="hyperlink"/>
                <w:u w:val="single"/>
              </w:rPr>
            </w:rPrChange>
          </w:rPr>
          <w:t xml:space="preserve">normalized </w:t>
        </w:r>
      </w:ins>
      <w:ins w:id="983" w:author="Unknown" w:date="2014-05-05T14:50:00Z">
        <w:r w:rsidR="00186499">
          <w:rPr>
            <w:rFonts w:ascii="Arial" w:hAnsi="Arial" w:cs="Helvetica"/>
            <w:b/>
          </w:rPr>
          <w:t>g</w:t>
        </w:r>
      </w:ins>
      <w:ins w:id="984" w:author="Unknown" w:date="2014-04-21T11:56:00Z">
        <w:del w:id="985" w:author="Unknown" w:date="2014-05-05T14:50:00Z">
          <w:r w:rsidR="002018B1" w:rsidRPr="002018B1">
            <w:rPr>
              <w:rFonts w:ascii="Arial" w:hAnsi="Arial" w:cs="Helvetica"/>
              <w:b/>
              <w:rPrChange w:id="986" w:author="Unknown" w:date="2014-04-21T14:03:00Z">
                <w:rPr>
                  <w:rFonts w:ascii="Arial" w:hAnsi="Arial" w:cs="Helvetica"/>
                  <w:b/>
                  <w:color w:val="0000FF" w:themeColor="hyperlink"/>
                  <w:u w:val="single"/>
                </w:rPr>
              </w:rPrChange>
            </w:rPr>
            <w:delText>G</w:delText>
          </w:r>
        </w:del>
        <w:r w:rsidR="002018B1" w:rsidRPr="002018B1">
          <w:rPr>
            <w:rFonts w:ascii="Arial" w:hAnsi="Arial" w:cs="Helvetica"/>
            <w:b/>
            <w:rPrChange w:id="987" w:author="Unknown" w:date="2014-04-21T14:03:00Z">
              <w:rPr>
                <w:rFonts w:ascii="Arial" w:hAnsi="Arial" w:cs="Helvetica"/>
                <w:b/>
                <w:color w:val="0000FF" w:themeColor="hyperlink"/>
                <w:u w:val="single"/>
              </w:rPr>
            </w:rPrChange>
          </w:rPr>
          <w:t>ain:</w:t>
        </w:r>
      </w:ins>
    </w:p>
    <w:p w:rsidR="002018B1" w:rsidRDefault="002018B1" w:rsidP="002018B1">
      <w:pPr>
        <w:widowControl w:val="0"/>
        <w:numPr>
          <w:ins w:id="988"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rPr>
          <w:ins w:id="989" w:author="Unknown" w:date="2014-04-18T11:50:00Z"/>
          <w:rFonts w:ascii="Arial" w:hAnsi="Arial" w:cs="Helvetica"/>
        </w:rPr>
        <w:pPrChange w:id="990" w:author="Unknown" w:date="2014-05-02T10:26: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pPr>
        </w:pPrChange>
      </w:pPr>
      <w:ins w:id="991" w:author="Unknown" w:date="2014-04-18T11:48:00Z">
        <w:r w:rsidRPr="002018B1">
          <w:rPr>
            <w:rFonts w:ascii="Arial" w:hAnsi="Arial" w:cs="Helvetica"/>
            <w:rPrChange w:id="992" w:author="Unknown" w:date="2014-04-21T14:03:00Z">
              <w:rPr>
                <w:rFonts w:ascii="Arial" w:hAnsi="Arial" w:cs="Helvetica"/>
                <w:color w:val="0000FF" w:themeColor="hyperlink"/>
                <w:u w:val="single"/>
              </w:rPr>
            </w:rPrChange>
          </w:rPr>
          <w:t xml:space="preserve">If you gave your students the BEMA pre-test, you can calculate average normalized gain and compare your </w:t>
        </w:r>
      </w:ins>
      <w:ins w:id="993" w:author="Unknown" w:date="2014-04-18T11:50:00Z">
        <w:r w:rsidRPr="002018B1">
          <w:rPr>
            <w:rFonts w:ascii="Arial" w:hAnsi="Arial" w:cs="Helvetica"/>
            <w:rPrChange w:id="994" w:author="Unknown" w:date="2014-04-21T14:03:00Z">
              <w:rPr>
                <w:rFonts w:ascii="Arial" w:hAnsi="Arial" w:cs="Helvetica"/>
                <w:color w:val="0000FF" w:themeColor="hyperlink"/>
                <w:u w:val="single"/>
              </w:rPr>
            </w:rPrChange>
          </w:rPr>
          <w:t>results</w:t>
        </w:r>
      </w:ins>
      <w:ins w:id="995" w:author="Unknown" w:date="2014-04-18T11:48:00Z">
        <w:r w:rsidRPr="002018B1">
          <w:rPr>
            <w:rFonts w:ascii="Arial" w:hAnsi="Arial" w:cs="Helvetica"/>
            <w:rPrChange w:id="996" w:author="Unknown" w:date="2014-04-21T14:03:00Z">
              <w:rPr>
                <w:rFonts w:ascii="Arial" w:hAnsi="Arial" w:cs="Helvetica"/>
                <w:color w:val="0000FF" w:themeColor="hyperlink"/>
                <w:u w:val="single"/>
              </w:rPr>
            </w:rPrChange>
          </w:rPr>
          <w:t xml:space="preserve"> </w:t>
        </w:r>
      </w:ins>
      <w:ins w:id="997" w:author="Unknown" w:date="2014-04-18T11:50:00Z">
        <w:r w:rsidRPr="002018B1">
          <w:rPr>
            <w:rFonts w:ascii="Arial" w:hAnsi="Arial" w:cs="Helvetica"/>
            <w:rPrChange w:id="998" w:author="Unknown" w:date="2014-04-21T14:03:00Z">
              <w:rPr>
                <w:rFonts w:ascii="Arial" w:hAnsi="Arial" w:cs="Helvetica"/>
                <w:color w:val="0000FF" w:themeColor="hyperlink"/>
                <w:u w:val="single"/>
              </w:rPr>
            </w:rPrChange>
          </w:rPr>
          <w:t>to the published record (Table 1)</w:t>
        </w:r>
      </w:ins>
      <w:ins w:id="999" w:author="Unknown" w:date="2014-05-02T11:13:00Z">
        <w:r w:rsidR="00C70DE0">
          <w:rPr>
            <w:rFonts w:ascii="Arial" w:hAnsi="Arial" w:cs="Helvetica"/>
          </w:rPr>
          <w:t xml:space="preserve">. Normalized gain scores vary by teaching method, where courses that use interactive engagement teaching methods usually score higher than </w:t>
        </w:r>
        <w:proofErr w:type="gramStart"/>
        <w:r w:rsidR="00C70DE0">
          <w:rPr>
            <w:rFonts w:ascii="Arial" w:hAnsi="Arial" w:cs="Helvetica"/>
          </w:rPr>
          <w:t>courses which</w:t>
        </w:r>
        <w:proofErr w:type="gramEnd"/>
        <w:r w:rsidR="00C70DE0">
          <w:rPr>
            <w:rFonts w:ascii="Arial" w:hAnsi="Arial" w:cs="Helvetica"/>
          </w:rPr>
          <w:t xml:space="preserve"> use traditional teaching method</w:t>
        </w:r>
      </w:ins>
      <w:ins w:id="1000" w:author="Adrian  Carmichael" w:date="2014-05-09T13:15:00Z">
        <w:r w:rsidR="00285AC7">
          <w:rPr>
            <w:rFonts w:ascii="Arial" w:hAnsi="Arial" w:cs="Helvetica"/>
          </w:rPr>
          <w:t xml:space="preserve"> (see Table 1).</w:t>
        </w:r>
      </w:ins>
      <w:ins w:id="1001" w:author="Unknown" w:date="2014-05-02T11:13:00Z">
        <w:del w:id="1002" w:author="Adrian  Carmichael" w:date="2014-05-09T13:15:00Z">
          <w:r w:rsidR="00C70DE0" w:rsidDel="00285AC7">
            <w:rPr>
              <w:rFonts w:ascii="Arial" w:hAnsi="Arial" w:cs="Helvetica"/>
            </w:rPr>
            <w:delText xml:space="preserve">. </w:delText>
          </w:r>
        </w:del>
      </w:ins>
    </w:p>
    <w:p w:rsidR="00F72FF6" w:rsidRPr="005E09A3" w:rsidRDefault="002018B1" w:rsidP="00F72FF6">
      <w:pPr>
        <w:widowControl w:val="0"/>
        <w:numPr>
          <w:ins w:id="1003"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004" w:author="Unknown" w:date="2014-04-18T11:50:00Z"/>
          <w:rFonts w:ascii="Arial" w:hAnsi="Arial" w:cs="Helvetica"/>
        </w:rPr>
      </w:pPr>
      <w:ins w:id="1005" w:author="Unknown" w:date="2014-04-18T11:50:00Z">
        <w:r w:rsidRPr="002018B1">
          <w:rPr>
            <w:rFonts w:ascii="Arial" w:hAnsi="Arial" w:cs="Helvetica"/>
            <w:rPrChange w:id="1006" w:author="Unknown" w:date="2014-04-21T14:03:00Z">
              <w:rPr>
                <w:rFonts w:ascii="Arial" w:hAnsi="Arial" w:cs="Helvetica"/>
                <w:color w:val="0000FF" w:themeColor="hyperlink"/>
                <w:u w:val="single"/>
              </w:rPr>
            </w:rPrChange>
          </w:rPr>
          <w:t>Normalized gain values are</w:t>
        </w:r>
        <w:r w:rsidRPr="002018B1">
          <w:rPr>
            <w:rFonts w:ascii="Arial" w:hAnsi="Arial" w:cs="Helvetica"/>
            <w:b/>
            <w:rPrChange w:id="1007" w:author="Unknown" w:date="2014-04-21T14:03:00Z">
              <w:rPr>
                <w:rFonts w:ascii="Arial" w:hAnsi="Arial" w:cs="Helvetica"/>
                <w:b/>
                <w:color w:val="0000FF" w:themeColor="hyperlink"/>
                <w:u w:val="single"/>
              </w:rPr>
            </w:rPrChange>
          </w:rPr>
          <w:t xml:space="preserve"> </w:t>
        </w:r>
        <w:r w:rsidRPr="002018B1">
          <w:rPr>
            <w:rFonts w:ascii="Arial" w:hAnsi="Arial" w:cs="Helvetica"/>
            <w:rPrChange w:id="1008" w:author="Unknown" w:date="2014-04-21T14:03:00Z">
              <w:rPr>
                <w:rFonts w:ascii="Arial" w:hAnsi="Arial" w:cs="Helvetica"/>
                <w:color w:val="0000FF" w:themeColor="hyperlink"/>
                <w:u w:val="single"/>
              </w:rPr>
            </w:rPrChange>
          </w:rPr>
          <w:t>classifie</w:t>
        </w:r>
      </w:ins>
      <w:r w:rsidR="007518AE">
        <w:rPr>
          <w:rFonts w:ascii="Arial" w:hAnsi="Arial" w:cs="Helvetica"/>
        </w:rPr>
        <w:t>d &lt;g&gt;</w:t>
      </w:r>
      <w:ins w:id="1009" w:author="Unknown" w:date="2014-04-18T11:50:00Z">
        <w:r w:rsidRPr="002018B1">
          <w:rPr>
            <w:rFonts w:ascii="Arial" w:hAnsi="Arial" w:cs="Helvetica"/>
            <w:rPrChange w:id="1010" w:author="Unknown" w:date="2014-04-21T14:03:00Z">
              <w:rPr>
                <w:rFonts w:ascii="Arial" w:hAnsi="Arial" w:cs="Helvetica"/>
                <w:color w:val="0000FF" w:themeColor="hyperlink"/>
                <w:u w:val="single"/>
              </w:rPr>
            </w:rPrChange>
          </w:rPr>
          <w:t xml:space="preserve"> into the following categories </w:t>
        </w:r>
      </w:ins>
      <w:r w:rsidR="007518AE">
        <w:rPr>
          <w:rFonts w:ascii="Arial" w:hAnsi="Arial" w:cs="Helvetica"/>
        </w:rPr>
        <w:fldChar w:fldCharType="begin"/>
      </w:r>
      <w:r w:rsidR="00D161DC">
        <w:rPr>
          <w:rFonts w:ascii="Arial" w:hAnsi="Arial" w:cs="Helvetica"/>
        </w:rPr>
        <w:instrText>ADDIN CSL_CITATION {"mendeley": {"previouslyFormattedCitation": "(Hake, 1998)"}, "citationItems": [{"uris": ["http://www.mendeley.com/documents/?uuid=66b4f50e-58f1-4b45-ab26-717c0a9fca09"], "id": "ITEM-1", "itemData": {"volume": "66", "type": "article-journal", "shortTitle": "Interactive-engagement versus traditional methods", "author": [{"given": "Richard R", "dropping-particle": "", "suffix": "", "family": "Hake", "parse-names": false, "non-dropping-particle": ""}], "issued": {"date-parts": [["1998"]]}, "abstract": "A survey of pre/post-test data using the Halloun\u0096Hestenes Mechanics Diagnostic test or more recent Force Concept Inventory is reported for 62 introductory physics courses enrolling a total number of students N = 6542. A consistent analysis over diverse student populations in high schools, colleges, and universities is obtained if a rough measure of the average effectiveness of a course in promoting conceptual understanding is taken to be the average normalized gain g. The latter is defined as the ratio of the actual average gain (%post\u0096%pre) to the maximum possible average gain (100\u0096%pre). Fourteen \"traditional\" (T) courses (N = 2084) which made little or no use of interactive-engagement (IE) methods achieved an average gain gT-ave = 0.23\u00b10.04 (std dev). In sharp contrast, 48 courses (N = 4458) which made substantial use of IE methods achieved an average gain gIE-ave = 0.48\u00b10.14 (std dev), almost two standard deviations of gIE-ave above that of the traditional courses. Results for 30 (N = 3259) of the above 62 courses on the problem-solving Mechanics Baseline test of Hestenes\u0096Wells imply that IE strategies enhance problem-solving ability. The conceptual and problem-solving test results strongly suggest that the classroom use of IE methods can increase mechanics-course effectiveness well beyond that obtained in traditional practice. \u00a91998 American Association of Physics Teachers.", "title": "Interactive-engagement versus traditional methods: A six-thousand-student survey of mechanics test data for introductory physics courses", "page": "64-74", "note": "        From Duplicate 2 (                           Interactive-engagement versus traditional methods: A six-thousand-student survey of mechanics test data for introductory physics courses                         - Hake, Richard )\n                \n        \nJuly 30, 2009 Reading Group\n        \n        \n      ", "container-title": "American Journal of Physics", "issue": "1", "id": "ITEM-1"}}], "properties": {"noteIndex": 0}, "schema": "https://github.com/citation-style-language/schema/raw/master/csl-citation.json"}</w:instrText>
      </w:r>
      <w:r w:rsidR="007518AE">
        <w:rPr>
          <w:rFonts w:ascii="Arial" w:hAnsi="Arial" w:cs="Helvetica"/>
        </w:rPr>
        <w:fldChar w:fldCharType="separate"/>
      </w:r>
      <w:r w:rsidR="007518AE" w:rsidRPr="007518AE">
        <w:rPr>
          <w:rFonts w:ascii="Arial" w:hAnsi="Arial" w:cs="Helvetica"/>
          <w:noProof/>
        </w:rPr>
        <w:t>(Hake, 1998)</w:t>
      </w:r>
      <w:r w:rsidR="007518AE">
        <w:rPr>
          <w:rFonts w:ascii="Arial" w:hAnsi="Arial" w:cs="Helvetica"/>
        </w:rPr>
        <w:fldChar w:fldCharType="end"/>
      </w:r>
      <w:ins w:id="1011" w:author="Unknown" w:date="2014-04-18T11:50:00Z">
        <w:r w:rsidRPr="002018B1">
          <w:rPr>
            <w:rFonts w:ascii="Arial" w:hAnsi="Arial" w:cs="Helvetica"/>
            <w:rPrChange w:id="1012" w:author="Unknown" w:date="2014-04-21T14:03:00Z">
              <w:rPr>
                <w:rFonts w:ascii="Arial" w:hAnsi="Arial" w:cs="Helvetica"/>
                <w:color w:val="0000FF" w:themeColor="hyperlink"/>
                <w:u w:val="single"/>
              </w:rPr>
            </w:rPrChange>
          </w:rPr>
          <w:t>. These categories are primarily used when discussing FCI gains</w:t>
        </w:r>
      </w:ins>
      <w:ins w:id="1013" w:author="Adrian  Carmichael" w:date="2014-05-09T13:15:00Z">
        <w:r w:rsidR="00285AC7">
          <w:rPr>
            <w:rFonts w:ascii="Arial" w:hAnsi="Arial" w:cs="Helvetica"/>
          </w:rPr>
          <w:t xml:space="preserve">, but can give you a sense of where your course falls. </w:t>
        </w:r>
      </w:ins>
      <w:ins w:id="1014" w:author="Unknown" w:date="2014-04-18T11:50:00Z">
        <w:del w:id="1015" w:author="Adrian  Carmichael" w:date="2014-05-09T13:15:00Z">
          <w:r w:rsidRPr="002018B1">
            <w:rPr>
              <w:rFonts w:ascii="Arial" w:hAnsi="Arial" w:cs="Helvetica"/>
              <w:rPrChange w:id="1016" w:author="Unknown" w:date="2014-04-21T14:03:00Z">
                <w:rPr>
                  <w:rFonts w:ascii="Arial" w:hAnsi="Arial" w:cs="Helvetica"/>
                  <w:color w:val="0000FF" w:themeColor="hyperlink"/>
                  <w:u w:val="single"/>
                </w:rPr>
              </w:rPrChange>
            </w:rPr>
            <w:delText xml:space="preserve">. The normalized gain on the FMCE are sometimes higher than FCI normalized gains (for the same students), so this scale is not an exact fit for FMCE normalized gain scores. </w:delText>
          </w:r>
        </w:del>
      </w:ins>
    </w:p>
    <w:tbl>
      <w:tblPr>
        <w:tblStyle w:val="TableGrid"/>
        <w:tblW w:w="0" w:type="auto"/>
        <w:jc w:val="center"/>
        <w:tblInd w:w="1152" w:type="dxa"/>
        <w:tblBorders>
          <w:left w:val="none" w:sz="0" w:space="0" w:color="auto"/>
          <w:right w:val="none" w:sz="0" w:space="0" w:color="auto"/>
          <w:insideV w:val="none" w:sz="0" w:space="0" w:color="auto"/>
        </w:tblBorders>
        <w:tblLook w:val="00BF"/>
        <w:tblPrChange w:id="1017" w:author="Unknown" w:date="2014-04-24T16:35:00Z">
          <w:tblPr>
            <w:tblStyle w:val="TableGrid"/>
            <w:tblW w:w="0" w:type="auto"/>
            <w:tblInd w:w="1656" w:type="dxa"/>
            <w:tblLook w:val="00BF"/>
          </w:tblPr>
        </w:tblPrChange>
      </w:tblPr>
      <w:tblGrid>
        <w:gridCol w:w="3222"/>
        <w:gridCol w:w="2394"/>
        <w:tblGridChange w:id="1018">
          <w:tblGrid>
            <w:gridCol w:w="2718"/>
            <w:gridCol w:w="2394"/>
          </w:tblGrid>
        </w:tblGridChange>
      </w:tblGrid>
      <w:tr w:rsidR="00F72FF6" w:rsidRPr="005E09A3">
        <w:trPr>
          <w:jc w:val="center"/>
          <w:ins w:id="1019" w:author="Unknown" w:date="2014-04-18T11:50:00Z"/>
        </w:trPr>
        <w:tc>
          <w:tcPr>
            <w:tcW w:w="3222" w:type="dxa"/>
            <w:tcPrChange w:id="1020" w:author="Unknown" w:date="2014-04-24T16:35:00Z">
              <w:tcPr>
                <w:tcW w:w="2718" w:type="dxa"/>
              </w:tcPr>
            </w:tcPrChange>
          </w:tcPr>
          <w:p w:rsidR="00F72FF6" w:rsidRPr="005E09A3" w:rsidRDefault="002018B1">
            <w:pPr>
              <w:widowControl w:val="0"/>
              <w:numPr>
                <w:ins w:id="1021"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22" w:author="Unknown" w:date="2014-04-18T11:50:00Z"/>
                <w:rFonts w:ascii="Arial" w:hAnsi="Arial" w:cs="Helvetica"/>
                <w:b/>
              </w:rPr>
            </w:pPr>
            <w:ins w:id="1023" w:author="Unknown" w:date="2014-04-18T11:50:00Z">
              <w:r w:rsidRPr="002018B1">
                <w:rPr>
                  <w:rFonts w:ascii="Arial" w:hAnsi="Arial" w:cs="Helvetica"/>
                  <w:b/>
                  <w:rPrChange w:id="1024" w:author="Unknown" w:date="2014-04-21T14:03:00Z">
                    <w:rPr>
                      <w:rFonts w:ascii="Arial" w:hAnsi="Arial" w:cs="Helvetica"/>
                      <w:b/>
                      <w:color w:val="0000FF" w:themeColor="hyperlink"/>
                      <w:u w:val="single"/>
                    </w:rPr>
                  </w:rPrChange>
                </w:rPr>
                <w:t>Type of Course</w:t>
              </w:r>
            </w:ins>
          </w:p>
        </w:tc>
        <w:tc>
          <w:tcPr>
            <w:tcW w:w="2394" w:type="dxa"/>
            <w:tcPrChange w:id="1025" w:author="Unknown" w:date="2014-04-24T16:35:00Z">
              <w:tcPr>
                <w:tcW w:w="2394" w:type="dxa"/>
              </w:tcPr>
            </w:tcPrChange>
          </w:tcPr>
          <w:p w:rsidR="00F72FF6" w:rsidRPr="005E09A3" w:rsidRDefault="002018B1">
            <w:pPr>
              <w:widowControl w:val="0"/>
              <w:numPr>
                <w:ins w:id="1026"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27" w:author="Unknown" w:date="2014-04-18T11:50:00Z"/>
                <w:rFonts w:ascii="Arial" w:hAnsi="Arial" w:cs="Helvetica"/>
                <w:b/>
              </w:rPr>
            </w:pPr>
            <w:ins w:id="1028" w:author="Unknown" w:date="2014-04-18T11:50:00Z">
              <w:r w:rsidRPr="002018B1">
                <w:rPr>
                  <w:rFonts w:ascii="Arial" w:hAnsi="Arial" w:cs="Helvetica"/>
                  <w:b/>
                  <w:rPrChange w:id="1029" w:author="Unknown" w:date="2014-04-21T14:03:00Z">
                    <w:rPr>
                      <w:rFonts w:ascii="Arial" w:hAnsi="Arial" w:cs="Helvetica"/>
                      <w:b/>
                      <w:color w:val="0000FF" w:themeColor="hyperlink"/>
                      <w:u w:val="single"/>
                    </w:rPr>
                  </w:rPrChange>
                </w:rPr>
                <w:t>Gain</w:t>
              </w:r>
            </w:ins>
          </w:p>
        </w:tc>
      </w:tr>
      <w:tr w:rsidR="00F72FF6" w:rsidRPr="005E09A3">
        <w:trPr>
          <w:jc w:val="center"/>
          <w:ins w:id="1030" w:author="Unknown" w:date="2014-04-18T11:50:00Z"/>
        </w:trPr>
        <w:tc>
          <w:tcPr>
            <w:tcW w:w="3222" w:type="dxa"/>
            <w:vAlign w:val="center"/>
            <w:tcPrChange w:id="1031" w:author="Unknown" w:date="2014-04-24T16:35:00Z">
              <w:tcPr>
                <w:tcW w:w="2718" w:type="dxa"/>
                <w:vAlign w:val="center"/>
              </w:tcPr>
            </w:tcPrChange>
          </w:tcPr>
          <w:p w:rsidR="00F72FF6" w:rsidRPr="005E09A3" w:rsidRDefault="002018B1">
            <w:pPr>
              <w:widowControl w:val="0"/>
              <w:numPr>
                <w:ins w:id="1032"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33" w:author="Unknown" w:date="2014-04-18T11:50:00Z"/>
                <w:rFonts w:ascii="Arial" w:hAnsi="Arial" w:cs="Helvetica"/>
              </w:rPr>
            </w:pPr>
            <w:ins w:id="1034" w:author="Unknown" w:date="2014-04-18T11:50:00Z">
              <w:r w:rsidRPr="002018B1">
                <w:rPr>
                  <w:rFonts w:ascii="Arial" w:hAnsi="Arial" w:cs="Helvetica"/>
                  <w:rPrChange w:id="1035" w:author="Unknown" w:date="2014-04-21T14:03:00Z">
                    <w:rPr>
                      <w:rFonts w:ascii="Arial" w:hAnsi="Arial" w:cs="Helvetica"/>
                      <w:color w:val="0000FF" w:themeColor="hyperlink"/>
                      <w:u w:val="single"/>
                    </w:rPr>
                  </w:rPrChange>
                </w:rPr>
                <w:t>‘High gain’ courses</w:t>
              </w:r>
            </w:ins>
          </w:p>
        </w:tc>
        <w:tc>
          <w:tcPr>
            <w:tcW w:w="2394" w:type="dxa"/>
            <w:vAlign w:val="center"/>
            <w:tcPrChange w:id="1036" w:author="Unknown" w:date="2014-04-24T16:35:00Z">
              <w:tcPr>
                <w:tcW w:w="2394" w:type="dxa"/>
                <w:vAlign w:val="center"/>
              </w:tcPr>
            </w:tcPrChange>
          </w:tcPr>
          <w:p w:rsidR="00F72FF6" w:rsidRPr="005E09A3" w:rsidRDefault="0095301F">
            <w:pPr>
              <w:widowControl w:val="0"/>
              <w:numPr>
                <w:ins w:id="1037"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38" w:author="Unknown" w:date="2014-04-18T11:50:00Z"/>
                <w:rFonts w:ascii="Arial" w:hAnsi="Arial" w:cs="Helvetica"/>
              </w:rPr>
            </w:pPr>
            <w:ins w:id="1039" w:author="Unknown" w:date="2014-04-18T11:50:00Z">
              <w:r>
                <w:rPr>
                  <w:rFonts w:ascii="Arial" w:hAnsi="Arial"/>
                  <w:noProof/>
                  <w:position w:val="-10"/>
                  <w:rPrChange w:id="1040" w:author="Unknown">
                    <w:rPr>
                      <w:noProof/>
                      <w:color w:val="0000FF" w:themeColor="hyperlink"/>
                      <w:position w:val="-10"/>
                      <w:u w:val="single"/>
                    </w:rPr>
                  </w:rPrChange>
                </w:rPr>
                <w:drawing>
                  <wp:inline distT="0" distB="0" distL="0" distR="0">
                    <wp:extent cx="215900" cy="215900"/>
                    <wp:effectExtent l="0" t="0" r="0" b="0"/>
                    <wp:docPr id="2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0"/>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r w:rsidR="002018B1" w:rsidRPr="002018B1">
                <w:rPr>
                  <w:rFonts w:ascii="Arial" w:hAnsi="Arial" w:cs="Helvetica"/>
                  <w:rPrChange w:id="1041" w:author="Unknown" w:date="2014-04-21T14:03:00Z">
                    <w:rPr>
                      <w:rFonts w:ascii="Arial" w:hAnsi="Arial" w:cs="Helvetica"/>
                      <w:color w:val="0000FF" w:themeColor="hyperlink"/>
                      <w:u w:val="single"/>
                    </w:rPr>
                  </w:rPrChange>
                </w:rPr>
                <w:t>&gt; 0.7</w:t>
              </w:r>
            </w:ins>
          </w:p>
        </w:tc>
      </w:tr>
      <w:tr w:rsidR="00F72FF6" w:rsidRPr="005E09A3">
        <w:trPr>
          <w:jc w:val="center"/>
          <w:ins w:id="1042" w:author="Unknown" w:date="2014-04-18T11:50:00Z"/>
        </w:trPr>
        <w:tc>
          <w:tcPr>
            <w:tcW w:w="3222" w:type="dxa"/>
            <w:vAlign w:val="center"/>
            <w:tcPrChange w:id="1043" w:author="Unknown" w:date="2014-04-24T16:35:00Z">
              <w:tcPr>
                <w:tcW w:w="2718" w:type="dxa"/>
                <w:vAlign w:val="center"/>
              </w:tcPr>
            </w:tcPrChange>
          </w:tcPr>
          <w:p w:rsidR="00F72FF6" w:rsidRPr="005E09A3" w:rsidRDefault="002018B1">
            <w:pPr>
              <w:widowControl w:val="0"/>
              <w:numPr>
                <w:ins w:id="1044"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45" w:author="Unknown" w:date="2014-04-18T11:50:00Z"/>
                <w:rFonts w:ascii="Arial" w:hAnsi="Arial" w:cs="Helvetica"/>
              </w:rPr>
            </w:pPr>
            <w:ins w:id="1046" w:author="Unknown" w:date="2014-04-18T11:50:00Z">
              <w:r w:rsidRPr="002018B1">
                <w:rPr>
                  <w:rFonts w:ascii="Arial" w:hAnsi="Arial" w:cs="Helvetica"/>
                  <w:rPrChange w:id="1047" w:author="Unknown" w:date="2014-04-21T14:03:00Z">
                    <w:rPr>
                      <w:rFonts w:ascii="Arial" w:hAnsi="Arial" w:cs="Helvetica"/>
                      <w:color w:val="0000FF" w:themeColor="hyperlink"/>
                      <w:u w:val="single"/>
                    </w:rPr>
                  </w:rPrChange>
                </w:rPr>
                <w:t>‘Medium gain’ courses</w:t>
              </w:r>
            </w:ins>
          </w:p>
        </w:tc>
        <w:tc>
          <w:tcPr>
            <w:tcW w:w="2394" w:type="dxa"/>
            <w:vAlign w:val="center"/>
            <w:tcPrChange w:id="1048" w:author="Unknown" w:date="2014-04-24T16:35:00Z">
              <w:tcPr>
                <w:tcW w:w="2394" w:type="dxa"/>
                <w:vAlign w:val="center"/>
              </w:tcPr>
            </w:tcPrChange>
          </w:tcPr>
          <w:p w:rsidR="00F72FF6" w:rsidRPr="005E09A3" w:rsidRDefault="002018B1">
            <w:pPr>
              <w:widowControl w:val="0"/>
              <w:numPr>
                <w:ins w:id="1049"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50" w:author="Unknown" w:date="2014-04-18T11:50:00Z"/>
                <w:rFonts w:ascii="Arial" w:hAnsi="Arial" w:cs="Helvetica"/>
              </w:rPr>
            </w:pPr>
            <w:ins w:id="1051" w:author="Unknown" w:date="2014-04-18T11:50:00Z">
              <w:r w:rsidRPr="002018B1">
                <w:rPr>
                  <w:rFonts w:ascii="Arial" w:hAnsi="Arial" w:cs="Helvetica"/>
                  <w:rPrChange w:id="1052" w:author="Unknown" w:date="2014-04-21T14:03:00Z">
                    <w:rPr>
                      <w:rFonts w:ascii="Arial" w:hAnsi="Arial" w:cs="Helvetica"/>
                      <w:color w:val="0000FF" w:themeColor="hyperlink"/>
                      <w:u w:val="single"/>
                    </w:rPr>
                  </w:rPrChange>
                </w:rPr>
                <w:t xml:space="preserve">0.7 &gt; </w:t>
              </w:r>
              <w:r w:rsidR="0095301F">
                <w:rPr>
                  <w:rFonts w:ascii="Arial" w:hAnsi="Arial"/>
                  <w:noProof/>
                  <w:position w:val="-10"/>
                  <w:rPrChange w:id="1053" w:author="Unknown">
                    <w:rPr>
                      <w:noProof/>
                      <w:color w:val="0000FF" w:themeColor="hyperlink"/>
                      <w:position w:val="-10"/>
                      <w:u w:val="single"/>
                    </w:rPr>
                  </w:rPrChange>
                </w:rPr>
                <w:drawing>
                  <wp:inline distT="0" distB="0" distL="0" distR="0">
                    <wp:extent cx="215900" cy="215900"/>
                    <wp:effectExtent l="0" t="0" r="0" b="0"/>
                    <wp:docPr id="2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0"/>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r w:rsidRPr="002018B1">
                <w:rPr>
                  <w:rFonts w:ascii="Arial" w:hAnsi="Arial" w:cs="Helvetica"/>
                  <w:rPrChange w:id="1054" w:author="Unknown" w:date="2014-04-21T14:03:00Z">
                    <w:rPr>
                      <w:rFonts w:ascii="Arial" w:hAnsi="Arial" w:cs="Helvetica"/>
                      <w:color w:val="0000FF" w:themeColor="hyperlink"/>
                      <w:u w:val="single"/>
                    </w:rPr>
                  </w:rPrChange>
                </w:rPr>
                <w:t xml:space="preserve"> &gt; 0.3</w:t>
              </w:r>
            </w:ins>
          </w:p>
        </w:tc>
      </w:tr>
      <w:tr w:rsidR="00F72FF6" w:rsidRPr="005E09A3">
        <w:trPr>
          <w:jc w:val="center"/>
          <w:ins w:id="1055" w:author="Unknown" w:date="2014-04-18T11:50:00Z"/>
        </w:trPr>
        <w:tc>
          <w:tcPr>
            <w:tcW w:w="3222" w:type="dxa"/>
            <w:vAlign w:val="center"/>
            <w:tcPrChange w:id="1056" w:author="Unknown" w:date="2014-04-24T16:35:00Z">
              <w:tcPr>
                <w:tcW w:w="2718" w:type="dxa"/>
                <w:vAlign w:val="center"/>
              </w:tcPr>
            </w:tcPrChange>
          </w:tcPr>
          <w:p w:rsidR="00F72FF6" w:rsidRPr="005E09A3" w:rsidRDefault="002018B1">
            <w:pPr>
              <w:widowControl w:val="0"/>
              <w:numPr>
                <w:ins w:id="1057"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58" w:author="Unknown" w:date="2014-04-18T11:50:00Z"/>
                <w:rFonts w:ascii="Arial" w:hAnsi="Arial" w:cs="Helvetica"/>
              </w:rPr>
            </w:pPr>
            <w:ins w:id="1059" w:author="Unknown" w:date="2014-04-18T11:50:00Z">
              <w:r w:rsidRPr="002018B1">
                <w:rPr>
                  <w:rFonts w:ascii="Arial" w:hAnsi="Arial" w:cs="Helvetica"/>
                  <w:rPrChange w:id="1060" w:author="Unknown" w:date="2014-04-21T14:03:00Z">
                    <w:rPr>
                      <w:rFonts w:ascii="Arial" w:hAnsi="Arial" w:cs="Helvetica"/>
                      <w:color w:val="0000FF" w:themeColor="hyperlink"/>
                      <w:u w:val="single"/>
                    </w:rPr>
                  </w:rPrChange>
                </w:rPr>
                <w:t>‘Low gain’ courses</w:t>
              </w:r>
            </w:ins>
          </w:p>
        </w:tc>
        <w:tc>
          <w:tcPr>
            <w:tcW w:w="2394" w:type="dxa"/>
            <w:vAlign w:val="center"/>
            <w:tcPrChange w:id="1061" w:author="Unknown" w:date="2014-04-24T16:35:00Z">
              <w:tcPr>
                <w:tcW w:w="2394" w:type="dxa"/>
                <w:vAlign w:val="center"/>
              </w:tcPr>
            </w:tcPrChange>
          </w:tcPr>
          <w:p w:rsidR="00F72FF6" w:rsidRPr="005E09A3" w:rsidRDefault="0095301F">
            <w:pPr>
              <w:widowControl w:val="0"/>
              <w:numPr>
                <w:ins w:id="1062"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63" w:author="Unknown" w:date="2014-04-18T11:50:00Z"/>
                <w:rFonts w:ascii="Arial" w:hAnsi="Arial" w:cs="Helvetica"/>
              </w:rPr>
            </w:pPr>
            <w:ins w:id="1064" w:author="Unknown" w:date="2014-04-18T11:50:00Z">
              <w:r>
                <w:rPr>
                  <w:rFonts w:ascii="Arial" w:hAnsi="Arial"/>
                  <w:noProof/>
                  <w:position w:val="-10"/>
                  <w:rPrChange w:id="1065" w:author="Unknown">
                    <w:rPr>
                      <w:noProof/>
                      <w:color w:val="0000FF" w:themeColor="hyperlink"/>
                      <w:position w:val="-10"/>
                      <w:u w:val="single"/>
                    </w:rPr>
                  </w:rPrChange>
                </w:rPr>
                <w:drawing>
                  <wp:inline distT="0" distB="0" distL="0" distR="0">
                    <wp:extent cx="215900" cy="215900"/>
                    <wp:effectExtent l="25400" t="0" r="0" b="0"/>
                    <wp:docPr id="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0"/>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r w:rsidR="002018B1" w:rsidRPr="002018B1">
                <w:rPr>
                  <w:rFonts w:ascii="Arial" w:hAnsi="Arial" w:cs="Helvetica"/>
                  <w:rPrChange w:id="1066" w:author="Unknown" w:date="2014-04-21T14:03:00Z">
                    <w:rPr>
                      <w:rFonts w:ascii="Arial" w:hAnsi="Arial" w:cs="Helvetica"/>
                      <w:color w:val="0000FF" w:themeColor="hyperlink"/>
                      <w:u w:val="single"/>
                    </w:rPr>
                  </w:rPrChange>
                </w:rPr>
                <w:t>&lt; 0.3</w:t>
              </w:r>
            </w:ins>
          </w:p>
        </w:tc>
      </w:tr>
    </w:tbl>
    <w:p w:rsidR="00F72FF6" w:rsidRPr="005E09A3" w:rsidDel="00285AC7" w:rsidRDefault="00F72FF6" w:rsidP="00F72FF6">
      <w:pPr>
        <w:widowControl w:val="0"/>
        <w:numPr>
          <w:ins w:id="1067"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rPr>
          <w:ins w:id="1068" w:author="Unknown" w:date="2014-04-18T11:50:00Z"/>
          <w:del w:id="1069" w:author="Adrian  Carmichael" w:date="2014-05-09T13:16:00Z"/>
          <w:rFonts w:ascii="Arial" w:hAnsi="Arial" w:cs="Helvetica"/>
        </w:rPr>
      </w:pPr>
    </w:p>
    <w:p w:rsidR="00F72FF6" w:rsidRPr="005E09A3" w:rsidDel="00285AC7" w:rsidRDefault="002018B1" w:rsidP="00F72FF6">
      <w:pPr>
        <w:widowControl w:val="0"/>
        <w:numPr>
          <w:ins w:id="1070" w:author="Unknown" w:date="2014-04-18T11:55:00Z"/>
        </w:numPr>
        <w:autoSpaceDE w:val="0"/>
        <w:autoSpaceDN w:val="0"/>
        <w:adjustRightInd w:val="0"/>
        <w:spacing w:after="60"/>
        <w:rPr>
          <w:ins w:id="1071" w:author="Unknown" w:date="2014-04-18T11:55:00Z"/>
          <w:del w:id="1072" w:author="Adrian  Carmichael" w:date="2014-05-09T13:16:00Z"/>
          <w:rFonts w:ascii="Arial" w:hAnsi="Arial" w:cs="Helvetica"/>
          <w:rPrChange w:id="1073" w:author="Unknown" w:date="2014-04-21T14:03:00Z">
            <w:rPr>
              <w:ins w:id="1074" w:author="Unknown" w:date="2014-04-18T11:55:00Z"/>
              <w:del w:id="1075" w:author="Adrian  Carmichael" w:date="2014-05-09T13:16:00Z"/>
              <w:rFonts w:ascii="Times New Roman" w:hAnsi="Times New Roman" w:cs="Helvetica"/>
            </w:rPr>
          </w:rPrChange>
        </w:rPr>
      </w:pPr>
      <w:ins w:id="1076" w:author="Unknown" w:date="2014-04-18T11:50:00Z">
        <w:del w:id="1077" w:author="Adrian  Carmichael" w:date="2014-05-09T13:16:00Z">
          <w:r w:rsidRPr="002018B1">
            <w:rPr>
              <w:rFonts w:ascii="Arial" w:hAnsi="Arial" w:cs="Helvetica"/>
              <w:rPrChange w:id="1078" w:author="Unknown" w:date="2014-04-21T14:03:00Z">
                <w:rPr>
                  <w:rFonts w:ascii="Arial" w:hAnsi="Arial" w:cs="Helvetica"/>
                  <w:b/>
                  <w:color w:val="0000FF" w:themeColor="hyperlink"/>
                  <w:u w:val="single"/>
                </w:rPr>
              </w:rPrChange>
            </w:rPr>
            <w:delText xml:space="preserve">To figure out what your scores mean, determine which gain category you fall into and look at the others types of instructional methods that get the same scores. </w:delText>
          </w:r>
        </w:del>
      </w:ins>
    </w:p>
    <w:p w:rsidR="00ED0089" w:rsidRPr="005E09A3" w:rsidRDefault="002018B1" w:rsidP="00ED0089">
      <w:pPr>
        <w:widowControl w:val="0"/>
        <w:numPr>
          <w:ins w:id="1079" w:author="Unknown" w:date="2014-04-18T10: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080" w:author="Unknown" w:date="2014-04-18T10:52:00Z"/>
          <w:rFonts w:ascii="Arial" w:hAnsi="Arial" w:cs="Arial"/>
          <w:color w:val="1F497D" w:themeColor="text2"/>
          <w:sz w:val="48"/>
          <w:szCs w:val="26"/>
        </w:rPr>
      </w:pPr>
      <w:ins w:id="1081" w:author="Unknown" w:date="2014-04-18T10:52:00Z">
        <w:r w:rsidRPr="002018B1">
          <w:rPr>
            <w:rFonts w:ascii="Arial" w:hAnsi="Arial" w:cs="Arial"/>
            <w:color w:val="1F497D" w:themeColor="text2"/>
            <w:sz w:val="48"/>
            <w:szCs w:val="26"/>
            <w:rPrChange w:id="1082" w:author="Unknown" w:date="2014-04-21T14:03:00Z">
              <w:rPr>
                <w:rFonts w:ascii="Arial" w:hAnsi="Arial" w:cs="Arial"/>
                <w:color w:val="1F497D" w:themeColor="text2"/>
                <w:sz w:val="48"/>
                <w:szCs w:val="26"/>
                <w:u w:val="single"/>
              </w:rPr>
            </w:rPrChange>
          </w:rPr>
          <w:t>Background</w:t>
        </w:r>
      </w:ins>
    </w:p>
    <w:p w:rsidR="009B4EEC" w:rsidRDefault="009B4EEC" w:rsidP="009B4EEC">
      <w:pPr>
        <w:widowControl w:val="0"/>
        <w:numPr>
          <w:ins w:id="1083" w:author="Unknown" w:date="2014-05-05T12:4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084" w:author="Unknown" w:date="2014-05-05T12:43:00Z"/>
          <w:rFonts w:ascii="Arial" w:hAnsi="Arial"/>
          <w:b/>
          <w:color w:val="336633"/>
          <w:sz w:val="28"/>
        </w:rPr>
      </w:pPr>
      <w:ins w:id="1085" w:author="Unknown" w:date="2014-05-05T12:43:00Z">
        <w:r>
          <w:rPr>
            <w:rFonts w:ascii="Arial" w:hAnsi="Arial"/>
            <w:b/>
            <w:color w:val="336633"/>
            <w:sz w:val="28"/>
          </w:rPr>
          <w:t xml:space="preserve">Similar Tests: </w:t>
        </w:r>
      </w:ins>
    </w:p>
    <w:p w:rsidR="002018B1" w:rsidRPr="002018B1" w:rsidRDefault="009B4EEC" w:rsidP="002018B1">
      <w:pPr>
        <w:widowControl w:val="0"/>
        <w:numPr>
          <w:ins w:id="1086" w:author="Unknown" w:date="2014-05-05T12:43:00Z"/>
        </w:numPr>
        <w:autoSpaceDE w:val="0"/>
        <w:autoSpaceDN w:val="0"/>
        <w:adjustRightInd w:val="0"/>
        <w:spacing w:before="180" w:after="60"/>
        <w:rPr>
          <w:ins w:id="1087" w:author="Unknown" w:date="2014-05-05T12:43:00Z"/>
          <w:rFonts w:ascii="Arial" w:hAnsi="Arial" w:cs="Helvetica"/>
          <w:rPrChange w:id="1088" w:author="Unknown" w:date="2014-05-05T12:43:00Z">
            <w:rPr>
              <w:ins w:id="1089" w:author="Unknown" w:date="2014-05-05T12:43:00Z"/>
              <w:rFonts w:ascii="Arial" w:hAnsi="Arial" w:cs="Arial"/>
              <w:b/>
              <w:color w:val="336633"/>
              <w:sz w:val="28"/>
              <w:szCs w:val="26"/>
            </w:rPr>
          </w:rPrChange>
        </w:rPr>
        <w:pPrChange w:id="1090" w:author="Unknown" w:date="2014-05-05T12:43: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pPr>
        </w:pPrChange>
      </w:pPr>
      <w:ins w:id="1091" w:author="Unknown" w:date="2014-05-05T12:43:00Z">
        <w:r>
          <w:rPr>
            <w:rFonts w:ascii="Arial" w:hAnsi="Arial" w:cs="Helvetica"/>
          </w:rPr>
          <w:t>The BEMA covers very similar content to the CSEM and these tests contain 5 questions in common (</w:t>
        </w:r>
        <w:del w:id="1092" w:author="Adrian  Carmichael" w:date="2014-05-09T13:16:00Z">
          <w:r w:rsidDel="00285AC7">
            <w:rPr>
              <w:rFonts w:ascii="Arial" w:hAnsi="Arial" w:cs="Helvetica"/>
            </w:rPr>
            <w:delText xml:space="preserve"> </w:delText>
          </w:r>
        </w:del>
        <w:r>
          <w:rPr>
            <w:rFonts w:ascii="Arial" w:hAnsi="Arial" w:cs="Helvetica"/>
          </w:rPr>
          <w:t>CSEM questions 3,4,5,31 and 32 are the same as BEMA questions</w:t>
        </w:r>
      </w:ins>
      <w:ins w:id="1093" w:author="Adrian  Carmichael" w:date="2014-05-12T13:13:00Z">
        <w:r w:rsidR="009566AD">
          <w:rPr>
            <w:rFonts w:ascii="Arial" w:hAnsi="Arial" w:cs="Helvetica"/>
          </w:rPr>
          <w:t xml:space="preserve"> 1-3, 30 and 37)</w:t>
        </w:r>
      </w:ins>
      <w:ins w:id="1094" w:author="Unknown" w:date="2014-05-05T12:43:00Z">
        <w:del w:id="1095" w:author="Adrian  Carmichael" w:date="2014-05-12T13:13:00Z">
          <w:r w:rsidDel="009566AD">
            <w:rPr>
              <w:rFonts w:ascii="Arial" w:hAnsi="Arial" w:cs="Helvetica"/>
            </w:rPr>
            <w:delText xml:space="preserve"> </w:delText>
          </w:r>
          <w:r w:rsidRPr="00301704" w:rsidDel="009566AD">
            <w:rPr>
              <w:rFonts w:ascii="Arial" w:hAnsi="Arial" w:cs="Helvetica"/>
              <w:highlight w:val="yellow"/>
            </w:rPr>
            <w:delText>________</w:delText>
          </w:r>
          <w:r w:rsidDel="009566AD">
            <w:rPr>
              <w:rFonts w:ascii="Arial" w:hAnsi="Arial" w:cs="Helvetica"/>
            </w:rPr>
            <w:delText>)</w:delText>
          </w:r>
        </w:del>
      </w:ins>
    </w:p>
    <w:p w:rsidR="001E45DF" w:rsidRDefault="001E45DF" w:rsidP="00ED0089">
      <w:pPr>
        <w:widowControl w:val="0"/>
        <w:numPr>
          <w:ins w:id="1096" w:author="Adrian  Carmichael" w:date="2014-06-13T15:0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097" w:author="Adrian  Carmichael" w:date="2014-06-13T15:04:00Z"/>
          <w:rFonts w:ascii="Arial" w:hAnsi="Arial" w:cs="Arial"/>
          <w:b/>
          <w:color w:val="336633"/>
          <w:sz w:val="28"/>
          <w:szCs w:val="26"/>
        </w:rPr>
      </w:pPr>
      <w:ins w:id="1098" w:author="Adrian  Carmichael" w:date="2014-06-13T15:04:00Z">
        <w:r>
          <w:rPr>
            <w:rFonts w:ascii="Arial" w:hAnsi="Arial" w:cs="Arial"/>
            <w:b/>
            <w:color w:val="336633"/>
            <w:sz w:val="28"/>
            <w:szCs w:val="26"/>
          </w:rPr>
          <w:t>Variations:</w:t>
        </w:r>
      </w:ins>
      <w:r w:rsidR="007518AE">
        <w:rPr>
          <w:rFonts w:ascii="Arial" w:hAnsi="Arial" w:cs="Arial"/>
          <w:b/>
          <w:color w:val="336633"/>
          <w:sz w:val="28"/>
          <w:szCs w:val="26"/>
        </w:rPr>
        <w:t xml:space="preserve"> </w:t>
      </w:r>
      <w:ins w:id="1099" w:author="Adrian  Carmichael" w:date="2014-06-13T15:04:00Z">
        <w:r>
          <w:rPr>
            <w:rFonts w:ascii="Arial" w:hAnsi="Arial" w:cs="Helvetica"/>
          </w:rPr>
          <w:t xml:space="preserve">There are no variations of the BEMA. </w:t>
        </w:r>
      </w:ins>
    </w:p>
    <w:p w:rsidR="00781391" w:rsidRDefault="00781391" w:rsidP="00ED0089">
      <w:pPr>
        <w:widowControl w:val="0"/>
        <w:numPr>
          <w:ins w:id="1100" w:author="Unknown" w:date="2014-05-02T10:26: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101" w:author="Unknown" w:date="2014-05-02T10:40:00Z"/>
          <w:rFonts w:ascii="Arial" w:hAnsi="Arial" w:cs="Arial"/>
          <w:b/>
          <w:color w:val="336633"/>
          <w:sz w:val="28"/>
          <w:szCs w:val="26"/>
        </w:rPr>
      </w:pPr>
      <w:ins w:id="1102" w:author="Unknown" w:date="2014-05-02T10:26:00Z">
        <w:r>
          <w:rPr>
            <w:rFonts w:ascii="Arial" w:hAnsi="Arial" w:cs="Arial"/>
            <w:b/>
            <w:color w:val="336633"/>
            <w:sz w:val="28"/>
            <w:szCs w:val="26"/>
          </w:rPr>
          <w:t>Research: What research has been done to create and validate the test?</w:t>
        </w:r>
      </w:ins>
    </w:p>
    <w:p w:rsidR="009B4EEC" w:rsidRPr="009B4EEC" w:rsidRDefault="002018B1" w:rsidP="009B4EEC">
      <w:pPr>
        <w:pStyle w:val="NormalWeb"/>
        <w:numPr>
          <w:ilvl w:val="0"/>
          <w:numId w:val="23"/>
          <w:ins w:id="1103" w:author="Unknown" w:date="2014-05-05T12:42:00Z"/>
        </w:numPr>
        <w:spacing w:beforeLines="0" w:afterLines="0"/>
        <w:textAlignment w:val="baseline"/>
        <w:rPr>
          <w:ins w:id="1104" w:author="Unknown" w:date="2014-05-05T12:42:00Z"/>
          <w:rFonts w:ascii="Arial" w:hAnsi="Arial"/>
          <w:color w:val="000000"/>
          <w:sz w:val="24"/>
          <w:szCs w:val="30"/>
          <w:rPrChange w:id="1105" w:author="Unknown" w:date="2014-05-05T12:42:00Z">
            <w:rPr>
              <w:ins w:id="1106" w:author="Unknown" w:date="2014-05-05T12:42:00Z"/>
              <w:rFonts w:ascii="Arial" w:hAnsi="Arial"/>
              <w:color w:val="000000"/>
              <w:sz w:val="30"/>
              <w:szCs w:val="30"/>
            </w:rPr>
          </w:rPrChange>
        </w:rPr>
      </w:pPr>
      <w:ins w:id="1107" w:author="Unknown" w:date="2014-05-05T12:42:00Z">
        <w:r w:rsidRPr="002018B1">
          <w:rPr>
            <w:rFonts w:ascii="Arial" w:hAnsi="Arial"/>
            <w:color w:val="000000"/>
            <w:sz w:val="24"/>
            <w:szCs w:val="30"/>
            <w:rPrChange w:id="1108" w:author="Unknown" w:date="2014-05-05T12:42:00Z">
              <w:rPr>
                <w:rFonts w:ascii="Arial" w:hAnsi="Arial" w:cstheme="minorBidi"/>
                <w:color w:val="000000"/>
                <w:sz w:val="30"/>
                <w:szCs w:val="30"/>
                <w:u w:val="single"/>
              </w:rPr>
            </w:rPrChange>
          </w:rPr>
          <w:t>Questions are based on research into student thinking</w:t>
        </w:r>
      </w:ins>
    </w:p>
    <w:p w:rsidR="009B4EEC" w:rsidRPr="009B4EEC" w:rsidRDefault="002018B1" w:rsidP="009B4EEC">
      <w:pPr>
        <w:pStyle w:val="NormalWeb"/>
        <w:numPr>
          <w:ilvl w:val="0"/>
          <w:numId w:val="23"/>
          <w:ins w:id="1109" w:author="Unknown" w:date="2014-05-05T12:42:00Z"/>
        </w:numPr>
        <w:spacing w:beforeLines="0" w:afterLines="0"/>
        <w:textAlignment w:val="baseline"/>
        <w:rPr>
          <w:ins w:id="1110" w:author="Unknown" w:date="2014-05-05T12:42:00Z"/>
          <w:rFonts w:ascii="Arial" w:hAnsi="Arial"/>
          <w:color w:val="000000"/>
          <w:sz w:val="24"/>
          <w:szCs w:val="30"/>
          <w:rPrChange w:id="1111" w:author="Unknown" w:date="2014-05-05T12:42:00Z">
            <w:rPr>
              <w:ins w:id="1112" w:author="Unknown" w:date="2014-05-05T12:42:00Z"/>
              <w:rFonts w:ascii="Arial" w:hAnsi="Arial"/>
              <w:color w:val="000000"/>
              <w:sz w:val="30"/>
              <w:szCs w:val="30"/>
            </w:rPr>
          </w:rPrChange>
        </w:rPr>
      </w:pPr>
      <w:ins w:id="1113" w:author="Unknown" w:date="2014-05-05T12:42:00Z">
        <w:r w:rsidRPr="002018B1">
          <w:rPr>
            <w:rFonts w:ascii="Arial" w:hAnsi="Arial"/>
            <w:color w:val="000000"/>
            <w:sz w:val="24"/>
            <w:szCs w:val="30"/>
            <w:rPrChange w:id="1114" w:author="Unknown" w:date="2014-05-05T12:42:00Z">
              <w:rPr>
                <w:rFonts w:ascii="Arial" w:hAnsi="Arial" w:cstheme="minorBidi"/>
                <w:color w:val="000000"/>
                <w:sz w:val="30"/>
                <w:szCs w:val="30"/>
                <w:u w:val="single"/>
              </w:rPr>
            </w:rPrChange>
          </w:rPr>
          <w:t>Student interviews</w:t>
        </w:r>
      </w:ins>
    </w:p>
    <w:p w:rsidR="009B4EEC" w:rsidRPr="009B4EEC" w:rsidRDefault="002018B1" w:rsidP="009B4EEC">
      <w:pPr>
        <w:pStyle w:val="NormalWeb"/>
        <w:numPr>
          <w:ilvl w:val="0"/>
          <w:numId w:val="23"/>
          <w:ins w:id="1115" w:author="Unknown" w:date="2014-05-05T12:42:00Z"/>
        </w:numPr>
        <w:spacing w:beforeLines="0" w:afterLines="0"/>
        <w:textAlignment w:val="baseline"/>
        <w:rPr>
          <w:ins w:id="1116" w:author="Unknown" w:date="2014-05-05T12:42:00Z"/>
          <w:rFonts w:ascii="Arial" w:hAnsi="Arial"/>
          <w:color w:val="000000"/>
          <w:sz w:val="24"/>
          <w:szCs w:val="30"/>
          <w:rPrChange w:id="1117" w:author="Unknown" w:date="2014-05-05T12:42:00Z">
            <w:rPr>
              <w:ins w:id="1118" w:author="Unknown" w:date="2014-05-05T12:42:00Z"/>
              <w:rFonts w:ascii="Arial" w:hAnsi="Arial"/>
              <w:color w:val="000000"/>
              <w:sz w:val="30"/>
              <w:szCs w:val="30"/>
            </w:rPr>
          </w:rPrChange>
        </w:rPr>
      </w:pPr>
      <w:ins w:id="1119" w:author="Unknown" w:date="2014-05-05T12:42:00Z">
        <w:r w:rsidRPr="002018B1">
          <w:rPr>
            <w:rFonts w:ascii="Arial" w:hAnsi="Arial"/>
            <w:color w:val="000000"/>
            <w:sz w:val="24"/>
            <w:szCs w:val="30"/>
            <w:rPrChange w:id="1120" w:author="Unknown" w:date="2014-05-05T12:42:00Z">
              <w:rPr>
                <w:rFonts w:ascii="Arial" w:hAnsi="Arial" w:cstheme="minorBidi"/>
                <w:color w:val="000000"/>
                <w:sz w:val="30"/>
                <w:szCs w:val="30"/>
                <w:u w:val="single"/>
              </w:rPr>
            </w:rPrChange>
          </w:rPr>
          <w:t>Expert review</w:t>
        </w:r>
      </w:ins>
    </w:p>
    <w:p w:rsidR="009B4EEC" w:rsidRPr="009B4EEC" w:rsidRDefault="002018B1" w:rsidP="009B4EEC">
      <w:pPr>
        <w:pStyle w:val="NormalWeb"/>
        <w:numPr>
          <w:ilvl w:val="0"/>
          <w:numId w:val="23"/>
          <w:ins w:id="1121" w:author="Unknown" w:date="2014-05-05T12:42:00Z"/>
        </w:numPr>
        <w:spacing w:beforeLines="0" w:afterLines="0"/>
        <w:textAlignment w:val="baseline"/>
        <w:rPr>
          <w:ins w:id="1122" w:author="Unknown" w:date="2014-05-05T12:42:00Z"/>
          <w:rFonts w:ascii="Arial" w:hAnsi="Arial"/>
          <w:color w:val="000000"/>
          <w:sz w:val="24"/>
          <w:szCs w:val="30"/>
          <w:rPrChange w:id="1123" w:author="Unknown" w:date="2014-05-05T12:42:00Z">
            <w:rPr>
              <w:ins w:id="1124" w:author="Unknown" w:date="2014-05-05T12:42:00Z"/>
              <w:rFonts w:ascii="Arial" w:hAnsi="Arial"/>
              <w:color w:val="000000"/>
              <w:sz w:val="30"/>
              <w:szCs w:val="30"/>
            </w:rPr>
          </w:rPrChange>
        </w:rPr>
      </w:pPr>
      <w:ins w:id="1125" w:author="Unknown" w:date="2014-05-05T12:42:00Z">
        <w:r w:rsidRPr="002018B1">
          <w:rPr>
            <w:rFonts w:ascii="Arial" w:hAnsi="Arial"/>
            <w:color w:val="000000"/>
            <w:sz w:val="24"/>
            <w:szCs w:val="30"/>
            <w:rPrChange w:id="1126" w:author="Unknown" w:date="2014-05-05T12:42:00Z">
              <w:rPr>
                <w:rFonts w:ascii="Arial" w:hAnsi="Arial" w:cstheme="minorBidi"/>
                <w:color w:val="000000"/>
                <w:sz w:val="30"/>
                <w:szCs w:val="30"/>
                <w:u w:val="single"/>
              </w:rPr>
            </w:rPrChange>
          </w:rPr>
          <w:t>Appropriate Statistical analysis (factor analysis, IRT, SEM, etc)</w:t>
        </w:r>
      </w:ins>
    </w:p>
    <w:p w:rsidR="009B4EEC" w:rsidRPr="009B4EEC" w:rsidRDefault="002018B1" w:rsidP="009B4EEC">
      <w:pPr>
        <w:pStyle w:val="NormalWeb"/>
        <w:numPr>
          <w:ilvl w:val="0"/>
          <w:numId w:val="23"/>
          <w:ins w:id="1127" w:author="Unknown" w:date="2014-05-05T12:42:00Z"/>
        </w:numPr>
        <w:spacing w:beforeLines="0" w:afterLines="0"/>
        <w:textAlignment w:val="baseline"/>
        <w:rPr>
          <w:ins w:id="1128" w:author="Unknown" w:date="2014-05-05T12:42:00Z"/>
          <w:rFonts w:ascii="Arial" w:hAnsi="Arial"/>
          <w:color w:val="000000"/>
          <w:sz w:val="24"/>
          <w:szCs w:val="30"/>
          <w:rPrChange w:id="1129" w:author="Unknown" w:date="2014-05-05T12:42:00Z">
            <w:rPr>
              <w:ins w:id="1130" w:author="Unknown" w:date="2014-05-05T12:42:00Z"/>
              <w:rFonts w:ascii="Arial" w:hAnsi="Arial"/>
              <w:color w:val="000000"/>
              <w:sz w:val="30"/>
              <w:szCs w:val="30"/>
            </w:rPr>
          </w:rPrChange>
        </w:rPr>
      </w:pPr>
      <w:ins w:id="1131" w:author="Unknown" w:date="2014-05-05T12:42:00Z">
        <w:r w:rsidRPr="002018B1">
          <w:rPr>
            <w:rFonts w:ascii="Arial" w:hAnsi="Arial"/>
            <w:color w:val="000000"/>
            <w:sz w:val="24"/>
            <w:szCs w:val="30"/>
            <w:rPrChange w:id="1132" w:author="Unknown" w:date="2014-05-05T12:42:00Z">
              <w:rPr>
                <w:rFonts w:ascii="Arial" w:hAnsi="Arial" w:cstheme="minorBidi"/>
                <w:color w:val="000000"/>
                <w:sz w:val="30"/>
                <w:szCs w:val="30"/>
                <w:u w:val="single"/>
              </w:rPr>
            </w:rPrChange>
          </w:rPr>
          <w:t>At least one peer-reviewed publication</w:t>
        </w:r>
      </w:ins>
    </w:p>
    <w:p w:rsidR="009B4EEC" w:rsidRPr="009B4EEC" w:rsidRDefault="002018B1" w:rsidP="009B4EEC">
      <w:pPr>
        <w:pStyle w:val="NormalWeb"/>
        <w:numPr>
          <w:ilvl w:val="0"/>
          <w:numId w:val="23"/>
          <w:ins w:id="1133" w:author="Unknown" w:date="2014-05-05T12:42:00Z"/>
        </w:numPr>
        <w:spacing w:beforeLines="0" w:afterLines="0"/>
        <w:textAlignment w:val="baseline"/>
        <w:rPr>
          <w:ins w:id="1134" w:author="Unknown" w:date="2014-05-05T12:42:00Z"/>
          <w:rFonts w:ascii="Arial" w:hAnsi="Arial"/>
          <w:color w:val="000000"/>
          <w:sz w:val="24"/>
          <w:szCs w:val="30"/>
          <w:rPrChange w:id="1135" w:author="Unknown" w:date="2014-05-05T12:42:00Z">
            <w:rPr>
              <w:ins w:id="1136" w:author="Unknown" w:date="2014-05-05T12:42:00Z"/>
              <w:rFonts w:ascii="Arial" w:hAnsi="Arial"/>
              <w:color w:val="000000"/>
              <w:sz w:val="30"/>
              <w:szCs w:val="30"/>
            </w:rPr>
          </w:rPrChange>
        </w:rPr>
      </w:pPr>
      <w:ins w:id="1137" w:author="Unknown" w:date="2014-05-05T12:42:00Z">
        <w:r w:rsidRPr="002018B1">
          <w:rPr>
            <w:rFonts w:ascii="Arial" w:hAnsi="Arial"/>
            <w:color w:val="000000"/>
            <w:sz w:val="24"/>
            <w:szCs w:val="30"/>
            <w:rPrChange w:id="1138" w:author="Unknown" w:date="2014-05-05T12:42:00Z">
              <w:rPr>
                <w:rFonts w:ascii="Arial" w:hAnsi="Arial" w:cstheme="minorBidi"/>
                <w:color w:val="000000"/>
                <w:sz w:val="30"/>
                <w:szCs w:val="30"/>
                <w:u w:val="single"/>
              </w:rPr>
            </w:rPrChange>
          </w:rPr>
          <w:t>Administered at multiple institutions</w:t>
        </w:r>
      </w:ins>
    </w:p>
    <w:p w:rsidR="002018B1" w:rsidRPr="002018B1" w:rsidRDefault="002018B1" w:rsidP="002018B1">
      <w:pPr>
        <w:pStyle w:val="NormalWeb"/>
        <w:numPr>
          <w:ilvl w:val="0"/>
          <w:numId w:val="23"/>
          <w:ins w:id="1139" w:author="Unknown" w:date="2014-05-05T12:42:00Z"/>
        </w:numPr>
        <w:spacing w:beforeLines="0" w:afterLines="0"/>
        <w:textAlignment w:val="baseline"/>
        <w:rPr>
          <w:ins w:id="1140" w:author="Unknown" w:date="2014-05-02T10:26:00Z"/>
          <w:rFonts w:ascii="Arial" w:hAnsi="Arial"/>
          <w:color w:val="000000"/>
          <w:szCs w:val="30"/>
          <w:rPrChange w:id="1141" w:author="Unknown" w:date="2014-05-05T12:42:00Z">
            <w:rPr>
              <w:ins w:id="1142" w:author="Unknown" w:date="2014-05-02T10:26:00Z"/>
            </w:rPr>
          </w:rPrChange>
        </w:rPr>
        <w:pPrChange w:id="1143" w:author="Unknown" w:date="2014-05-05T12:42: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pPr>
        </w:pPrChange>
      </w:pPr>
      <w:ins w:id="1144" w:author="Unknown" w:date="2014-05-05T12:42:00Z">
        <w:r w:rsidRPr="002018B1">
          <w:rPr>
            <w:rFonts w:ascii="Arial" w:hAnsi="Arial"/>
            <w:color w:val="000000"/>
            <w:sz w:val="24"/>
            <w:szCs w:val="30"/>
            <w:rPrChange w:id="1145" w:author="Unknown" w:date="2014-05-05T12:42:00Z">
              <w:rPr>
                <w:rFonts w:ascii="Arial" w:hAnsi="Arial"/>
                <w:color w:val="000000"/>
                <w:sz w:val="30"/>
                <w:szCs w:val="30"/>
                <w:u w:val="single"/>
              </w:rPr>
            </w:rPrChange>
          </w:rPr>
          <w:t>Research published by someone other than developers</w:t>
        </w:r>
      </w:ins>
    </w:p>
    <w:p w:rsidR="00FB0EEA" w:rsidRDefault="00FB0EEA" w:rsidP="00ED0089">
      <w:pPr>
        <w:widowControl w:val="0"/>
        <w:numPr>
          <w:ins w:id="1146" w:author="Unknown" w:date="2014-05-05T13:2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147" w:author="Unknown" w:date="2014-05-05T13:23:00Z"/>
          <w:rFonts w:ascii="Arial" w:hAnsi="Arial" w:cs="Arial"/>
          <w:b/>
          <w:color w:val="336633"/>
          <w:sz w:val="28"/>
          <w:szCs w:val="26"/>
        </w:rPr>
      </w:pPr>
    </w:p>
    <w:p w:rsidR="00ED0089" w:rsidRPr="005E09A3" w:rsidDel="00FB0EEA" w:rsidRDefault="002018B1" w:rsidP="00ED0089">
      <w:pPr>
        <w:widowControl w:val="0"/>
        <w:numPr>
          <w:ins w:id="1148" w:author="Unknown" w:date="2014-04-18T10: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149" w:author="Unknown" w:date="2014-04-18T10:52:00Z"/>
          <w:del w:id="1150" w:author="Unknown" w:date="2014-05-05T13:23:00Z"/>
          <w:rFonts w:ascii="Arial" w:hAnsi="Arial" w:cs="Arial"/>
          <w:b/>
          <w:color w:val="336633"/>
          <w:sz w:val="28"/>
          <w:szCs w:val="26"/>
        </w:rPr>
      </w:pPr>
      <w:ins w:id="1151" w:author="Unknown" w:date="2014-04-18T10:52:00Z">
        <w:del w:id="1152" w:author="Unknown" w:date="2014-05-05T13:23:00Z">
          <w:r w:rsidRPr="002018B1">
            <w:rPr>
              <w:rFonts w:ascii="Arial" w:hAnsi="Arial" w:cs="Arial"/>
              <w:b/>
              <w:color w:val="336633"/>
              <w:sz w:val="28"/>
              <w:szCs w:val="26"/>
              <w:rPrChange w:id="1153" w:author="Unknown" w:date="2014-04-21T14:03:00Z">
                <w:rPr>
                  <w:rFonts w:ascii="Arial" w:hAnsi="Arial" w:cs="Arial"/>
                  <w:b/>
                  <w:color w:val="336633"/>
                  <w:sz w:val="28"/>
                  <w:szCs w:val="26"/>
                  <w:u w:val="single"/>
                </w:rPr>
              </w:rPrChange>
            </w:rPr>
            <w:delText xml:space="preserve">Design: How are the questions constructed? </w:delText>
          </w:r>
        </w:del>
      </w:ins>
    </w:p>
    <w:p w:rsidR="00944C98" w:rsidDel="00285AC7" w:rsidRDefault="002018B1" w:rsidP="00ED0089">
      <w:pPr>
        <w:widowControl w:val="0"/>
        <w:numPr>
          <w:ins w:id="1154" w:author="Unknown" w:date="2014-05-05T17: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155" w:author="Unknown" w:date="2014-05-05T17:03:00Z"/>
          <w:del w:id="1156" w:author="Adrian  Carmichael" w:date="2014-05-09T13:17:00Z"/>
          <w:rFonts w:ascii="Arial" w:hAnsi="Arial" w:cs="Helvetica"/>
        </w:rPr>
      </w:pPr>
      <w:ins w:id="1157" w:author="Unknown" w:date="2014-04-18T10:52:00Z">
        <w:r w:rsidRPr="002018B1">
          <w:rPr>
            <w:rFonts w:ascii="Arial" w:hAnsi="Arial" w:cs="Helvetica"/>
            <w:rPrChange w:id="1158" w:author="Unknown" w:date="2014-04-21T14:03:00Z">
              <w:rPr>
                <w:rFonts w:ascii="Arial" w:hAnsi="Arial" w:cs="Helvetica"/>
                <w:color w:val="0000FF" w:themeColor="hyperlink"/>
                <w:u w:val="single"/>
              </w:rPr>
            </w:rPrChange>
          </w:rPr>
          <w:t xml:space="preserve">The distractors (incorrect multiple-choice options) on each question are based on common student responses on open-ended </w:t>
        </w:r>
      </w:ins>
      <w:ins w:id="1159" w:author="Unknown" w:date="2014-05-05T16:54:00Z">
        <w:r w:rsidR="00B37905">
          <w:rPr>
            <w:rFonts w:ascii="Arial" w:hAnsi="Arial" w:cs="Helvetica"/>
          </w:rPr>
          <w:t xml:space="preserve">written </w:t>
        </w:r>
      </w:ins>
      <w:ins w:id="1160" w:author="Unknown" w:date="2014-04-18T10:52:00Z">
        <w:r w:rsidRPr="002018B1">
          <w:rPr>
            <w:rFonts w:ascii="Arial" w:hAnsi="Arial" w:cs="Helvetica"/>
            <w:rPrChange w:id="1161" w:author="Unknown" w:date="2014-04-21T14:03:00Z">
              <w:rPr>
                <w:rFonts w:ascii="Arial" w:hAnsi="Arial" w:cs="Helvetica"/>
                <w:color w:val="0000FF" w:themeColor="hyperlink"/>
                <w:u w:val="single"/>
              </w:rPr>
            </w:rPrChange>
          </w:rPr>
          <w:t>versions of the questions.</w:t>
        </w:r>
      </w:ins>
      <w:ins w:id="1162" w:author="Unknown" w:date="2014-04-18T10:53:00Z">
        <w:r w:rsidRPr="002018B1">
          <w:rPr>
            <w:rFonts w:ascii="Arial" w:hAnsi="Arial" w:cs="Helvetica"/>
            <w:rPrChange w:id="1163" w:author="Unknown" w:date="2014-04-21T14:03:00Z">
              <w:rPr>
                <w:rFonts w:ascii="Arial" w:hAnsi="Arial" w:cs="Helvetica"/>
                <w:color w:val="0000FF" w:themeColor="hyperlink"/>
                <w:u w:val="single"/>
              </w:rPr>
            </w:rPrChange>
          </w:rPr>
          <w:t xml:space="preserve"> </w:t>
        </w:r>
      </w:ins>
      <w:ins w:id="1164" w:author="Unknown" w:date="2014-05-05T17:01:00Z">
        <w:r w:rsidR="00B37905">
          <w:rPr>
            <w:rFonts w:ascii="Arial" w:hAnsi="Arial" w:cs="Helvetica"/>
          </w:rPr>
          <w:t>Expert physicists evaluated the validity of the content and the degree of coverage</w:t>
        </w:r>
      </w:ins>
      <w:ins w:id="1165" w:author="Unknown" w:date="2014-05-05T17:00:00Z">
        <w:r w:rsidR="00B37905">
          <w:rPr>
            <w:rFonts w:ascii="Arial" w:hAnsi="Arial" w:cs="Helvetica"/>
          </w:rPr>
          <w:t>.</w:t>
        </w:r>
      </w:ins>
      <w:ins w:id="1166" w:author="Unknown" w:date="2014-05-05T17:02:00Z">
        <w:r w:rsidR="00944C98">
          <w:rPr>
            <w:rFonts w:ascii="Arial" w:hAnsi="Arial" w:cs="Helvetica"/>
          </w:rPr>
          <w:t xml:space="preserve"> The difficulty of the items was found to be in the optima</w:t>
        </w:r>
      </w:ins>
      <w:ins w:id="1167" w:author="Unknown" w:date="2014-05-05T17:09:00Z">
        <w:r w:rsidR="00944C98">
          <w:rPr>
            <w:rFonts w:ascii="Arial" w:hAnsi="Arial" w:cs="Helvetica"/>
          </w:rPr>
          <w:t>l</w:t>
        </w:r>
      </w:ins>
      <w:ins w:id="1168" w:author="Unknown" w:date="2014-05-05T17:02:00Z">
        <w:r w:rsidR="00944C98">
          <w:rPr>
            <w:rFonts w:ascii="Arial" w:hAnsi="Arial" w:cs="Helvetica"/>
          </w:rPr>
          <w:t xml:space="preserve"> range</w:t>
        </w:r>
      </w:ins>
      <w:ins w:id="1169" w:author="Adrian  Carmichael" w:date="2014-05-09T13:17:00Z">
        <w:r w:rsidR="00285AC7">
          <w:rPr>
            <w:rFonts w:ascii="Arial" w:hAnsi="Arial" w:cs="Helvetica"/>
          </w:rPr>
          <w:t>.</w:t>
        </w:r>
      </w:ins>
      <w:ins w:id="1170" w:author="Unknown" w:date="2014-05-05T17:02:00Z">
        <w:del w:id="1171" w:author="Adrian  Carmichael" w:date="2014-05-09T13:17:00Z">
          <w:r w:rsidR="00944C98" w:rsidDel="00285AC7">
            <w:rPr>
              <w:rFonts w:ascii="Arial" w:hAnsi="Arial" w:cs="Helvetica"/>
            </w:rPr>
            <w:delText>,</w:delText>
          </w:r>
        </w:del>
        <w:r w:rsidR="00944C98">
          <w:rPr>
            <w:rFonts w:ascii="Arial" w:hAnsi="Arial" w:cs="Helvetica"/>
          </w:rPr>
          <w:t xml:space="preserve"> </w:t>
        </w:r>
      </w:ins>
      <w:ins w:id="1172" w:author="Adrian  Carmichael" w:date="2014-05-09T13:17:00Z">
        <w:r w:rsidR="00285AC7">
          <w:rPr>
            <w:rFonts w:ascii="Arial" w:hAnsi="Arial" w:cs="Helvetica"/>
          </w:rPr>
          <w:t>M</w:t>
        </w:r>
      </w:ins>
      <w:ins w:id="1173" w:author="Unknown" w:date="2014-05-05T17:03:00Z">
        <w:del w:id="1174" w:author="Adrian  Carmichael" w:date="2014-05-09T13:17:00Z">
          <w:r w:rsidR="00944C98" w:rsidDel="00285AC7">
            <w:rPr>
              <w:rFonts w:ascii="Arial" w:hAnsi="Arial" w:cs="Helvetica"/>
            </w:rPr>
            <w:delText>m</w:delText>
          </w:r>
        </w:del>
        <w:r w:rsidR="00944C98">
          <w:rPr>
            <w:rFonts w:ascii="Arial" w:hAnsi="Arial" w:cs="Helvetica"/>
          </w:rPr>
          <w:t>ost</w:t>
        </w:r>
      </w:ins>
      <w:ins w:id="1175" w:author="Unknown" w:date="2014-05-05T17:04:00Z">
        <w:r w:rsidR="00944C98">
          <w:rPr>
            <w:rFonts w:ascii="Arial" w:hAnsi="Arial" w:cs="Helvetica"/>
          </w:rPr>
          <w:t xml:space="preserve"> individual</w:t>
        </w:r>
      </w:ins>
      <w:ins w:id="1176" w:author="Unknown" w:date="2014-05-05T17:03:00Z">
        <w:r w:rsidR="00944C98">
          <w:rPr>
            <w:rFonts w:ascii="Arial" w:hAnsi="Arial" w:cs="Helvetica"/>
          </w:rPr>
          <w:t xml:space="preserve"> items on the BEMA are able to </w:t>
        </w:r>
      </w:ins>
      <w:ins w:id="1177" w:author="Unknown" w:date="2014-05-05T17:04:00Z">
        <w:r w:rsidR="00944C98">
          <w:rPr>
            <w:rFonts w:ascii="Arial" w:hAnsi="Arial" w:cs="Helvetica"/>
          </w:rPr>
          <w:t>satisfactorily</w:t>
        </w:r>
      </w:ins>
      <w:ins w:id="1178" w:author="Unknown" w:date="2014-05-05T17:03:00Z">
        <w:r w:rsidR="00944C98">
          <w:rPr>
            <w:rFonts w:ascii="Arial" w:hAnsi="Arial" w:cs="Helvetica"/>
          </w:rPr>
          <w:t xml:space="preserve"> </w:t>
        </w:r>
      </w:ins>
      <w:ins w:id="1179" w:author="Unknown" w:date="2014-05-05T17:04:00Z">
        <w:r w:rsidR="00944C98">
          <w:rPr>
            <w:rFonts w:ascii="Arial" w:hAnsi="Arial" w:cs="Helvetica"/>
          </w:rPr>
          <w:t>distinguish</w:t>
        </w:r>
      </w:ins>
      <w:ins w:id="1180" w:author="Unknown" w:date="2014-05-05T17:03:00Z">
        <w:r w:rsidR="00944C98">
          <w:rPr>
            <w:rFonts w:ascii="Arial" w:hAnsi="Arial" w:cs="Helvetica"/>
          </w:rPr>
          <w:t xml:space="preserve"> </w:t>
        </w:r>
      </w:ins>
      <w:ins w:id="1181" w:author="Unknown" w:date="2014-05-05T17:04:00Z">
        <w:r w:rsidR="00944C98">
          <w:rPr>
            <w:rFonts w:ascii="Arial" w:hAnsi="Arial" w:cs="Helvetica"/>
          </w:rPr>
          <w:t xml:space="preserve">students who know the material well from those who don’t and almost </w:t>
        </w:r>
      </w:ins>
      <w:ins w:id="1182" w:author="Unknown" w:date="2014-05-05T17:05:00Z">
        <w:r w:rsidR="00944C98">
          <w:rPr>
            <w:rFonts w:ascii="Arial" w:hAnsi="Arial" w:cs="Helvetica"/>
          </w:rPr>
          <w:t xml:space="preserve">are found to be consistent with the rest of the test. </w:t>
        </w:r>
      </w:ins>
      <w:ins w:id="1183" w:author="Unknown" w:date="2014-05-05T17:10:00Z">
        <w:r w:rsidR="00944C98">
          <w:rPr>
            <w:rFonts w:ascii="Arial" w:hAnsi="Arial" w:cs="Helvetica"/>
          </w:rPr>
          <w:t>Another measure was used to assess the self-</w:t>
        </w:r>
        <w:r w:rsidR="00944C98" w:rsidRPr="00944C98">
          <w:rPr>
            <w:rFonts w:ascii="Arial" w:hAnsi="Arial" w:cs="Helvetica"/>
          </w:rPr>
          <w:t xml:space="preserve">consistency of </w:t>
        </w:r>
      </w:ins>
      <w:ins w:id="1184" w:author="Adrian  Carmichael" w:date="2014-05-09T13:17:00Z">
        <w:r w:rsidR="00285AC7">
          <w:rPr>
            <w:rFonts w:ascii="Arial" w:hAnsi="Arial" w:cs="Helvetica"/>
          </w:rPr>
          <w:t>the</w:t>
        </w:r>
      </w:ins>
      <w:ins w:id="1185" w:author="Unknown" w:date="2014-05-05T17:10:00Z">
        <w:del w:id="1186" w:author="Adrian  Carmichael" w:date="2014-05-09T13:17:00Z">
          <w:r w:rsidR="00944C98" w:rsidRPr="00944C98" w:rsidDel="00285AC7">
            <w:rPr>
              <w:rFonts w:ascii="Arial" w:hAnsi="Arial" w:cs="Helvetica"/>
            </w:rPr>
            <w:delText>a</w:delText>
          </w:r>
        </w:del>
        <w:r w:rsidR="00944C98" w:rsidRPr="00944C98">
          <w:rPr>
            <w:rFonts w:ascii="Arial" w:hAnsi="Arial" w:cs="Helvetica"/>
          </w:rPr>
          <w:t xml:space="preserve"> whole test</w:t>
        </w:r>
        <w:r w:rsidR="00944C98">
          <w:rPr>
            <w:rFonts w:ascii="Arial" w:hAnsi="Arial" w:cs="Helvetica"/>
          </w:rPr>
          <w:t>, and the BEMA was found to be satisfactorily self-consistent. Th</w:t>
        </w:r>
      </w:ins>
      <w:ins w:id="1187" w:author="Unknown" w:date="2014-05-05T17:11:00Z">
        <w:r w:rsidR="00944C98">
          <w:rPr>
            <w:rFonts w:ascii="Arial" w:hAnsi="Arial" w:cs="Helvetica"/>
          </w:rPr>
          <w:t xml:space="preserve">e total scores on the BEMA were found to be </w:t>
        </w:r>
      </w:ins>
      <w:ins w:id="1188" w:author="Unknown" w:date="2014-05-05T17:12:00Z">
        <w:r w:rsidR="00944C98">
          <w:rPr>
            <w:rFonts w:ascii="Arial" w:hAnsi="Arial" w:cs="Helvetica"/>
          </w:rPr>
          <w:t>broadly</w:t>
        </w:r>
      </w:ins>
      <w:ins w:id="1189" w:author="Unknown" w:date="2014-05-05T17:11:00Z">
        <w:r w:rsidR="00944C98">
          <w:rPr>
            <w:rFonts w:ascii="Arial" w:hAnsi="Arial" w:cs="Helvetica"/>
          </w:rPr>
          <w:t xml:space="preserve"> distrib</w:t>
        </w:r>
        <w:r w:rsidR="00944C98" w:rsidRPr="00944C98">
          <w:rPr>
            <w:rFonts w:ascii="Arial" w:hAnsi="Arial" w:cs="Helvetica"/>
          </w:rPr>
          <w:t>uted over the possible range</w:t>
        </w:r>
      </w:ins>
      <w:ins w:id="1190" w:author="Unknown" w:date="2014-05-05T17:12:00Z">
        <w:r w:rsidR="00944C98">
          <w:rPr>
            <w:rFonts w:ascii="Arial" w:hAnsi="Arial" w:cs="Helvetica"/>
          </w:rPr>
          <w:t>, meaning that the BEMA as a whole has can discriminate well between students</w:t>
        </w:r>
      </w:ins>
      <w:r w:rsidR="003B36AA">
        <w:rPr>
          <w:rFonts w:ascii="Arial" w:hAnsi="Arial" w:cs="Helvetica"/>
        </w:rPr>
        <w:t xml:space="preserve"> </w:t>
      </w:r>
      <w:r w:rsidR="001A0D59">
        <w:rPr>
          <w:rFonts w:ascii="Arial" w:hAnsi="Arial" w:cs="Helvetica"/>
        </w:rPr>
        <w:fldChar w:fldCharType="begin"/>
      </w:r>
      <w:r w:rsidR="00D161DC">
        <w:rPr>
          <w:rFonts w:ascii="Arial" w:hAnsi="Arial" w:cs="Helvetica"/>
        </w:rPr>
        <w:instrText>ADDIN CSL_CITATION {"mendeley": {"previouslyFormattedCitation": "(Ding, Chabay, Sherwood, &amp; Beichner, 2006)"}, "citationItems": [{"uris": ["http://www.mendeley.com/documents/?uuid=5b383c87-1dcf-4ed4-8302-24c4aac0b123"], "id": "ITEM-1", "itemData": {"DOI": "10.1103/PhysRevSTPER.2.010105", "type": "article-journal", "author": [{"given": "Lin", "dropping-particle": "", "suffix": "", "family": "Ding", "parse-names": false, "non-dropping-particle": ""}, {"given": "Ruth", "dropping-particle": "", "suffix": "", "family": "Chabay", "parse-names": false, "non-dropping-particle": ""}, {"given": "Bruce", "dropping-particle": "", "suffix": "", "family": "Sherwood", "parse-names": false, "non-dropping-particle": ""}, {"given": "Robert", "dropping-particle": "", "suffix": "", "family": "Beichner", "parse-names": false, "non-dropping-particle": ""}], "issued": {"date-parts": [["2006", "3"]]}, "ISSN": "1554-9178", "page": "010105", "volume": "2", "container-title": "Physical Review Special Topics - Physics Education Research", "title": "Evaluating an electricity and magnetism assessment tool: Brief electricity and magnetism assessment", "issue": "1", "id": "ITEM-1"}}], "properties": {"noteIndex": 0}, "schema": "https://github.com/citation-style-language/schema/raw/master/csl-citation.json"}</w:instrText>
      </w:r>
      <w:r w:rsidR="001A0D59">
        <w:rPr>
          <w:rFonts w:ascii="Arial" w:hAnsi="Arial" w:cs="Helvetica"/>
        </w:rPr>
        <w:fldChar w:fldCharType="separate"/>
      </w:r>
      <w:r w:rsidR="001A0D59" w:rsidRPr="001A0D59">
        <w:rPr>
          <w:rFonts w:ascii="Arial" w:hAnsi="Arial" w:cs="Helvetica"/>
          <w:noProof/>
        </w:rPr>
        <w:t>(Ding, Chabay, Sherwood, &amp; Beichner, 2006)</w:t>
      </w:r>
      <w:r w:rsidR="001A0D59">
        <w:rPr>
          <w:rFonts w:ascii="Arial" w:hAnsi="Arial" w:cs="Helvetica"/>
        </w:rPr>
        <w:fldChar w:fldCharType="end"/>
      </w:r>
      <w:r w:rsidR="001A0D59">
        <w:rPr>
          <w:rFonts w:ascii="Arial" w:hAnsi="Arial" w:cs="Helvetica"/>
        </w:rPr>
        <w:t xml:space="preserve">. </w:t>
      </w:r>
      <w:ins w:id="1191" w:author="Adrian  Carmichael" w:date="2014-05-05T17:13:00Z">
        <w:r w:rsidR="00FF563A">
          <w:rPr>
            <w:rFonts w:ascii="Arial" w:hAnsi="Arial" w:cs="Helvetica"/>
          </w:rPr>
          <w:t xml:space="preserve">The BEMA has been used to compare the effectiveness of different teaching and the results published in </w:t>
        </w:r>
      </w:ins>
      <w:ins w:id="1192" w:author="Adrian  Carmichael" w:date="2014-05-09T13:17:00Z">
        <w:r w:rsidR="00285AC7">
          <w:rPr>
            <w:rFonts w:ascii="Arial" w:hAnsi="Arial" w:cs="Helvetica"/>
          </w:rPr>
          <w:t>peer-reviewed</w:t>
        </w:r>
      </w:ins>
      <w:ins w:id="1193" w:author="Adrian  Carmichael" w:date="2014-05-05T17:13:00Z">
        <w:r w:rsidR="00FF563A">
          <w:rPr>
            <w:rFonts w:ascii="Arial" w:hAnsi="Arial" w:cs="Helvetica"/>
          </w:rPr>
          <w:t xml:space="preserve"> publications</w:t>
        </w:r>
      </w:ins>
      <w:r w:rsidR="003B36AA">
        <w:rPr>
          <w:rFonts w:ascii="Arial" w:hAnsi="Arial" w:cs="Helvetica"/>
        </w:rPr>
        <w:t xml:space="preserve"> </w:t>
      </w:r>
      <w:r w:rsidR="003B36AA">
        <w:rPr>
          <w:rFonts w:ascii="Arial" w:hAnsi="Arial" w:cs="Helvetica"/>
        </w:rPr>
        <w:fldChar w:fldCharType="begin"/>
      </w:r>
      <w:r w:rsidR="00D161DC">
        <w:rPr>
          <w:rFonts w:ascii="Arial" w:hAnsi="Arial" w:cs="Helvetica"/>
        </w:rPr>
        <w:instrText>ADDIN CSL_CITATION {"mendeley": {"previouslyFormattedCitation": "(Kohlmyer et al., 2009)"}, "citationItems": [{"uris": ["http://www.mendeley.com/documents/?uuid=591a3ca2-3b3f-44ad-b005-c8f6f15f1608"], "id": "ITEM-1", "itemData": {"DOI": "10.1103/PhysRevSTPER.5.020105", "type": "article-journal", "author": [{"given": "Matthew", "dropping-particle": "", "suffix": "", "family": "Kohlmyer", "parse-names": false, "non-dropping-particle": ""}, {"given": "Marcos", "dropping-particle": "", "suffix": "", "family": "Caballero", "parse-names": false, "non-dropping-particle": ""}, {"given": "Richard", "dropping-particle": "", "suffix": "", "family": "Catrambone", "parse-names": false, "non-dropping-particle": ""}, {"given": "Ruth", "dropping-particle": "", "suffix": "", "family": "Chabay", "parse-names": false, "non-dropping-particle": ""}, {"given": "Lin", "dropping-particle": "", "suffix": "", "family": "Ding", "parse-names": false, "non-dropping-particle": ""}, {"given": "Mark", "dropping-particle": "", "suffix": "", "family": "Haugan", "parse-names": false, "non-dropping-particle": ""}, {"given": "M.", "dropping-particle": "", "suffix": "", "family": "Marr", "parse-names": false, "non-dropping-particle": ""}, {"given": "Bruce", "dropping-particle": "", "suffix": "", "family": "Sherwood", "parse-names": false, "non-dropping-particle": ""}, {"given": "Michael", "dropping-particle": "", "suffix": "", "family": "Schatz", "parse-names": false, "non-dropping-particle": ""}], "issued": {"date-parts": [["2009", "10"]]}, "ISSN": "1554-9178", "page": "020105", "volume": "5", "container-title": "Physical Review Special Topics - Physics Education Research", "title": "Tale of two curricula: The performance of 2000 students in introductory electromagnetism", "issue": "2", "id": "ITEM-1"}}], "properties": {"noteIndex": 0}, "schema": "https://github.com/citation-style-language/schema/raw/master/csl-citation.json"}</w:instrText>
      </w:r>
      <w:r w:rsidR="003B36AA">
        <w:rPr>
          <w:rFonts w:ascii="Arial" w:hAnsi="Arial" w:cs="Helvetica"/>
        </w:rPr>
        <w:fldChar w:fldCharType="separate"/>
      </w:r>
      <w:r w:rsidR="003B36AA" w:rsidRPr="003B36AA">
        <w:rPr>
          <w:rFonts w:ascii="Arial" w:hAnsi="Arial" w:cs="Helvetica"/>
          <w:noProof/>
        </w:rPr>
        <w:t>(Kohlmyer et al., 2009)</w:t>
      </w:r>
      <w:r w:rsidR="003B36AA">
        <w:rPr>
          <w:rFonts w:ascii="Arial" w:hAnsi="Arial" w:cs="Helvetica"/>
        </w:rPr>
        <w:fldChar w:fldCharType="end"/>
      </w:r>
      <w:ins w:id="1194" w:author="Adrian  Carmichael" w:date="2014-05-05T17:13:00Z">
        <w:r w:rsidR="00FF563A">
          <w:rPr>
            <w:rFonts w:ascii="Arial" w:hAnsi="Arial" w:cs="Helvetica"/>
          </w:rPr>
          <w:t>.</w:t>
        </w:r>
      </w:ins>
      <w:ins w:id="1195" w:author="Adrian  Carmichael" w:date="2014-05-05T17:14:00Z">
        <w:r w:rsidR="00FF563A">
          <w:rPr>
            <w:rFonts w:ascii="Arial" w:hAnsi="Arial" w:cs="Helvetica"/>
          </w:rPr>
          <w:t xml:space="preserve"> It has been administered at many different institutions. </w:t>
        </w:r>
      </w:ins>
    </w:p>
    <w:p w:rsidR="00944C98" w:rsidDel="00FF563A" w:rsidRDefault="00944C98" w:rsidP="00ED0089">
      <w:pPr>
        <w:widowControl w:val="0"/>
        <w:numPr>
          <w:ins w:id="1196" w:author="Unknown" w:date="2014-05-05T17:0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197" w:author="Unknown" w:date="2014-05-05T17:00:00Z"/>
          <w:del w:id="1198" w:author="Adrian  Carmichael" w:date="2014-05-05T17:14:00Z"/>
          <w:rFonts w:ascii="Arial" w:hAnsi="Arial" w:cs="Helvetica"/>
        </w:rPr>
      </w:pPr>
    </w:p>
    <w:p w:rsidR="00B37905" w:rsidDel="00285AC7" w:rsidRDefault="00B37905" w:rsidP="00ED0089">
      <w:pPr>
        <w:widowControl w:val="0"/>
        <w:numPr>
          <w:ins w:id="1199" w:author="Unknown" w:date="2014-05-05T17:0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00" w:author="Unknown" w:date="2014-05-05T13:47:00Z"/>
          <w:del w:id="1201" w:author="Adrian  Carmichael" w:date="2014-05-09T13:17:00Z"/>
          <w:rFonts w:ascii="Arial" w:hAnsi="Arial" w:cs="Helvetica"/>
        </w:rPr>
      </w:pPr>
    </w:p>
    <w:p w:rsidR="00A70434" w:rsidDel="00B37905" w:rsidRDefault="00A70434" w:rsidP="00ED0089">
      <w:pPr>
        <w:widowControl w:val="0"/>
        <w:numPr>
          <w:ins w:id="1202"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03" w:author="Unknown" w:date="2014-05-05T13:47:00Z"/>
          <w:del w:id="1204" w:author="Unknown" w:date="2014-05-05T16:54:00Z"/>
          <w:rFonts w:ascii="Arial" w:hAnsi="Arial" w:cs="Helvetica"/>
        </w:rPr>
      </w:pPr>
    </w:p>
    <w:p w:rsidR="00A70434" w:rsidDel="00B37905" w:rsidRDefault="00A70434" w:rsidP="00ED0089">
      <w:pPr>
        <w:widowControl w:val="0"/>
        <w:numPr>
          <w:ins w:id="1205"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06" w:author="Unknown" w:date="2014-05-05T13:48:00Z"/>
          <w:del w:id="1207" w:author="Unknown" w:date="2014-05-05T16:54:00Z"/>
          <w:rFonts w:ascii="Arial" w:hAnsi="Arial" w:cs="Helvetica"/>
        </w:rPr>
      </w:pPr>
      <w:ins w:id="1208" w:author="Unknown" w:date="2014-05-05T13:47:00Z">
        <w:del w:id="1209" w:author="Unknown" w:date="2014-05-05T16:54:00Z">
          <w:r w:rsidRPr="00A70434" w:rsidDel="00B37905">
            <w:rPr>
              <w:rFonts w:ascii="Arial" w:hAnsi="Arial" w:cs="Helvetica"/>
            </w:rPr>
            <w:delText>(1) Do the individual questions on BEMA form a cohesive construct to allow a meaningful interpretation by using a single aggregate score?</w:delText>
          </w:r>
        </w:del>
      </w:ins>
    </w:p>
    <w:p w:rsidR="00A70434" w:rsidDel="00FF563A" w:rsidRDefault="00A70434" w:rsidP="00ED0089">
      <w:pPr>
        <w:widowControl w:val="0"/>
        <w:numPr>
          <w:ins w:id="1210" w:author="Unknown" w:date="2014-05-05T13: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11" w:author="Unknown" w:date="2014-05-05T13:48:00Z"/>
          <w:del w:id="1212" w:author="Adrian  Carmichael" w:date="2014-05-05T17:14:00Z"/>
          <w:rFonts w:ascii="Arial" w:hAnsi="Arial" w:cs="Helvetica"/>
        </w:rPr>
      </w:pPr>
      <w:ins w:id="1213" w:author="Unknown" w:date="2014-05-05T13:48:00Z">
        <w:del w:id="1214" w:author="Adrian  Carmichael" w:date="2014-05-05T17:14:00Z">
          <w:r w:rsidRPr="00A70434" w:rsidDel="00FF563A">
            <w:rPr>
              <w:rFonts w:ascii="Arial" w:hAnsi="Arial" w:cs="Helvetica"/>
            </w:rPr>
            <w:delText>The above results derived from</w:delText>
          </w:r>
        </w:del>
      </w:ins>
      <w:ins w:id="1215" w:author="Unknown" w:date="2014-05-05T16:52:00Z">
        <w:del w:id="1216" w:author="Adrian  Carmichael" w:date="2014-05-05T17:14:00Z">
          <w:r w:rsidR="00B37905" w:rsidDel="00FF563A">
            <w:rPr>
              <w:rFonts w:ascii="Arial" w:hAnsi="Arial" w:cs="Helvetica"/>
            </w:rPr>
            <w:delText>Using</w:delText>
          </w:r>
        </w:del>
      </w:ins>
      <w:ins w:id="1217" w:author="Unknown" w:date="2014-05-05T13:48:00Z">
        <w:del w:id="1218" w:author="Adrian  Carmichael" w:date="2014-05-05T17:14:00Z">
          <w:r w:rsidRPr="00A70434" w:rsidDel="00FF563A">
            <w:rPr>
              <w:rFonts w:ascii="Arial" w:hAnsi="Arial" w:cs="Helvetica"/>
            </w:rPr>
            <w:delText xml:space="preserve"> Rasch analysis</w:delText>
          </w:r>
        </w:del>
      </w:ins>
      <w:ins w:id="1219" w:author="Unknown" w:date="2014-05-05T16:52:00Z">
        <w:del w:id="1220" w:author="Adrian  Carmichael" w:date="2014-05-05T17:14:00Z">
          <w:r w:rsidR="00B37905" w:rsidDel="00FF563A">
            <w:rPr>
              <w:rFonts w:ascii="Arial" w:hAnsi="Arial" w:cs="Helvetica"/>
            </w:rPr>
            <w:delText>, researchers find evidence</w:delText>
          </w:r>
        </w:del>
      </w:ins>
      <w:ins w:id="1221" w:author="Unknown" w:date="2014-05-05T13:48:00Z">
        <w:del w:id="1222" w:author="Adrian  Carmichael" w:date="2014-05-05T17:14:00Z">
          <w:r w:rsidRPr="00A70434" w:rsidDel="00FF563A">
            <w:rPr>
              <w:rFonts w:ascii="Arial" w:hAnsi="Arial" w:cs="Helvetica"/>
            </w:rPr>
            <w:delText xml:space="preserve"> suggest</w:delText>
          </w:r>
        </w:del>
      </w:ins>
      <w:ins w:id="1223" w:author="Unknown" w:date="2014-05-05T16:52:00Z">
        <w:del w:id="1224" w:author="Adrian  Carmichael" w:date="2014-05-05T17:14:00Z">
          <w:r w:rsidR="00B37905" w:rsidDel="00FF563A">
            <w:rPr>
              <w:rFonts w:ascii="Arial" w:hAnsi="Arial" w:cs="Helvetica"/>
            </w:rPr>
            <w:delText>ing</w:delText>
          </w:r>
        </w:del>
      </w:ins>
      <w:ins w:id="1225" w:author="Unknown" w:date="2014-05-05T13:48:00Z">
        <w:del w:id="1226" w:author="Adrian  Carmichael" w:date="2014-05-05T17:14:00Z">
          <w:r w:rsidRPr="00A70434" w:rsidDel="00FF563A">
            <w:rPr>
              <w:rFonts w:ascii="Arial" w:hAnsi="Arial" w:cs="Helvetica"/>
            </w:rPr>
            <w:delText xml:space="preserve"> that</w:delText>
          </w:r>
        </w:del>
      </w:ins>
      <w:ins w:id="1227" w:author="Unknown" w:date="2014-05-05T16:52:00Z">
        <w:del w:id="1228" w:author="Adrian  Carmichael" w:date="2014-05-05T17:14:00Z">
          <w:r w:rsidR="00B37905" w:rsidDel="00FF563A">
            <w:rPr>
              <w:rFonts w:ascii="Arial" w:hAnsi="Arial" w:cs="Helvetica"/>
            </w:rPr>
            <w:delText xml:space="preserve"> a single aggregate score on the BEMA is </w:delText>
          </w:r>
        </w:del>
      </w:ins>
      <w:ins w:id="1229" w:author="Unknown" w:date="2014-05-05T13:48:00Z">
        <w:del w:id="1230" w:author="Adrian  Carmichael" w:date="2014-05-05T17:14:00Z">
          <w:r w:rsidRPr="00A70434" w:rsidDel="00FF563A">
            <w:rPr>
              <w:rFonts w:ascii="Arial" w:hAnsi="Arial" w:cs="Helvetica"/>
            </w:rPr>
            <w:delText xml:space="preserve"> BEMA items, albeit testing a broad range of topics, can, in general, hold together to collectively measure the same construct.</w:delText>
          </w:r>
        </w:del>
      </w:ins>
      <w:ins w:id="1231" w:author="Unknown" w:date="2014-05-05T16:53:00Z">
        <w:del w:id="1232" w:author="Adrian  Carmichael" w:date="2014-05-05T17:14:00Z">
          <w:r w:rsidR="00B37905" w:rsidDel="00FF563A">
            <w:rPr>
              <w:rFonts w:ascii="Arial" w:hAnsi="Arial" w:cs="Helvetica"/>
            </w:rPr>
            <w:delText xml:space="preserve">meaningful although a large number of sub-topics are probed on this test. </w:delText>
          </w:r>
        </w:del>
      </w:ins>
      <w:ins w:id="1233" w:author="Unknown" w:date="2014-05-05T16:54:00Z">
        <w:del w:id="1234" w:author="Adrian  Carmichael" w:date="2014-05-05T17:14:00Z">
          <w:r w:rsidR="00B37905" w:rsidDel="00FF563A">
            <w:rPr>
              <w:rFonts w:ascii="Arial" w:hAnsi="Arial" w:cs="Helvetica"/>
            </w:rPr>
            <w:delText xml:space="preserve"> </w:delText>
          </w:r>
        </w:del>
      </w:ins>
    </w:p>
    <w:p w:rsidR="00B37905" w:rsidDel="00FF563A" w:rsidRDefault="00B37905" w:rsidP="00ED0089">
      <w:pPr>
        <w:widowControl w:val="0"/>
        <w:numPr>
          <w:ins w:id="1235" w:author="Unknown" w:date="2014-05-05T16:5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36" w:author="Unknown" w:date="2014-05-05T16:54:00Z"/>
          <w:del w:id="1237" w:author="Adrian  Carmichael" w:date="2014-05-05T17:14:00Z"/>
          <w:rFonts w:ascii="Arial" w:hAnsi="Arial" w:cs="Helvetica"/>
        </w:rPr>
      </w:pPr>
    </w:p>
    <w:p w:rsidR="00B37905" w:rsidDel="00FF563A" w:rsidRDefault="00B37905" w:rsidP="00ED0089">
      <w:pPr>
        <w:widowControl w:val="0"/>
        <w:numPr>
          <w:ins w:id="1238" w:author="Unknown" w:date="2014-05-05T16:5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39" w:author="Unknown" w:date="2014-05-05T16:54:00Z"/>
          <w:del w:id="1240" w:author="Adrian  Carmichael" w:date="2014-05-05T17:14:00Z"/>
          <w:rFonts w:ascii="Arial" w:hAnsi="Arial" w:cs="Helvetica"/>
        </w:rPr>
      </w:pPr>
    </w:p>
    <w:p w:rsidR="00B37905" w:rsidDel="00FF563A" w:rsidRDefault="00B37905" w:rsidP="00ED0089">
      <w:pPr>
        <w:widowControl w:val="0"/>
        <w:numPr>
          <w:ins w:id="1241" w:author="Unknown" w:date="2014-05-05T16:5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42" w:author="Unknown" w:date="2014-05-05T16:54:00Z"/>
          <w:del w:id="1243" w:author="Adrian  Carmichael" w:date="2014-05-05T17:14:00Z"/>
          <w:rFonts w:ascii="Arial" w:hAnsi="Arial" w:cs="Helvetica"/>
        </w:rPr>
      </w:pPr>
    </w:p>
    <w:p w:rsidR="00A70434" w:rsidDel="00285AC7" w:rsidRDefault="00A70434" w:rsidP="00ED0089">
      <w:pPr>
        <w:widowControl w:val="0"/>
        <w:numPr>
          <w:ins w:id="1244" w:author="Unknown" w:date="2014-05-05T13: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45" w:author="Unknown" w:date="2014-05-05T13:47:00Z"/>
          <w:del w:id="1246" w:author="Adrian  Carmichael" w:date="2014-05-09T13:17:00Z"/>
          <w:rFonts w:ascii="Arial" w:hAnsi="Arial" w:cs="Helvetica"/>
        </w:rPr>
      </w:pPr>
      <w:ins w:id="1247" w:author="Unknown" w:date="2014-05-05T13:47:00Z">
        <w:del w:id="1248" w:author="Adrian  Carmichael" w:date="2014-05-09T13:17:00Z">
          <w:r w:rsidRPr="00A70434" w:rsidDel="00285AC7">
            <w:rPr>
              <w:rFonts w:ascii="Arial" w:hAnsi="Arial" w:cs="Helvetica"/>
            </w:rPr>
            <w:delText xml:space="preserve"> (2) If the answer to the previous question is affirmative, then what</w:delText>
          </w:r>
          <w:r w:rsidDel="00285AC7">
            <w:rPr>
              <w:rFonts w:ascii="Arial" w:hAnsi="Arial" w:cs="Helvetica"/>
            </w:rPr>
            <w:delText xml:space="preserve"> </w:delText>
          </w:r>
          <w:r w:rsidRPr="00A70434" w:rsidDel="00285AC7">
            <w:rPr>
              <w:rFonts w:ascii="Arial" w:hAnsi="Arial" w:cs="Helvetica"/>
            </w:rPr>
            <w:delText>exactly is the construct that BEMA is intended to measure? Conversely, if the</w:delText>
          </w:r>
        </w:del>
      </w:ins>
      <w:ins w:id="1249" w:author="Unknown" w:date="2014-05-05T14:50:00Z">
        <w:del w:id="1250" w:author="Adrian  Carmichael" w:date="2014-05-09T13:17:00Z">
          <w:r w:rsidR="00186499" w:rsidDel="00285AC7">
            <w:rPr>
              <w:rFonts w:ascii="Arial" w:hAnsi="Arial" w:cs="Helvetica"/>
            </w:rPr>
            <w:delText xml:space="preserve"> </w:delText>
          </w:r>
        </w:del>
      </w:ins>
      <w:ins w:id="1251" w:author="Unknown" w:date="2014-05-05T13:47:00Z">
        <w:del w:id="1252" w:author="Adrian  Carmichael" w:date="2014-05-09T13:17:00Z">
          <w:r w:rsidRPr="00A70434" w:rsidDel="00285AC7">
            <w:rPr>
              <w:rFonts w:ascii="Arial" w:hAnsi="Arial" w:cs="Helvetica"/>
            </w:rPr>
            <w:delText>answer</w:delText>
          </w:r>
        </w:del>
      </w:ins>
      <w:ins w:id="1253" w:author="Unknown" w:date="2014-05-05T14:51:00Z">
        <w:del w:id="1254" w:author="Adrian  Carmichael" w:date="2014-05-09T13:17:00Z">
          <w:r w:rsidR="00186499" w:rsidDel="00285AC7">
            <w:rPr>
              <w:rFonts w:ascii="Arial" w:hAnsi="Arial" w:cs="Helvetica"/>
            </w:rPr>
            <w:delText xml:space="preserve"> </w:delText>
          </w:r>
        </w:del>
      </w:ins>
      <w:ins w:id="1255" w:author="Unknown" w:date="2014-05-05T13:47:00Z">
        <w:del w:id="1256" w:author="Adrian  Carmichael" w:date="2014-05-09T13:17:00Z">
          <w:r w:rsidRPr="00A70434" w:rsidDel="00285AC7">
            <w:rPr>
              <w:rFonts w:ascii="Arial" w:hAnsi="Arial" w:cs="Helvetica"/>
            </w:rPr>
            <w:delText>to the previous</w:delText>
          </w:r>
        </w:del>
      </w:ins>
      <w:ins w:id="1257" w:author="Unknown" w:date="2014-05-05T14:51:00Z">
        <w:del w:id="1258" w:author="Adrian  Carmichael" w:date="2014-05-09T13:17:00Z">
          <w:r w:rsidR="00186499" w:rsidDel="00285AC7">
            <w:rPr>
              <w:rFonts w:ascii="Arial" w:hAnsi="Arial" w:cs="Helvetica"/>
            </w:rPr>
            <w:delText xml:space="preserve"> </w:delText>
          </w:r>
        </w:del>
      </w:ins>
      <w:ins w:id="1259" w:author="Unknown" w:date="2014-05-05T13:47:00Z">
        <w:del w:id="1260" w:author="Adrian  Carmichael" w:date="2014-05-09T13:17:00Z">
          <w:r w:rsidRPr="00A70434" w:rsidDel="00285AC7">
            <w:rPr>
              <w:rFonts w:ascii="Arial" w:hAnsi="Arial" w:cs="Helvetica"/>
            </w:rPr>
            <w:delText>question is</w:delText>
          </w:r>
        </w:del>
      </w:ins>
      <w:ins w:id="1261" w:author="Unknown" w:date="2014-05-05T14:51:00Z">
        <w:del w:id="1262" w:author="Adrian  Carmichael" w:date="2014-05-09T13:17:00Z">
          <w:r w:rsidR="00186499" w:rsidDel="00285AC7">
            <w:rPr>
              <w:rFonts w:ascii="Arial" w:hAnsi="Arial" w:cs="Helvetica"/>
            </w:rPr>
            <w:delText xml:space="preserve"> </w:delText>
          </w:r>
        </w:del>
      </w:ins>
      <w:ins w:id="1263" w:author="Unknown" w:date="2014-05-05T13:47:00Z">
        <w:del w:id="1264" w:author="Adrian  Carmichael" w:date="2014-05-09T13:17:00Z">
          <w:r w:rsidRPr="00A70434" w:rsidDel="00285AC7">
            <w:rPr>
              <w:rFonts w:ascii="Arial" w:hAnsi="Arial" w:cs="Helvetica"/>
            </w:rPr>
            <w:delText>negative, then how</w:delText>
          </w:r>
        </w:del>
      </w:ins>
      <w:ins w:id="1265" w:author="Unknown" w:date="2014-05-05T14:51:00Z">
        <w:del w:id="1266" w:author="Adrian  Carmichael" w:date="2014-05-09T13:17:00Z">
          <w:r w:rsidR="00186499" w:rsidDel="00285AC7">
            <w:rPr>
              <w:rFonts w:ascii="Arial" w:hAnsi="Arial" w:cs="Helvetica"/>
            </w:rPr>
            <w:delText xml:space="preserve"> </w:delText>
          </w:r>
        </w:del>
      </w:ins>
      <w:ins w:id="1267" w:author="Unknown" w:date="2014-05-05T13:47:00Z">
        <w:del w:id="1268" w:author="Adrian  Carmichael" w:date="2014-05-09T13:17:00Z">
          <w:r w:rsidRPr="00A70434" w:rsidDel="00285AC7">
            <w:rPr>
              <w:rFonts w:ascii="Arial" w:hAnsi="Arial" w:cs="Helvetica"/>
            </w:rPr>
            <w:delText>should we better represent student performance to allow</w:delText>
          </w:r>
        </w:del>
      </w:ins>
      <w:ins w:id="1269" w:author="Unknown" w:date="2014-05-05T14:51:00Z">
        <w:del w:id="1270" w:author="Adrian  Carmichael" w:date="2014-05-09T13:17:00Z">
          <w:r w:rsidR="00186499" w:rsidDel="00285AC7">
            <w:rPr>
              <w:rFonts w:ascii="Arial" w:hAnsi="Arial" w:cs="Helvetica"/>
            </w:rPr>
            <w:delText xml:space="preserve"> </w:delText>
          </w:r>
        </w:del>
      </w:ins>
      <w:ins w:id="1271" w:author="Unknown" w:date="2014-05-05T13:47:00Z">
        <w:del w:id="1272" w:author="Adrian  Carmichael" w:date="2014-05-09T13:17:00Z">
          <w:r w:rsidRPr="00A70434" w:rsidDel="00285AC7">
            <w:rPr>
              <w:rFonts w:ascii="Arial" w:hAnsi="Arial" w:cs="Helvetica"/>
            </w:rPr>
            <w:delText>for</w:delText>
          </w:r>
        </w:del>
      </w:ins>
      <w:ins w:id="1273" w:author="Unknown" w:date="2014-05-05T14:51:00Z">
        <w:del w:id="1274" w:author="Adrian  Carmichael" w:date="2014-05-09T13:17:00Z">
          <w:r w:rsidR="00186499" w:rsidDel="00285AC7">
            <w:rPr>
              <w:rFonts w:ascii="Arial" w:hAnsi="Arial" w:cs="Helvetica"/>
            </w:rPr>
            <w:delText xml:space="preserve"> </w:delText>
          </w:r>
        </w:del>
      </w:ins>
      <w:ins w:id="1275" w:author="Unknown" w:date="2014-05-05T13:47:00Z">
        <w:del w:id="1276" w:author="Adrian  Carmichael" w:date="2014-05-09T13:17:00Z">
          <w:r w:rsidRPr="00A70434" w:rsidDel="00285AC7">
            <w:rPr>
              <w:rFonts w:ascii="Arial" w:hAnsi="Arial" w:cs="Helvetica"/>
            </w:rPr>
            <w:delText>valid inferences?(3)What</w:delText>
          </w:r>
        </w:del>
      </w:ins>
      <w:ins w:id="1277" w:author="Unknown" w:date="2014-05-05T14:51:00Z">
        <w:del w:id="1278" w:author="Adrian  Carmichael" w:date="2014-05-09T13:17:00Z">
          <w:r w:rsidR="00186499" w:rsidDel="00285AC7">
            <w:rPr>
              <w:rFonts w:ascii="Arial" w:hAnsi="Arial" w:cs="Helvetica"/>
            </w:rPr>
            <w:delText xml:space="preserve"> </w:delText>
          </w:r>
        </w:del>
      </w:ins>
      <w:ins w:id="1279" w:author="Unknown" w:date="2014-05-05T13:47:00Z">
        <w:del w:id="1280" w:author="Adrian  Carmichael" w:date="2014-05-09T13:17:00Z">
          <w:r w:rsidRPr="00A70434" w:rsidDel="00285AC7">
            <w:rPr>
              <w:rFonts w:ascii="Arial" w:hAnsi="Arial" w:cs="Helvetica"/>
            </w:rPr>
            <w:delText>evidence</w:delText>
          </w:r>
        </w:del>
      </w:ins>
      <w:ins w:id="1281" w:author="Unknown" w:date="2014-05-05T14:51:00Z">
        <w:del w:id="1282" w:author="Adrian  Carmichael" w:date="2014-05-09T13:17:00Z">
          <w:r w:rsidR="00186499" w:rsidDel="00285AC7">
            <w:rPr>
              <w:rFonts w:ascii="Arial" w:hAnsi="Arial" w:cs="Helvetica"/>
            </w:rPr>
            <w:delText xml:space="preserve"> </w:delText>
          </w:r>
        </w:del>
      </w:ins>
      <w:ins w:id="1283" w:author="Unknown" w:date="2014-05-05T13:47:00Z">
        <w:del w:id="1284" w:author="Adrian  Carmichael" w:date="2014-05-09T13:17:00Z">
          <w:r w:rsidRPr="00A70434" w:rsidDel="00285AC7">
            <w:rPr>
              <w:rFonts w:ascii="Arial" w:hAnsi="Arial" w:cs="Helvetica"/>
            </w:rPr>
            <w:delText>can</w:delText>
          </w:r>
        </w:del>
      </w:ins>
      <w:ins w:id="1285" w:author="Unknown" w:date="2014-05-05T14:51:00Z">
        <w:del w:id="1286" w:author="Adrian  Carmichael" w:date="2014-05-09T13:17:00Z">
          <w:r w:rsidR="00186499" w:rsidDel="00285AC7">
            <w:rPr>
              <w:rFonts w:ascii="Arial" w:hAnsi="Arial" w:cs="Helvetica"/>
            </w:rPr>
            <w:delText xml:space="preserve"> </w:delText>
          </w:r>
        </w:del>
      </w:ins>
      <w:ins w:id="1287" w:author="Unknown" w:date="2014-05-05T13:47:00Z">
        <w:del w:id="1288" w:author="Adrian  Carmichael" w:date="2014-05-09T13:17:00Z">
          <w:r w:rsidRPr="00A70434" w:rsidDel="00285AC7">
            <w:rPr>
              <w:rFonts w:ascii="Arial" w:hAnsi="Arial" w:cs="Helvetica"/>
            </w:rPr>
            <w:delText>speak</w:delText>
          </w:r>
        </w:del>
      </w:ins>
      <w:ins w:id="1289" w:author="Unknown" w:date="2014-05-05T14:51:00Z">
        <w:del w:id="1290" w:author="Adrian  Carmichael" w:date="2014-05-09T13:17:00Z">
          <w:r w:rsidR="00186499" w:rsidDel="00285AC7">
            <w:rPr>
              <w:rFonts w:ascii="Arial" w:hAnsi="Arial" w:cs="Helvetica"/>
            </w:rPr>
            <w:delText xml:space="preserve"> </w:delText>
          </w:r>
        </w:del>
      </w:ins>
      <w:ins w:id="1291" w:author="Unknown" w:date="2014-05-05T13:47:00Z">
        <w:del w:id="1292" w:author="Adrian  Carmichael" w:date="2014-05-09T13:17:00Z">
          <w:r w:rsidRPr="00A70434" w:rsidDel="00285AC7">
            <w:rPr>
              <w:rFonts w:ascii="Arial" w:hAnsi="Arial" w:cs="Helvetica"/>
            </w:rPr>
            <w:delText>to the issue of potential DIF in BEMA when comparing the two courses, traditional versus M&amp;I?</w:delText>
          </w:r>
        </w:del>
      </w:ins>
    </w:p>
    <w:p w:rsidR="00A70434" w:rsidDel="00285AC7" w:rsidRDefault="00A70434" w:rsidP="00ED0089">
      <w:pPr>
        <w:widowControl w:val="0"/>
        <w:numPr>
          <w:ins w:id="1293"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94" w:author="Unknown" w:date="2014-05-05T13:47:00Z"/>
          <w:del w:id="1295" w:author="Adrian  Carmichael" w:date="2014-05-09T13:17:00Z"/>
          <w:rFonts w:ascii="Arial" w:hAnsi="Arial" w:cs="Helvetica"/>
        </w:rPr>
      </w:pPr>
    </w:p>
    <w:p w:rsidR="00A70434" w:rsidRPr="005E09A3" w:rsidRDefault="00A70434" w:rsidP="00ED0089">
      <w:pPr>
        <w:widowControl w:val="0"/>
        <w:numPr>
          <w:ins w:id="1296"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97" w:author="Unknown" w:date="2014-04-18T14:13:00Z"/>
          <w:rFonts w:ascii="Arial" w:hAnsi="Arial" w:cs="Helvetica"/>
        </w:rPr>
      </w:pPr>
    </w:p>
    <w:p w:rsidR="00ED0089" w:rsidRPr="005E09A3" w:rsidDel="007B1FA5" w:rsidRDefault="002018B1" w:rsidP="00ED0089">
      <w:pPr>
        <w:widowControl w:val="0"/>
        <w:numPr>
          <w:ins w:id="1298" w:author="Unknown" w:date="2014-04-18T10:52:00Z"/>
        </w:numPr>
        <w:autoSpaceDE w:val="0"/>
        <w:autoSpaceDN w:val="0"/>
        <w:adjustRightInd w:val="0"/>
        <w:spacing w:before="180" w:after="60"/>
        <w:rPr>
          <w:ins w:id="1299" w:author="Unknown" w:date="2014-04-18T10:52:00Z"/>
          <w:del w:id="1300" w:author="Unknown" w:date="2014-05-05T12:59:00Z"/>
          <w:rFonts w:ascii="Arial" w:hAnsi="Arial" w:cs="Helvetica"/>
          <w:b/>
          <w:color w:val="336633"/>
          <w:sz w:val="28"/>
        </w:rPr>
      </w:pPr>
      <w:ins w:id="1301" w:author="Unknown" w:date="2014-04-18T10:52:00Z">
        <w:del w:id="1302" w:author="Unknown" w:date="2014-05-05T12:59:00Z">
          <w:r w:rsidRPr="002018B1">
            <w:rPr>
              <w:rFonts w:ascii="Arial" w:hAnsi="Arial" w:cs="Helvetica"/>
              <w:b/>
              <w:color w:val="336633"/>
              <w:sz w:val="28"/>
              <w:rPrChange w:id="1303" w:author="Unknown" w:date="2014-04-21T14:03:00Z">
                <w:rPr>
                  <w:rFonts w:ascii="Arial" w:hAnsi="Arial" w:cs="Helvetica"/>
                  <w:b/>
                  <w:color w:val="336633"/>
                  <w:sz w:val="28"/>
                  <w:u w:val="single"/>
                </w:rPr>
              </w:rPrChange>
            </w:rPr>
            <w:delText xml:space="preserve">Foundational Study: </w:delText>
          </w:r>
        </w:del>
      </w:ins>
      <w:ins w:id="1304" w:author="Unknown" w:date="2014-04-18T11:40:00Z">
        <w:del w:id="1305" w:author="Unknown" w:date="2014-05-05T12:59:00Z">
          <w:r w:rsidRPr="002018B1">
            <w:rPr>
              <w:rFonts w:ascii="Arial" w:hAnsi="Arial" w:cs="Helvetica"/>
              <w:b/>
              <w:color w:val="336633"/>
              <w:sz w:val="28"/>
              <w:rPrChange w:id="1306" w:author="Unknown" w:date="2014-04-21T14:03:00Z">
                <w:rPr>
                  <w:rFonts w:ascii="Arial" w:hAnsi="Arial" w:cs="Helvetica"/>
                  <w:b/>
                  <w:color w:val="336633"/>
                  <w:sz w:val="28"/>
                  <w:u w:val="single"/>
                </w:rPr>
              </w:rPrChange>
            </w:rPr>
            <w:delText>What do foundational studies say about BEMA</w:delText>
          </w:r>
        </w:del>
      </w:ins>
      <w:ins w:id="1307" w:author="Unknown" w:date="2014-04-18T10:52:00Z">
        <w:del w:id="1308" w:author="Unknown" w:date="2014-05-05T12:59:00Z">
          <w:r w:rsidRPr="002018B1">
            <w:rPr>
              <w:rFonts w:ascii="Arial" w:hAnsi="Arial" w:cs="Helvetica"/>
              <w:b/>
              <w:color w:val="336633"/>
              <w:sz w:val="28"/>
              <w:rPrChange w:id="1309" w:author="Unknown" w:date="2014-04-21T14:03:00Z">
                <w:rPr>
                  <w:rFonts w:ascii="Arial" w:hAnsi="Arial" w:cs="Helvetica"/>
                  <w:b/>
                  <w:color w:val="336633"/>
                  <w:sz w:val="28"/>
                  <w:u w:val="single"/>
                </w:rPr>
              </w:rPrChange>
            </w:rPr>
            <w:delText xml:space="preserve"> scores?</w:delText>
          </w:r>
        </w:del>
      </w:ins>
    </w:p>
    <w:p w:rsidR="006A3389" w:rsidRPr="005E09A3" w:rsidDel="007B1FA5" w:rsidRDefault="002018B1" w:rsidP="00ED0089">
      <w:pPr>
        <w:widowControl w:val="0"/>
        <w:numPr>
          <w:ins w:id="1310" w:author="Unknown" w:date="2014-04-18T10:52:00Z"/>
        </w:numPr>
        <w:autoSpaceDE w:val="0"/>
        <w:autoSpaceDN w:val="0"/>
        <w:adjustRightInd w:val="0"/>
        <w:spacing w:after="60"/>
        <w:rPr>
          <w:ins w:id="1311" w:author="Unknown" w:date="2014-04-21T13:40:00Z"/>
          <w:del w:id="1312" w:author="Unknown" w:date="2014-05-05T12:58:00Z"/>
          <w:rFonts w:ascii="Arial" w:hAnsi="Arial" w:cs="Helvetica"/>
        </w:rPr>
      </w:pPr>
      <w:ins w:id="1313" w:author="Unknown" w:date="2014-04-21T13:32:00Z">
        <w:del w:id="1314" w:author="Unknown" w:date="2014-05-05T12:58:00Z">
          <w:r w:rsidRPr="002018B1">
            <w:rPr>
              <w:rFonts w:ascii="Arial" w:hAnsi="Arial" w:cs="Helvetica"/>
              <w:rPrChange w:id="1315" w:author="Unknown" w:date="2014-04-21T14:03:00Z">
                <w:rPr>
                  <w:rFonts w:ascii="Arial" w:hAnsi="Arial" w:cs="Helvetica"/>
                  <w:color w:val="0000FF" w:themeColor="hyperlink"/>
                  <w:u w:val="single"/>
                </w:rPr>
              </w:rPrChange>
            </w:rPr>
            <w:delText>Kohlmeyer</w:delText>
          </w:r>
        </w:del>
      </w:ins>
      <w:ins w:id="1316" w:author="Unknown" w:date="2014-04-21T13:33:00Z">
        <w:del w:id="1317" w:author="Unknown" w:date="2014-05-05T12:58:00Z">
          <w:r w:rsidRPr="002018B1">
            <w:rPr>
              <w:rFonts w:ascii="Arial" w:hAnsi="Arial" w:cs="Helvetica"/>
              <w:rPrChange w:id="1318" w:author="Unknown" w:date="2014-04-21T14:03:00Z">
                <w:rPr>
                  <w:rFonts w:ascii="Arial" w:hAnsi="Arial" w:cs="Helvetica"/>
                  <w:color w:val="0000FF" w:themeColor="hyperlink"/>
                  <w:u w:val="single"/>
                </w:rPr>
              </w:rPrChange>
            </w:rPr>
            <w:delText xml:space="preserve"> compared</w:delText>
          </w:r>
        </w:del>
      </w:ins>
      <w:ins w:id="1319" w:author="Unknown" w:date="2014-04-21T13:41:00Z">
        <w:del w:id="1320" w:author="Unknown" w:date="2014-05-05T12:58:00Z">
          <w:r w:rsidRPr="002018B1">
            <w:rPr>
              <w:rFonts w:ascii="Arial" w:hAnsi="Arial" w:cs="Helvetica"/>
              <w:rPrChange w:id="1321" w:author="Unknown" w:date="2014-04-21T14:03:00Z">
                <w:rPr>
                  <w:rFonts w:ascii="Arial" w:hAnsi="Arial" w:cs="Helvetica"/>
                  <w:color w:val="0000FF" w:themeColor="hyperlink"/>
                  <w:u w:val="single"/>
                </w:rPr>
              </w:rPrChange>
            </w:rPr>
            <w:delText xml:space="preserve"> BEMA scores at four universities in</w:delText>
          </w:r>
        </w:del>
      </w:ins>
      <w:ins w:id="1322" w:author="Unknown" w:date="2014-04-21T13:32:00Z">
        <w:del w:id="1323" w:author="Unknown" w:date="2014-05-05T12:58:00Z">
          <w:r w:rsidRPr="002018B1">
            <w:rPr>
              <w:rFonts w:ascii="Arial" w:hAnsi="Arial" w:cs="Helvetica"/>
              <w:rPrChange w:id="1324" w:author="Unknown" w:date="2014-04-21T14:03:00Z">
                <w:rPr>
                  <w:rFonts w:ascii="Arial" w:hAnsi="Arial" w:cs="Helvetica"/>
                  <w:color w:val="0000FF" w:themeColor="hyperlink"/>
                  <w:u w:val="single"/>
                </w:rPr>
              </w:rPrChange>
            </w:rPr>
            <w:delText xml:space="preserve"> </w:delText>
          </w:r>
        </w:del>
      </w:ins>
      <w:ins w:id="1325" w:author="Unknown" w:date="2014-04-18T10:52:00Z">
        <w:del w:id="1326" w:author="Unknown" w:date="2014-05-05T12:58:00Z">
          <w:r w:rsidRPr="002018B1">
            <w:rPr>
              <w:rFonts w:ascii="Arial" w:hAnsi="Arial" w:cs="Helvetica"/>
              <w:rPrChange w:id="1327" w:author="Unknown" w:date="2014-04-21T14:03:00Z">
                <w:rPr>
                  <w:rFonts w:ascii="Arial" w:hAnsi="Arial" w:cs="Helvetica"/>
                  <w:color w:val="0000FF" w:themeColor="hyperlink"/>
                  <w:u w:val="single"/>
                </w:rPr>
              </w:rPrChange>
            </w:rPr>
            <w:delText xml:space="preserve">‘Traditional’ </w:delText>
          </w:r>
        </w:del>
      </w:ins>
      <w:ins w:id="1328" w:author="Unknown" w:date="2014-04-21T13:33:00Z">
        <w:del w:id="1329" w:author="Unknown" w:date="2014-05-05T12:58:00Z">
          <w:r w:rsidRPr="002018B1">
            <w:rPr>
              <w:rFonts w:ascii="Arial" w:hAnsi="Arial" w:cs="Helvetica"/>
              <w:rPrChange w:id="1330" w:author="Unknown" w:date="2014-04-21T14:03:00Z">
                <w:rPr>
                  <w:rFonts w:ascii="Arial" w:hAnsi="Arial" w:cs="Helvetica"/>
                  <w:color w:val="0000FF" w:themeColor="hyperlink"/>
                  <w:u w:val="single"/>
                </w:rPr>
              </w:rPrChange>
            </w:rPr>
            <w:delText xml:space="preserve">courses </w:delText>
          </w:r>
        </w:del>
      </w:ins>
      <w:ins w:id="1331" w:author="Unknown" w:date="2014-04-21T13:41:00Z">
        <w:del w:id="1332" w:author="Unknown" w:date="2014-05-05T12:58:00Z">
          <w:r w:rsidRPr="002018B1">
            <w:rPr>
              <w:rFonts w:ascii="Arial" w:hAnsi="Arial" w:cs="Helvetica"/>
              <w:rPrChange w:id="1333" w:author="Unknown" w:date="2014-04-21T14:03:00Z">
                <w:rPr>
                  <w:rFonts w:ascii="Arial" w:hAnsi="Arial" w:cs="Helvetica"/>
                  <w:color w:val="0000FF" w:themeColor="hyperlink"/>
                  <w:u w:val="single"/>
                </w:rPr>
              </w:rPrChange>
            </w:rPr>
            <w:delText xml:space="preserve">and courses that used </w:delText>
          </w:r>
        </w:del>
      </w:ins>
      <w:ins w:id="1334" w:author="Unknown" w:date="2014-04-18T10:52:00Z">
        <w:del w:id="1335" w:author="Unknown" w:date="2014-05-05T12:58:00Z">
          <w:r w:rsidRPr="002018B1">
            <w:rPr>
              <w:rFonts w:ascii="Arial" w:hAnsi="Arial" w:cs="Helvetica"/>
              <w:rPrChange w:id="1336" w:author="Unknown" w:date="2014-04-21T14:03:00Z">
                <w:rPr>
                  <w:rFonts w:ascii="Arial" w:hAnsi="Arial" w:cs="Helvetica"/>
                  <w:color w:val="0000FF" w:themeColor="hyperlink"/>
                  <w:u w:val="single"/>
                </w:rPr>
              </w:rPrChange>
            </w:rPr>
            <w:delText>Matters and Interactions</w:delText>
          </w:r>
        </w:del>
      </w:ins>
      <w:ins w:id="1337" w:author="Unknown" w:date="2014-04-21T13:33:00Z">
        <w:del w:id="1338" w:author="Unknown" w:date="2014-05-05T12:58:00Z">
          <w:r w:rsidRPr="002018B1">
            <w:rPr>
              <w:rFonts w:ascii="Arial" w:hAnsi="Arial" w:cs="Helvetica"/>
              <w:rPrChange w:id="1339" w:author="Unknown" w:date="2014-04-21T14:03:00Z">
                <w:rPr>
                  <w:rFonts w:ascii="Arial" w:hAnsi="Arial" w:cs="Helvetica"/>
                  <w:color w:val="0000FF" w:themeColor="hyperlink"/>
                  <w:u w:val="single"/>
                </w:rPr>
              </w:rPrChange>
            </w:rPr>
            <w:delText xml:space="preserve">, a research-based curriculum </w:delText>
          </w:r>
        </w:del>
      </w:ins>
      <w:ins w:id="1340" w:author="Unknown" w:date="2014-04-21T13:35:00Z">
        <w:del w:id="1341" w:author="Unknown" w:date="2014-05-05T12:58:00Z">
          <w:r w:rsidRPr="002018B1">
            <w:rPr>
              <w:rFonts w:ascii="Arial" w:hAnsi="Arial" w:cs="Helvetica"/>
              <w:rPrChange w:id="1342" w:author="Unknown" w:date="2014-04-21T14:03:00Z">
                <w:rPr>
                  <w:rFonts w:ascii="Arial" w:hAnsi="Arial" w:cs="Helvetica"/>
                  <w:color w:val="0000FF" w:themeColor="hyperlink"/>
                  <w:u w:val="single"/>
                </w:rPr>
              </w:rPrChange>
            </w:rPr>
            <w:delText>that emphasizes fundamental physical principles, microscopic models of matter, coherence in linking different domains of physics, and computer modeling</w:delText>
          </w:r>
        </w:del>
      </w:ins>
      <w:ins w:id="1343" w:author="Unknown" w:date="2014-04-21T13:40:00Z">
        <w:del w:id="1344" w:author="Unknown" w:date="2014-05-05T12:58:00Z">
          <w:r w:rsidRPr="002018B1">
            <w:rPr>
              <w:rFonts w:ascii="Arial" w:hAnsi="Arial" w:cs="Helvetica"/>
              <w:rPrChange w:id="1345" w:author="Unknown" w:date="2014-04-21T14:03:00Z">
                <w:rPr>
                  <w:rFonts w:ascii="Arial" w:hAnsi="Arial" w:cs="Helvetica"/>
                  <w:color w:val="0000FF" w:themeColor="hyperlink"/>
                  <w:u w:val="single"/>
                </w:rPr>
              </w:rPrChange>
            </w:rPr>
            <w:delText xml:space="preserve"> </w:delText>
          </w:r>
        </w:del>
      </w:ins>
      <w:ins w:id="1346" w:author="Unknown" w:date="2014-04-21T13:39:00Z">
        <w:del w:id="1347" w:author="Unknown" w:date="2014-05-05T12:58:00Z">
          <w:r w:rsidRPr="002018B1" w:rsidDel="007B1FA5">
            <w:rPr>
              <w:rFonts w:ascii="Arial" w:hAnsi="Arial" w:cs="Helvetica"/>
              <w:rPrChange w:id="1348" w:author="Unknown" w:date="2014-04-21T14:03:00Z">
                <w:rPr>
                  <w:rFonts w:ascii="Arial" w:hAnsi="Arial" w:cs="Helvetica"/>
                  <w:color w:val="0000FF" w:themeColor="hyperlink"/>
                  <w:u w:val="single"/>
                </w:rPr>
              </w:rPrChange>
            </w:rPr>
            <w:fldChar w:fldCharType="begin"/>
          </w:r>
        </w:del>
      </w:ins>
      <w:del w:id="1349" w:author="Unknown">
        <w:r w:rsidRPr="002018B1">
          <w:rPr>
            <w:rFonts w:ascii="Arial" w:hAnsi="Arial" w:cs="Helvetica"/>
            <w:rPrChange w:id="1350" w:author="Unknown" w:date="2014-04-21T14:03:00Z">
              <w:rPr>
                <w:rFonts w:ascii="Arial" w:hAnsi="Arial" w:cs="Helvetica"/>
                <w:color w:val="0000FF" w:themeColor="hyperlink"/>
                <w:u w:val="single"/>
              </w:rPr>
            </w:rPrChange>
          </w:rPr>
          <w:delInstrText>ADDIN CSL_CITATION {"mendeley": {"previouslyFormattedCitation": "(Chabay &amp; Sherwood, 2006, 2007)"}, "citationItems": [{"uris": ["http://www.mendeley.com/documents/?uuid=fa27c630-29b8-4ece-bb70-ece6b2f62216"], "id": "ITEM-1", "itemData": {"publisher": "American Association of Physics Teachers", "publisher-place": "College Park, MD", "author": [{"given": "Ruth", "dropping-particle": "", "suffix": "", "family": "Chabay", "parse-names": false, "non-dropping-particle": ""}, {"given": "Bruce", "dropping-particle": "", "suffix": "", "family": "Sherwood", "parse-names": false, "non-dropping-particle": ""}], "issued": {"date-parts": [["2007"]]}, "title": "Matter &amp; Interactions", "editor": [{"given": "E. F.", "dropping-particle": "", "suffix": "", "family": "Redish", "parse-names": false, "non-dropping-particle": ""}, {"given": "P.", "dropping-particle": "", "suffix": "", "family": "Cooney", "parse-names": false, "non-dropping-particle": ""}], "container-title": "Reviews in PER Vol. 1: Research-based Reform of University Physics", "type": "chapter", "id": "ITEM-1"}}, {"uris": ["http://www.mendeley.com/documents/?uuid=387d8cc8-173e-489a-b56c-0b9edb9227b5"], "id": "ITEM-2", "itemData": {"DOI": "10.1119/1.2165249", "type": "article-journal", "author": [{"given": "Ruth", "dropping-particle": "", "suffix": "", "family": "Chabay", "parse-names": false, "non-dropping-particle": ""}, {"given": "Bruce", "dropping-particle": "", "suffix": "", "family": "Sherwood", "parse-names": false, "non-dropping-particle": ""}], "issued": {"date-parts": [["2006"]]}, "ISSN": "00029505", "page": "329", "volume": "74", "container-title": "American Journal of Physics", "title": "Restructuring the introductory electricity and magnetism course", "issue": "4", "id": "ITEM-2"}}], "properties": {"noteIndex": 0}, "schema": "https://github.com/citation-style-language/schema/raw/master/csl-citation.json"}</w:delInstrText>
        </w:r>
        <w:r w:rsidRPr="002018B1" w:rsidDel="007B1FA5">
          <w:rPr>
            <w:rFonts w:ascii="Arial" w:hAnsi="Arial" w:cs="Helvetica"/>
            <w:rPrChange w:id="1351" w:author="Unknown" w:date="2014-04-21T14:03:00Z">
              <w:rPr>
                <w:rFonts w:ascii="Arial" w:hAnsi="Arial" w:cs="Helvetica"/>
                <w:color w:val="0000FF" w:themeColor="hyperlink"/>
                <w:u w:val="single"/>
              </w:rPr>
            </w:rPrChange>
          </w:rPr>
          <w:fldChar w:fldCharType="separate"/>
        </w:r>
        <w:r w:rsidRPr="002018B1">
          <w:rPr>
            <w:rFonts w:ascii="Arial" w:hAnsi="Arial" w:cs="Helvetica"/>
            <w:noProof/>
            <w:rPrChange w:id="1352" w:author="Unknown" w:date="2014-04-21T14:03:00Z">
              <w:rPr>
                <w:rFonts w:ascii="Arial" w:hAnsi="Arial" w:cs="Helvetica"/>
                <w:noProof/>
                <w:color w:val="0000FF" w:themeColor="hyperlink"/>
                <w:u w:val="single"/>
              </w:rPr>
            </w:rPrChange>
          </w:rPr>
          <w:delText>(Chabay &amp; Sherwood, 2006, 2007)</w:delText>
        </w:r>
      </w:del>
      <w:ins w:id="1353" w:author="Unknown" w:date="2014-04-21T13:39:00Z">
        <w:del w:id="1354" w:author="Unknown" w:date="2014-05-05T12:58:00Z">
          <w:r w:rsidRPr="002018B1" w:rsidDel="007B1FA5">
            <w:rPr>
              <w:rFonts w:ascii="Arial" w:hAnsi="Arial" w:cs="Helvetica"/>
              <w:rPrChange w:id="1355" w:author="Unknown" w:date="2014-04-21T14:03:00Z">
                <w:rPr>
                  <w:rFonts w:ascii="Arial" w:hAnsi="Arial" w:cs="Helvetica"/>
                  <w:color w:val="0000FF" w:themeColor="hyperlink"/>
                  <w:u w:val="single"/>
                </w:rPr>
              </w:rPrChange>
            </w:rPr>
            <w:fldChar w:fldCharType="end"/>
          </w:r>
        </w:del>
      </w:ins>
      <w:ins w:id="1356" w:author="Unknown" w:date="2014-04-21T13:35:00Z">
        <w:del w:id="1357" w:author="Unknown" w:date="2014-05-05T12:58:00Z">
          <w:r w:rsidRPr="002018B1">
            <w:rPr>
              <w:rFonts w:ascii="Arial" w:hAnsi="Arial" w:cs="Helvetica"/>
              <w:rPrChange w:id="1358" w:author="Unknown" w:date="2014-04-21T14:03:00Z">
                <w:rPr>
                  <w:rFonts w:ascii="Arial" w:hAnsi="Arial" w:cs="Helvetica"/>
                  <w:color w:val="0000FF" w:themeColor="hyperlink"/>
                  <w:u w:val="single"/>
                </w:rPr>
              </w:rPrChange>
            </w:rPr>
            <w:delText>.</w:delText>
          </w:r>
        </w:del>
      </w:ins>
      <w:ins w:id="1359" w:author="Unknown" w:date="2014-04-18T10:52:00Z">
        <w:del w:id="1360" w:author="Unknown" w:date="2014-05-05T12:58:00Z">
          <w:r w:rsidRPr="002018B1">
            <w:rPr>
              <w:rFonts w:ascii="Arial" w:hAnsi="Arial" w:cs="Helvetica"/>
              <w:rPrChange w:id="1361" w:author="Unknown" w:date="2014-04-21T14:03:00Z">
                <w:rPr>
                  <w:rFonts w:ascii="Arial" w:hAnsi="Arial" w:cs="Helvetica"/>
                  <w:color w:val="0000FF" w:themeColor="hyperlink"/>
                  <w:u w:val="single"/>
                </w:rPr>
              </w:rPrChange>
            </w:rPr>
            <w:delText xml:space="preserve">  Traditional courses consisted primarily of passive-student lectures, ‘recipe-following’ laboratory sessions and algorithmic quantitative problem solving examinations</w:delText>
          </w:r>
        </w:del>
      </w:ins>
      <w:ins w:id="1362" w:author="Unknown" w:date="2014-04-21T13:40:00Z">
        <w:del w:id="1363" w:author="Unknown" w:date="2014-05-05T12:58:00Z">
          <w:r w:rsidRPr="002018B1">
            <w:rPr>
              <w:rFonts w:ascii="Arial" w:hAnsi="Arial" w:cs="Helvetica"/>
              <w:rPrChange w:id="1364" w:author="Unknown" w:date="2014-04-21T14:03:00Z">
                <w:rPr>
                  <w:rFonts w:ascii="Arial" w:hAnsi="Arial" w:cs="Helvetica"/>
                  <w:color w:val="0000FF" w:themeColor="hyperlink"/>
                  <w:u w:val="single"/>
                </w:rPr>
              </w:rPrChange>
            </w:rPr>
            <w:delText>.</w:delText>
          </w:r>
        </w:del>
      </w:ins>
    </w:p>
    <w:p w:rsidR="00ED0089" w:rsidRPr="005E09A3" w:rsidDel="007B1FA5" w:rsidRDefault="002018B1" w:rsidP="00ED0089">
      <w:pPr>
        <w:widowControl w:val="0"/>
        <w:numPr>
          <w:ins w:id="1365" w:author="Unknown" w:date="2014-04-21T13:40:00Z"/>
        </w:numPr>
        <w:autoSpaceDE w:val="0"/>
        <w:autoSpaceDN w:val="0"/>
        <w:adjustRightInd w:val="0"/>
        <w:spacing w:after="60"/>
        <w:rPr>
          <w:ins w:id="1366" w:author="Unknown" w:date="2014-04-18T10:52:00Z"/>
          <w:del w:id="1367" w:author="Unknown" w:date="2014-05-05T12:58:00Z"/>
          <w:rFonts w:ascii="Arial" w:hAnsi="Arial" w:cs="Helvetica"/>
        </w:rPr>
      </w:pPr>
      <w:ins w:id="1368" w:author="Unknown" w:date="2014-04-21T13:40:00Z">
        <w:del w:id="1369" w:author="Unknown" w:date="2014-05-05T12:58:00Z">
          <w:r w:rsidRPr="002018B1">
            <w:rPr>
              <w:rFonts w:ascii="Arial" w:hAnsi="Arial" w:cs="Helvetica"/>
              <w:rPrChange w:id="1370" w:author="Unknown" w:date="2014-04-21T14:03:00Z">
                <w:rPr>
                  <w:rFonts w:ascii="Arial" w:hAnsi="Arial" w:cs="Helvetica"/>
                  <w:color w:val="0000FF" w:themeColor="hyperlink"/>
                  <w:u w:val="single"/>
                </w:rPr>
              </w:rPrChange>
            </w:rPr>
            <w:delText>Kohlmeyer compared the post-test scores and</w:delText>
          </w:r>
        </w:del>
      </w:ins>
      <w:ins w:id="1371" w:author="Unknown" w:date="2014-04-18T10:52:00Z">
        <w:del w:id="1372" w:author="Unknown" w:date="2014-05-05T12:58:00Z">
          <w:r w:rsidRPr="002018B1">
            <w:rPr>
              <w:rFonts w:ascii="Arial" w:hAnsi="Arial" w:cs="Helvetica"/>
              <w:rPrChange w:id="1373" w:author="Unknown" w:date="2014-04-21T14:03:00Z">
                <w:rPr>
                  <w:rFonts w:ascii="Arial" w:hAnsi="Arial" w:cs="Helvetica"/>
                  <w:color w:val="0000FF" w:themeColor="hyperlink"/>
                  <w:u w:val="single"/>
                </w:rPr>
              </w:rPrChange>
            </w:rPr>
            <w:delText xml:space="preserve"> a metric called the </w:delText>
          </w:r>
          <w:r w:rsidRPr="002018B1">
            <w:rPr>
              <w:rFonts w:ascii="Arial" w:hAnsi="Arial" w:cs="Helvetica"/>
              <w:b/>
              <w:rPrChange w:id="1374" w:author="Unknown" w:date="2014-04-21T14:03:00Z">
                <w:rPr>
                  <w:rFonts w:ascii="Arial" w:hAnsi="Arial" w:cs="Helvetica"/>
                  <w:b/>
                  <w:color w:val="0000FF" w:themeColor="hyperlink"/>
                  <w:u w:val="single"/>
                </w:rPr>
              </w:rPrChange>
            </w:rPr>
            <w:delText xml:space="preserve">normalized gain </w:delText>
          </w:r>
          <w:r w:rsidRPr="002018B1">
            <w:rPr>
              <w:rFonts w:ascii="Arial" w:hAnsi="Arial" w:cs="Helvetica"/>
              <w:rPrChange w:id="1375" w:author="Unknown" w:date="2014-04-21T14:03:00Z">
                <w:rPr>
                  <w:rFonts w:ascii="Arial" w:hAnsi="Arial" w:cs="Helvetica"/>
                  <w:color w:val="0000FF" w:themeColor="hyperlink"/>
                  <w:u w:val="single"/>
                </w:rPr>
              </w:rPrChange>
            </w:rPr>
            <w:delText>to compare these two types of courses, defined as:</w:delText>
          </w:r>
        </w:del>
      </w:ins>
    </w:p>
    <w:p w:rsidR="00ED0089" w:rsidRPr="005E09A3" w:rsidDel="007B1FA5" w:rsidRDefault="002018B1" w:rsidP="00ED0089">
      <w:pPr>
        <w:widowControl w:val="0"/>
        <w:numPr>
          <w:ins w:id="1376" w:author="Unknown" w:date="2014-04-18T10:52:00Z"/>
        </w:numPr>
        <w:autoSpaceDE w:val="0"/>
        <w:autoSpaceDN w:val="0"/>
        <w:adjustRightInd w:val="0"/>
        <w:spacing w:after="60"/>
        <w:ind w:firstLine="1800"/>
        <w:rPr>
          <w:ins w:id="1377" w:author="Unknown" w:date="2014-04-18T10:52:00Z"/>
          <w:del w:id="1378" w:author="Unknown" w:date="2014-05-05T12:58:00Z"/>
          <w:rFonts w:ascii="Arial" w:hAnsi="Arial" w:cs="Helvetica"/>
          <w:position w:val="-28"/>
        </w:rPr>
      </w:pPr>
      <w:ins w:id="1379" w:author="Unknown" w:date="2014-04-18T10:52:00Z">
        <w:del w:id="1380" w:author="Unknown" w:date="2014-05-05T12:58:00Z">
          <w:r w:rsidRPr="002018B1">
            <w:rPr>
              <w:rFonts w:ascii="Arial" w:hAnsi="Arial" w:cs="Helvetica"/>
              <w:rPrChange w:id="1381" w:author="Unknown" w:date="2014-04-21T14:03:00Z">
                <w:rPr>
                  <w:rFonts w:ascii="Arial" w:hAnsi="Arial" w:cs="Helvetica"/>
                  <w:color w:val="0000FF" w:themeColor="hyperlink"/>
                  <w:u w:val="single"/>
                </w:rPr>
              </w:rPrChange>
            </w:rPr>
            <w:delText xml:space="preserve"> </w:delText>
          </w:r>
          <w:r w:rsidR="0095301F">
            <w:rPr>
              <w:rFonts w:ascii="Arial" w:hAnsi="Arial" w:cs="Helvetica"/>
              <w:noProof/>
              <w:rPrChange w:id="1382" w:author="Unknown">
                <w:rPr>
                  <w:rFonts w:ascii="Arial" w:hAnsi="Arial" w:cs="Helvetica"/>
                  <w:noProof/>
                  <w:color w:val="0000FF" w:themeColor="hyperlink"/>
                  <w:u w:val="single"/>
                </w:rPr>
              </w:rPrChange>
            </w:rPr>
            <w:drawing>
              <wp:inline distT="0" distB="0" distL="0" distR="0">
                <wp:extent cx="342900" cy="215900"/>
                <wp:effectExtent l="25400" t="0" r="0"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2"/>
                            <a:srcRect/>
                            <a:stretch>
                              <a:fillRect/>
                            </a:stretch>
                          </pic:blipFill>
                        </ve:Fallback>
                      </ve:AlternateContent>
                      <pic:spPr bwMode="auto">
                        <a:xfrm>
                          <a:off x="0" y="0"/>
                          <a:ext cx="342900" cy="215900"/>
                        </a:xfrm>
                        <a:prstGeom prst="rect">
                          <a:avLst/>
                        </a:prstGeom>
                        <a:noFill/>
                        <a:ln w="9525">
                          <a:noFill/>
                          <a:miter lim="800000"/>
                          <a:headEnd/>
                          <a:tailEnd/>
                        </a:ln>
                      </pic:spPr>
                    </pic:pic>
                  </a:graphicData>
                </a:graphic>
              </wp:inline>
            </w:drawing>
          </w:r>
          <w:r w:rsidR="0095301F">
            <w:rPr>
              <w:rFonts w:ascii="Arial" w:hAnsi="Arial" w:cs="Helvetica"/>
              <w:noProof/>
              <w:rPrChange w:id="1383" w:author="Unknown">
                <w:rPr>
                  <w:rFonts w:ascii="Arial" w:hAnsi="Arial" w:cs="Helvetica"/>
                  <w:noProof/>
                  <w:color w:val="0000FF" w:themeColor="hyperlink"/>
                  <w:u w:val="single"/>
                </w:rPr>
              </w:rPrChange>
            </w:rPr>
            <w:drawing>
              <wp:inline distT="0" distB="0" distL="0" distR="0">
                <wp:extent cx="1638300" cy="431800"/>
                <wp:effectExtent l="2540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4"/>
                            <a:srcRect/>
                            <a:stretch>
                              <a:fillRect/>
                            </a:stretch>
                          </pic:blipFill>
                        </ve:Fallback>
                      </ve:AlternateContent>
                      <pic:spPr bwMode="auto">
                        <a:xfrm>
                          <a:off x="0" y="0"/>
                          <a:ext cx="1638300" cy="431800"/>
                        </a:xfrm>
                        <a:prstGeom prst="rect">
                          <a:avLst/>
                        </a:prstGeom>
                        <a:noFill/>
                        <a:ln w="9525">
                          <a:noFill/>
                          <a:miter lim="800000"/>
                          <a:headEnd/>
                          <a:tailEnd/>
                        </a:ln>
                      </pic:spPr>
                    </pic:pic>
                  </a:graphicData>
                </a:graphic>
              </wp:inline>
            </w:drawing>
          </w:r>
        </w:del>
      </w:ins>
    </w:p>
    <w:p w:rsidR="002018B1" w:rsidRDefault="002018B1">
      <w:pPr>
        <w:widowControl w:val="0"/>
        <w:numPr>
          <w:ins w:id="1384" w:author="Unknown" w:date="2014-04-21T14:00:00Z"/>
        </w:numPr>
        <w:autoSpaceDE w:val="0"/>
        <w:autoSpaceDN w:val="0"/>
        <w:adjustRightInd w:val="0"/>
        <w:spacing w:after="60"/>
        <w:rPr>
          <w:ins w:id="1385" w:author="Unknown" w:date="2014-04-21T13:58:00Z"/>
          <w:del w:id="1386" w:author="Unknown" w:date="2014-05-05T12:58:00Z"/>
          <w:rFonts w:ascii="Arial" w:hAnsi="Arial" w:cs="Helvetica"/>
          <w:position w:val="-28"/>
        </w:rPr>
        <w:pPrChange w:id="1387" w:author="Unknown" w:date="2014-04-21T14:01:00Z">
          <w:pPr>
            <w:widowControl w:val="0"/>
            <w:autoSpaceDE w:val="0"/>
            <w:autoSpaceDN w:val="0"/>
            <w:adjustRightInd w:val="0"/>
            <w:spacing w:after="60"/>
          </w:pPr>
        </w:pPrChange>
      </w:pPr>
      <w:ins w:id="1388" w:author="Unknown" w:date="2014-04-21T13:42:00Z">
        <w:del w:id="1389" w:author="Unknown" w:date="2014-05-05T12:58:00Z">
          <w:r w:rsidRPr="002018B1">
            <w:rPr>
              <w:rFonts w:ascii="Arial" w:hAnsi="Arial" w:cs="Helvetica"/>
              <w:position w:val="-28"/>
              <w:rPrChange w:id="1390" w:author="Unknown" w:date="2014-04-21T14:03:00Z">
                <w:rPr>
                  <w:rFonts w:ascii="Arial" w:hAnsi="Arial" w:cs="Helvetica"/>
                  <w:color w:val="0000FF" w:themeColor="hyperlink"/>
                  <w:position w:val="-28"/>
                  <w:u w:val="single"/>
                </w:rPr>
              </w:rPrChange>
            </w:rPr>
            <w:delText>Kohlmeyer</w:delText>
          </w:r>
        </w:del>
      </w:ins>
      <w:ins w:id="1391" w:author="Unknown" w:date="2014-04-18T10:52:00Z">
        <w:del w:id="1392" w:author="Unknown" w:date="2014-05-05T12:58:00Z">
          <w:r w:rsidRPr="002018B1">
            <w:rPr>
              <w:rFonts w:ascii="Arial" w:hAnsi="Arial" w:cs="Helvetica"/>
              <w:position w:val="-28"/>
              <w:rPrChange w:id="1393" w:author="Unknown" w:date="2014-04-21T14:03:00Z">
                <w:rPr>
                  <w:rFonts w:ascii="Arial" w:hAnsi="Arial" w:cs="Helvetica"/>
                  <w:color w:val="0000FF" w:themeColor="hyperlink"/>
                  <w:position w:val="-28"/>
                  <w:u w:val="single"/>
                </w:rPr>
              </w:rPrChange>
            </w:rPr>
            <w:delText xml:space="preserve"> found that courses taught using Matters and Interactions had higher BEMA post-test scores as well as greater normalized gains (Figures 1 and 2). </w:delText>
          </w:r>
        </w:del>
      </w:ins>
      <w:ins w:id="1394" w:author="Unknown" w:date="2014-04-21T13:56:00Z">
        <w:del w:id="1395" w:author="Unknown" w:date="2014-05-05T12:58:00Z">
          <w:r w:rsidRPr="002018B1">
            <w:rPr>
              <w:rFonts w:ascii="Arial" w:hAnsi="Arial" w:cs="Helvetica"/>
              <w:position w:val="-28"/>
              <w:rPrChange w:id="1396" w:author="Unknown" w:date="2014-04-21T14:03:00Z">
                <w:rPr>
                  <w:rFonts w:ascii="Arial" w:hAnsi="Arial" w:cs="Helvetica"/>
                  <w:color w:val="0000FF" w:themeColor="hyperlink"/>
                  <w:position w:val="-28"/>
                  <w:u w:val="single"/>
                </w:rPr>
              </w:rPrChange>
            </w:rPr>
            <w:delText xml:space="preserve">These courses contained students of similar </w:delText>
          </w:r>
        </w:del>
      </w:ins>
      <w:ins w:id="1397" w:author="Unknown" w:date="2014-04-21T13:58:00Z">
        <w:del w:id="1398" w:author="Unknown" w:date="2014-05-05T12:58:00Z">
          <w:r w:rsidRPr="002018B1">
            <w:rPr>
              <w:rFonts w:ascii="Arial" w:hAnsi="Arial" w:cs="Helvetica"/>
              <w:position w:val="-28"/>
              <w:rPrChange w:id="1399" w:author="Unknown" w:date="2014-04-21T14:03:00Z">
                <w:rPr>
                  <w:rFonts w:ascii="Arial" w:hAnsi="Arial" w:cs="Helvetica"/>
                  <w:color w:val="0000FF" w:themeColor="hyperlink"/>
                  <w:position w:val="-28"/>
                  <w:u w:val="single"/>
                </w:rPr>
              </w:rPrChange>
            </w:rPr>
            <w:delText xml:space="preserve">major and </w:delText>
          </w:r>
        </w:del>
      </w:ins>
      <w:ins w:id="1400" w:author="Unknown" w:date="2014-04-21T13:59:00Z">
        <w:del w:id="1401" w:author="Unknown" w:date="2014-05-05T12:58:00Z">
          <w:r w:rsidRPr="002018B1">
            <w:rPr>
              <w:rFonts w:ascii="Arial" w:hAnsi="Arial" w:cs="Helvetica"/>
              <w:position w:val="-28"/>
              <w:rPrChange w:id="1402" w:author="Unknown" w:date="2014-04-21T14:03:00Z">
                <w:rPr>
                  <w:rFonts w:ascii="Arial" w:hAnsi="Arial" w:cs="Helvetica"/>
                  <w:color w:val="0000FF" w:themeColor="hyperlink"/>
                  <w:position w:val="-28"/>
                  <w:u w:val="single"/>
                </w:rPr>
              </w:rPrChange>
            </w:rPr>
            <w:delText>instructional</w:delText>
          </w:r>
        </w:del>
      </w:ins>
      <w:ins w:id="1403" w:author="Unknown" w:date="2014-04-21T13:58:00Z">
        <w:del w:id="1404" w:author="Unknown" w:date="2014-05-05T12:58:00Z">
          <w:r w:rsidRPr="002018B1">
            <w:rPr>
              <w:rFonts w:ascii="Arial" w:hAnsi="Arial" w:cs="Helvetica"/>
              <w:position w:val="-28"/>
              <w:rPrChange w:id="1405" w:author="Unknown" w:date="2014-04-21T14:03:00Z">
                <w:rPr>
                  <w:rFonts w:ascii="Arial" w:hAnsi="Arial" w:cs="Helvetica"/>
                  <w:color w:val="0000FF" w:themeColor="hyperlink"/>
                  <w:position w:val="-28"/>
                  <w:u w:val="single"/>
                </w:rPr>
              </w:rPrChange>
            </w:rPr>
            <w:delText xml:space="preserve"> </w:delText>
          </w:r>
        </w:del>
      </w:ins>
      <w:ins w:id="1406" w:author="Unknown" w:date="2014-04-21T13:59:00Z">
        <w:del w:id="1407" w:author="Unknown" w:date="2014-05-05T12:58:00Z">
          <w:r w:rsidRPr="002018B1">
            <w:rPr>
              <w:rFonts w:ascii="Arial" w:hAnsi="Arial" w:cs="Helvetica"/>
              <w:position w:val="-28"/>
              <w:rPrChange w:id="1408" w:author="Unknown" w:date="2014-04-21T14:03:00Z">
                <w:rPr>
                  <w:rFonts w:ascii="Arial" w:hAnsi="Arial" w:cs="Helvetica"/>
                  <w:color w:val="0000FF" w:themeColor="hyperlink"/>
                  <w:position w:val="-28"/>
                  <w:u w:val="single"/>
                </w:rPr>
              </w:rPrChange>
            </w:rPr>
            <w:delText>environments</w:delText>
          </w:r>
        </w:del>
      </w:ins>
      <w:ins w:id="1409" w:author="Unknown" w:date="2014-04-21T14:01:00Z">
        <w:del w:id="1410" w:author="Unknown" w:date="2014-05-05T12:58:00Z">
          <w:r w:rsidRPr="002018B1">
            <w:rPr>
              <w:rFonts w:ascii="Arial" w:hAnsi="Arial" w:cs="Helvetica"/>
              <w:position w:val="-28"/>
              <w:rPrChange w:id="1411" w:author="Unknown" w:date="2014-04-21T14:03:00Z">
                <w:rPr>
                  <w:rFonts w:ascii="Arial" w:hAnsi="Arial" w:cs="Helvetica"/>
                  <w:color w:val="0000FF" w:themeColor="hyperlink"/>
                  <w:position w:val="-28"/>
                  <w:u w:val="single"/>
                </w:rPr>
              </w:rPrChange>
            </w:rPr>
            <w:delText>.</w:delText>
          </w:r>
        </w:del>
      </w:ins>
    </w:p>
    <w:p w:rsidR="00487DE7" w:rsidRPr="005E09A3" w:rsidDel="007B1FA5" w:rsidRDefault="00487DE7" w:rsidP="00ED0089">
      <w:pPr>
        <w:widowControl w:val="0"/>
        <w:numPr>
          <w:ins w:id="1412" w:author="Unknown" w:date="2014-04-21T13:58:00Z"/>
        </w:numPr>
        <w:autoSpaceDE w:val="0"/>
        <w:autoSpaceDN w:val="0"/>
        <w:adjustRightInd w:val="0"/>
        <w:spacing w:after="60"/>
        <w:rPr>
          <w:ins w:id="1413" w:author="Unknown" w:date="2014-04-21T13:58:00Z"/>
          <w:del w:id="1414" w:author="Unknown" w:date="2014-05-05T12:59:00Z"/>
          <w:rFonts w:ascii="Arial" w:hAnsi="Arial" w:cs="Helvetica"/>
          <w:position w:val="-28"/>
        </w:rPr>
      </w:pPr>
    </w:p>
    <w:p w:rsidR="002018B1" w:rsidRDefault="0095301F" w:rsidP="002018B1">
      <w:pPr>
        <w:widowControl w:val="0"/>
        <w:numPr>
          <w:ins w:id="1415" w:author="Unknown" w:date="2014-04-21T13:44:00Z"/>
        </w:numPr>
        <w:autoSpaceDE w:val="0"/>
        <w:autoSpaceDN w:val="0"/>
        <w:adjustRightInd w:val="0"/>
        <w:spacing w:after="60"/>
        <w:jc w:val="center"/>
        <w:rPr>
          <w:ins w:id="1416" w:author="Unknown" w:date="2014-04-21T13:42:00Z"/>
          <w:del w:id="1417" w:author="Unknown" w:date="2014-05-05T12:59:00Z"/>
          <w:rFonts w:ascii="Arial" w:hAnsi="Arial" w:cs="Helvetica"/>
          <w:position w:val="-28"/>
        </w:rPr>
        <w:pPrChange w:id="1418" w:author="Unknown" w:date="2014-04-21T13:45:00Z">
          <w:pPr>
            <w:widowControl w:val="0"/>
            <w:autoSpaceDE w:val="0"/>
            <w:autoSpaceDN w:val="0"/>
            <w:adjustRightInd w:val="0"/>
            <w:spacing w:after="60"/>
          </w:pPr>
        </w:pPrChange>
      </w:pPr>
      <w:ins w:id="1419" w:author="Unknown" w:date="2014-04-21T13:45:00Z">
        <w:del w:id="1420" w:author="Unknown" w:date="2014-05-05T12:59:00Z">
          <w:r>
            <w:rPr>
              <w:rFonts w:ascii="Arial" w:hAnsi="Arial" w:cs="Helvetica"/>
              <w:noProof/>
              <w:position w:val="-28"/>
              <w:rPrChange w:id="1421" w:author="Unknown">
                <w:rPr>
                  <w:rFonts w:ascii="Arial" w:hAnsi="Arial" w:cs="Helvetica"/>
                  <w:noProof/>
                  <w:color w:val="0000FF" w:themeColor="hyperlink"/>
                  <w:position w:val="-28"/>
                  <w:u w:val="single"/>
                </w:rPr>
              </w:rPrChange>
            </w:rPr>
            <w:drawing>
              <wp:inline distT="0" distB="0" distL="0" distR="0">
                <wp:extent cx="3873500" cy="3252878"/>
                <wp:effectExtent l="25400" t="0" r="0" b="0"/>
                <wp:docPr id="35" name="Picture 34" descr="BEMA Post-test Koh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Post-test Kohl.tiff"/>
                        <pic:cNvPicPr/>
                      </pic:nvPicPr>
                      <pic:blipFill>
                        <a:blip r:embed="rId25"/>
                        <a:stretch>
                          <a:fillRect/>
                        </a:stretch>
                      </pic:blipFill>
                      <pic:spPr>
                        <a:xfrm>
                          <a:off x="0" y="0"/>
                          <a:ext cx="3877102" cy="3255903"/>
                        </a:xfrm>
                        <a:prstGeom prst="rect">
                          <a:avLst/>
                        </a:prstGeom>
                      </pic:spPr>
                    </pic:pic>
                  </a:graphicData>
                </a:graphic>
              </wp:inline>
            </w:drawing>
          </w:r>
        </w:del>
      </w:ins>
    </w:p>
    <w:p w:rsidR="006A3389" w:rsidRPr="005E09A3" w:rsidDel="007B1FA5" w:rsidRDefault="006A3389" w:rsidP="00ED0089">
      <w:pPr>
        <w:widowControl w:val="0"/>
        <w:numPr>
          <w:ins w:id="1422" w:author="Unknown" w:date="2014-04-21T13:49:00Z"/>
        </w:numPr>
        <w:autoSpaceDE w:val="0"/>
        <w:autoSpaceDN w:val="0"/>
        <w:adjustRightInd w:val="0"/>
        <w:spacing w:after="60"/>
        <w:rPr>
          <w:ins w:id="1423" w:author="Unknown" w:date="2014-04-21T13:49:00Z"/>
          <w:del w:id="1424" w:author="Unknown" w:date="2014-05-05T12:59:00Z"/>
          <w:rFonts w:ascii="Arial" w:hAnsi="Arial" w:cs="Helvetica"/>
        </w:rPr>
      </w:pPr>
    </w:p>
    <w:p w:rsidR="006A3389" w:rsidRPr="005E09A3" w:rsidDel="007B1FA5" w:rsidRDefault="002018B1" w:rsidP="00ED0089">
      <w:pPr>
        <w:widowControl w:val="0"/>
        <w:numPr>
          <w:ins w:id="1425" w:author="Unknown" w:date="2014-04-21T13:49:00Z"/>
        </w:numPr>
        <w:autoSpaceDE w:val="0"/>
        <w:autoSpaceDN w:val="0"/>
        <w:adjustRightInd w:val="0"/>
        <w:spacing w:after="60"/>
        <w:rPr>
          <w:ins w:id="1426" w:author="Unknown" w:date="2014-04-21T13:49:00Z"/>
          <w:del w:id="1427" w:author="Unknown" w:date="2014-05-05T12:59:00Z"/>
          <w:rFonts w:ascii="Arial" w:hAnsi="Arial" w:cs="Helvetica"/>
          <w:b/>
          <w:rPrChange w:id="1428" w:author="Unknown" w:date="2014-04-21T14:03:00Z">
            <w:rPr>
              <w:ins w:id="1429" w:author="Unknown" w:date="2014-04-21T13:49:00Z"/>
              <w:del w:id="1430" w:author="Unknown" w:date="2014-05-05T12:59:00Z"/>
              <w:rFonts w:ascii="Arial" w:hAnsi="Arial" w:cs="Helvetica"/>
            </w:rPr>
          </w:rPrChange>
        </w:rPr>
      </w:pPr>
      <w:ins w:id="1431" w:author="Unknown" w:date="2014-04-21T13:49:00Z">
        <w:del w:id="1432" w:author="Unknown" w:date="2014-05-05T12:59:00Z">
          <w:r w:rsidRPr="002018B1">
            <w:rPr>
              <w:rFonts w:ascii="Arial" w:hAnsi="Arial" w:cs="Helvetica"/>
              <w:b/>
              <w:rPrChange w:id="1433" w:author="Unknown" w:date="2014-04-21T14:03:00Z">
                <w:rPr>
                  <w:rFonts w:ascii="Arial" w:hAnsi="Arial" w:cs="Helvetica"/>
                  <w:b/>
                  <w:color w:val="0000FF" w:themeColor="hyperlink"/>
                  <w:u w:val="single"/>
                </w:rPr>
              </w:rPrChange>
            </w:rPr>
            <w:delText xml:space="preserve">Figure 1. </w:delText>
          </w:r>
          <w:r w:rsidRPr="002018B1">
            <w:rPr>
              <w:rFonts w:ascii="Arial" w:hAnsi="Arial" w:cs="Helvetica"/>
              <w:rPrChange w:id="1434" w:author="Unknown" w:date="2014-04-21T14:03:00Z">
                <w:rPr>
                  <w:rFonts w:ascii="Arial" w:hAnsi="Arial" w:cs="Helvetica"/>
                  <w:b/>
                  <w:color w:val="0000FF" w:themeColor="hyperlink"/>
                  <w:u w:val="single"/>
                </w:rPr>
              </w:rPrChange>
            </w:rPr>
            <w:delText>BEMA Post-test scores comparing traditionally taught courses with those taught using Matter and Interactions research-based curriculum at four different institutions.</w:delText>
          </w:r>
          <w:r w:rsidRPr="002018B1">
            <w:rPr>
              <w:rFonts w:ascii="Arial" w:hAnsi="Arial" w:cs="Helvetica"/>
              <w:b/>
              <w:rPrChange w:id="1435" w:author="Unknown" w:date="2014-04-21T14:03:00Z">
                <w:rPr>
                  <w:rFonts w:ascii="Arial" w:hAnsi="Arial" w:cs="Helvetica"/>
                  <w:b/>
                  <w:color w:val="0000FF" w:themeColor="hyperlink"/>
                  <w:u w:val="single"/>
                </w:rPr>
              </w:rPrChange>
            </w:rPr>
            <w:delText xml:space="preserve"> </w:delText>
          </w:r>
        </w:del>
      </w:ins>
    </w:p>
    <w:p w:rsidR="006A3389" w:rsidRPr="005E09A3" w:rsidDel="007B1FA5" w:rsidRDefault="006A3389" w:rsidP="00ED0089">
      <w:pPr>
        <w:widowControl w:val="0"/>
        <w:numPr>
          <w:ins w:id="1436" w:author="Unknown" w:date="2014-04-21T13:42:00Z"/>
        </w:numPr>
        <w:autoSpaceDE w:val="0"/>
        <w:autoSpaceDN w:val="0"/>
        <w:adjustRightInd w:val="0"/>
        <w:spacing w:after="60"/>
        <w:rPr>
          <w:ins w:id="1437" w:author="Unknown" w:date="2014-04-18T10:52:00Z"/>
          <w:del w:id="1438" w:author="Unknown" w:date="2014-05-05T12:59:00Z"/>
          <w:rFonts w:ascii="Arial" w:hAnsi="Arial" w:cs="Helvetica"/>
        </w:rPr>
      </w:pPr>
    </w:p>
    <w:p w:rsidR="002018B1" w:rsidRDefault="0095301F" w:rsidP="002018B1">
      <w:pPr>
        <w:widowControl w:val="0"/>
        <w:numPr>
          <w:ins w:id="1439" w:author="Unknown" w:date="2014-04-18T10:52:00Z"/>
        </w:numPr>
        <w:autoSpaceDE w:val="0"/>
        <w:autoSpaceDN w:val="0"/>
        <w:adjustRightInd w:val="0"/>
        <w:spacing w:after="60"/>
        <w:ind w:left="720"/>
        <w:jc w:val="center"/>
        <w:rPr>
          <w:ins w:id="1440" w:author="Unknown" w:date="2014-04-21T13:49:00Z"/>
          <w:del w:id="1441" w:author="Unknown" w:date="2014-05-05T12:59:00Z"/>
          <w:rFonts w:ascii="Arial" w:hAnsi="Arial" w:cs="Arial"/>
          <w:color w:val="1A1A1A"/>
          <w:szCs w:val="26"/>
        </w:rPr>
        <w:pPrChange w:id="1442" w:author="Unknown" w:date="2014-04-24T16:37:00Z">
          <w:pPr>
            <w:widowControl w:val="0"/>
            <w:autoSpaceDE w:val="0"/>
            <w:autoSpaceDN w:val="0"/>
            <w:adjustRightInd w:val="0"/>
            <w:spacing w:after="60"/>
            <w:ind w:left="720"/>
          </w:pPr>
        </w:pPrChange>
      </w:pPr>
      <w:ins w:id="1443" w:author="Unknown" w:date="2014-04-21T13:45:00Z">
        <w:del w:id="1444" w:author="Unknown" w:date="2014-05-05T12:59:00Z">
          <w:r>
            <w:rPr>
              <w:rFonts w:ascii="Arial" w:hAnsi="Arial" w:cs="Arial"/>
              <w:noProof/>
              <w:color w:val="1A1A1A"/>
              <w:szCs w:val="26"/>
              <w:rPrChange w:id="1445" w:author="Unknown">
                <w:rPr>
                  <w:rFonts w:ascii="Arial" w:hAnsi="Arial" w:cs="Arial"/>
                  <w:noProof/>
                  <w:color w:val="1A1A1A"/>
                  <w:szCs w:val="26"/>
                  <w:u w:val="single"/>
                </w:rPr>
              </w:rPrChange>
            </w:rPr>
            <w:drawing>
              <wp:inline distT="0" distB="0" distL="0" distR="0">
                <wp:extent cx="3860800" cy="3172318"/>
                <wp:effectExtent l="25400" t="0" r="0" b="0"/>
                <wp:docPr id="36" name="Picture 35" descr="BEMA Norm Gain Koh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Norm Gain Kohl.tiff"/>
                        <pic:cNvPicPr/>
                      </pic:nvPicPr>
                      <pic:blipFill>
                        <a:blip r:embed="rId26"/>
                        <a:stretch>
                          <a:fillRect/>
                        </a:stretch>
                      </pic:blipFill>
                      <pic:spPr>
                        <a:xfrm>
                          <a:off x="0" y="0"/>
                          <a:ext cx="3860571" cy="3172130"/>
                        </a:xfrm>
                        <a:prstGeom prst="rect">
                          <a:avLst/>
                        </a:prstGeom>
                      </pic:spPr>
                    </pic:pic>
                  </a:graphicData>
                </a:graphic>
              </wp:inline>
            </w:drawing>
          </w:r>
        </w:del>
      </w:ins>
    </w:p>
    <w:p w:rsidR="002018B1" w:rsidRPr="002018B1" w:rsidRDefault="002018B1" w:rsidP="002018B1">
      <w:pPr>
        <w:widowControl w:val="0"/>
        <w:numPr>
          <w:ins w:id="1446" w:author="Unknown" w:date="2014-04-21T13:49:00Z"/>
        </w:numPr>
        <w:autoSpaceDE w:val="0"/>
        <w:autoSpaceDN w:val="0"/>
        <w:adjustRightInd w:val="0"/>
        <w:spacing w:after="60"/>
        <w:rPr>
          <w:ins w:id="1447" w:author="Unknown" w:date="2014-04-18T10:52:00Z"/>
          <w:del w:id="1448" w:author="Unknown" w:date="2014-05-05T12:59:00Z"/>
          <w:rFonts w:ascii="Arial" w:hAnsi="Arial" w:cs="Helvetica"/>
          <w:b/>
          <w:rPrChange w:id="1449" w:author="Unknown" w:date="2014-04-24T16:36:00Z">
            <w:rPr>
              <w:ins w:id="1450" w:author="Unknown" w:date="2014-04-18T10:52:00Z"/>
              <w:del w:id="1451" w:author="Unknown" w:date="2014-05-05T12:59:00Z"/>
              <w:rFonts w:ascii="Arial" w:hAnsi="Arial" w:cs="Arial"/>
              <w:color w:val="1A1A1A"/>
              <w:szCs w:val="26"/>
            </w:rPr>
          </w:rPrChange>
        </w:rPr>
        <w:pPrChange w:id="1452" w:author="Unknown" w:date="2014-04-24T16:36:00Z">
          <w:pPr>
            <w:widowControl w:val="0"/>
            <w:autoSpaceDE w:val="0"/>
            <w:autoSpaceDN w:val="0"/>
            <w:adjustRightInd w:val="0"/>
            <w:spacing w:after="60"/>
            <w:ind w:left="720"/>
          </w:pPr>
        </w:pPrChange>
      </w:pPr>
      <w:ins w:id="1453" w:author="Unknown" w:date="2014-04-21T13:50:00Z">
        <w:del w:id="1454" w:author="Unknown" w:date="2014-05-05T12:59:00Z">
          <w:r w:rsidRPr="002018B1">
            <w:rPr>
              <w:rFonts w:ascii="Arial" w:hAnsi="Arial" w:cs="Helvetica"/>
              <w:b/>
              <w:rPrChange w:id="1455" w:author="Unknown" w:date="2014-04-21T14:03:00Z">
                <w:rPr>
                  <w:rFonts w:ascii="Arial" w:hAnsi="Arial" w:cs="Helvetica"/>
                  <w:b/>
                  <w:color w:val="0000FF" w:themeColor="hyperlink"/>
                  <w:u w:val="single"/>
                </w:rPr>
              </w:rPrChange>
            </w:rPr>
            <w:delText xml:space="preserve">Figure 2. </w:delText>
          </w:r>
          <w:r w:rsidRPr="002018B1">
            <w:rPr>
              <w:rFonts w:ascii="Arial" w:hAnsi="Arial" w:cs="Helvetica"/>
              <w:rPrChange w:id="1456" w:author="Unknown" w:date="2014-04-21T14:03:00Z">
                <w:rPr>
                  <w:rFonts w:ascii="Arial" w:hAnsi="Arial" w:cs="Helvetica"/>
                  <w:color w:val="0000FF" w:themeColor="hyperlink"/>
                  <w:u w:val="single"/>
                </w:rPr>
              </w:rPrChange>
            </w:rPr>
            <w:delText>BEMA normalized gain scores comparing traditionally taught courses with those taught using Matter and Interactions research-based curriculum at four different institutions.</w:delText>
          </w:r>
          <w:r w:rsidRPr="002018B1">
            <w:rPr>
              <w:rFonts w:ascii="Arial" w:hAnsi="Arial" w:cs="Helvetica"/>
              <w:b/>
              <w:rPrChange w:id="1457" w:author="Unknown" w:date="2014-04-21T14:03:00Z">
                <w:rPr>
                  <w:rFonts w:ascii="Arial" w:hAnsi="Arial" w:cs="Helvetica"/>
                  <w:b/>
                  <w:color w:val="0000FF" w:themeColor="hyperlink"/>
                  <w:u w:val="single"/>
                </w:rPr>
              </w:rPrChange>
            </w:rPr>
            <w:delText xml:space="preserve"> </w:delText>
          </w:r>
        </w:del>
      </w:ins>
    </w:p>
    <w:p w:rsidR="00ED0089" w:rsidRPr="005E09A3" w:rsidRDefault="002018B1" w:rsidP="00ED0089">
      <w:pPr>
        <w:widowControl w:val="0"/>
        <w:numPr>
          <w:ins w:id="1458" w:author="Unknown" w:date="2014-04-18T10: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459" w:author="Unknown" w:date="2014-04-18T10:52:00Z"/>
          <w:rFonts w:ascii="Arial" w:hAnsi="Arial"/>
          <w:b/>
          <w:color w:val="336633"/>
          <w:sz w:val="28"/>
        </w:rPr>
      </w:pPr>
      <w:ins w:id="1460" w:author="Unknown" w:date="2014-04-18T10:52:00Z">
        <w:r w:rsidRPr="002018B1">
          <w:rPr>
            <w:rFonts w:ascii="Arial" w:hAnsi="Arial"/>
            <w:b/>
            <w:color w:val="336633"/>
            <w:sz w:val="28"/>
            <w:rPrChange w:id="1461" w:author="Unknown" w:date="2014-04-21T14:03:00Z">
              <w:rPr>
                <w:rFonts w:ascii="Arial" w:hAnsi="Arial"/>
                <w:b/>
                <w:color w:val="336633"/>
                <w:sz w:val="28"/>
                <w:u w:val="single"/>
              </w:rPr>
            </w:rPrChange>
          </w:rPr>
          <w:t xml:space="preserve">Developer: Who developed this test? </w:t>
        </w:r>
      </w:ins>
    </w:p>
    <w:p w:rsidR="001A0D59" w:rsidRDefault="002018B1" w:rsidP="003639A6">
      <w:pPr>
        <w:numPr>
          <w:ins w:id="1462" w:author="Adrian  Carmichael" w:date="2014-07-25T12:15:00Z"/>
        </w:numPr>
        <w:rPr>
          <w:ins w:id="1463" w:author="Adrian  Carmichael" w:date="2014-07-25T12:15:00Z"/>
          <w:rFonts w:ascii="Arial" w:hAnsi="Arial"/>
          <w:color w:val="000000"/>
          <w:sz w:val="26"/>
          <w:szCs w:val="26"/>
        </w:rPr>
      </w:pPr>
      <w:ins w:id="1464" w:author="Unknown" w:date="2014-04-18T10:52:00Z">
        <w:r w:rsidRPr="002018B1">
          <w:rPr>
            <w:rFonts w:ascii="Arial" w:hAnsi="Arial"/>
            <w:color w:val="000000"/>
            <w:sz w:val="26"/>
            <w:szCs w:val="26"/>
            <w:rPrChange w:id="1465" w:author="Unknown" w:date="2014-04-21T14:03:00Z">
              <w:rPr>
                <w:rFonts w:ascii="Arial" w:hAnsi="Arial"/>
                <w:color w:val="000000"/>
                <w:sz w:val="26"/>
                <w:szCs w:val="26"/>
                <w:u w:val="single"/>
              </w:rPr>
            </w:rPrChange>
          </w:rPr>
          <w:t>Ruth Chabay and Bruce Sherwo</w:t>
        </w:r>
      </w:ins>
      <w:ins w:id="1466" w:author="Unknown" w:date="2014-04-24T16:35:00Z">
        <w:r w:rsidR="003639A6">
          <w:rPr>
            <w:rFonts w:ascii="Arial" w:hAnsi="Arial"/>
            <w:color w:val="000000"/>
            <w:sz w:val="26"/>
            <w:szCs w:val="26"/>
          </w:rPr>
          <w:t>o</w:t>
        </w:r>
      </w:ins>
      <w:ins w:id="1467" w:author="Adrian  Carmichael" w:date="2014-07-25T12:15:00Z">
        <w:r w:rsidR="001A0D59">
          <w:rPr>
            <w:rFonts w:ascii="Arial" w:hAnsi="Arial"/>
            <w:color w:val="000000"/>
            <w:sz w:val="26"/>
            <w:szCs w:val="26"/>
          </w:rPr>
          <w:t>d</w:t>
        </w:r>
      </w:ins>
    </w:p>
    <w:p w:rsidR="001A0D59" w:rsidRDefault="001A0D59" w:rsidP="003639A6">
      <w:pPr>
        <w:numPr>
          <w:ins w:id="1468" w:author="Adrian  Carmichael" w:date="2014-07-25T12:15:00Z"/>
        </w:numPr>
        <w:rPr>
          <w:ins w:id="1469" w:author="Adrian  Carmichael" w:date="2014-07-25T12:15:00Z"/>
          <w:rFonts w:ascii="Arial" w:hAnsi="Arial"/>
          <w:color w:val="000000"/>
          <w:sz w:val="26"/>
          <w:szCs w:val="26"/>
        </w:rPr>
      </w:pPr>
    </w:p>
    <w:p w:rsidR="001A0D59" w:rsidRDefault="001A0D59" w:rsidP="003639A6">
      <w:pPr>
        <w:numPr>
          <w:ins w:id="1470" w:author="Adrian  Carmichael" w:date="2014-07-25T12:15:00Z"/>
        </w:numPr>
        <w:rPr>
          <w:ins w:id="1471" w:author="Adrian  Carmichael" w:date="2014-07-25T12:15:00Z"/>
          <w:rFonts w:ascii="Arial" w:hAnsi="Arial"/>
          <w:color w:val="336633"/>
          <w:position w:val="-10"/>
          <w:sz w:val="28"/>
        </w:rPr>
      </w:pPr>
      <w:ins w:id="1472" w:author="Adrian  Carmichael" w:date="2014-07-25T12:15:00Z">
        <w:r w:rsidRPr="001A0D59">
          <w:rPr>
            <w:rFonts w:ascii="Arial" w:hAnsi="Arial"/>
            <w:b/>
            <w:color w:val="000000"/>
            <w:sz w:val="26"/>
            <w:szCs w:val="26"/>
            <w:rPrChange w:id="1473" w:author="Adrian  Carmichael" w:date="2014-07-25T12:15:00Z">
              <w:rPr>
                <w:rFonts w:ascii="Arial" w:hAnsi="Arial"/>
                <w:color w:val="000000"/>
                <w:sz w:val="26"/>
                <w:szCs w:val="26"/>
              </w:rPr>
            </w:rPrChange>
          </w:rPr>
          <w:t>References</w:t>
        </w:r>
      </w:ins>
    </w:p>
    <w:p w:rsidR="00D161DC" w:rsidRPr="00D161DC" w:rsidRDefault="001A0D59">
      <w:pPr>
        <w:divId w:val="1959867879"/>
        <w:rPr>
          <w:rFonts w:ascii="Arial" w:hAnsi="Arial"/>
        </w:rPr>
      </w:pPr>
      <w:r w:rsidRPr="00917377">
        <w:rPr>
          <w:rFonts w:ascii="Arial" w:hAnsi="Arial"/>
          <w:color w:val="336633"/>
          <w:position w:val="-10"/>
        </w:rPr>
        <w:fldChar w:fldCharType="begin"/>
      </w:r>
      <w:r w:rsidRPr="00917377">
        <w:rPr>
          <w:rFonts w:ascii="Arial" w:hAnsi="Arial"/>
          <w:color w:val="336633"/>
          <w:position w:val="-10"/>
        </w:rPr>
        <w:instrText>ADDIN Mendeley Bibliography CSL_BIBLIOGRAPHY</w:instrText>
      </w:r>
      <w:r w:rsidRPr="00917377">
        <w:rPr>
          <w:rFonts w:ascii="Arial" w:hAnsi="Arial"/>
          <w:color w:val="336633"/>
          <w:position w:val="-10"/>
        </w:rPr>
        <w:fldChar w:fldCharType="separate"/>
      </w:r>
    </w:p>
    <w:p w:rsidR="00D161DC" w:rsidRPr="00D161DC" w:rsidRDefault="00D161DC">
      <w:pPr>
        <w:pStyle w:val="NormalWeb"/>
        <w:spacing w:before="2" w:after="2"/>
        <w:ind w:left="480" w:hanging="480"/>
        <w:divId w:val="1959867879"/>
        <w:rPr>
          <w:rFonts w:ascii="Arial" w:hAnsi="Arial"/>
          <w:sz w:val="24"/>
        </w:rPr>
      </w:pPr>
      <w:r w:rsidRPr="00D161DC">
        <w:rPr>
          <w:rFonts w:ascii="Arial" w:hAnsi="Arial"/>
          <w:sz w:val="24"/>
        </w:rPr>
        <w:t xml:space="preserve">Chabay, R., &amp; Sherwood, B. (2006). Restructuring the introductory electricity and magnetism course. </w:t>
      </w:r>
      <w:proofErr w:type="gramStart"/>
      <w:r w:rsidRPr="00D161DC">
        <w:rPr>
          <w:rFonts w:ascii="Arial" w:hAnsi="Arial"/>
          <w:i/>
          <w:sz w:val="24"/>
        </w:rPr>
        <w:t>American Journal of Physics</w:t>
      </w:r>
      <w:r w:rsidRPr="00D161DC">
        <w:rPr>
          <w:rFonts w:ascii="Arial" w:hAnsi="Arial"/>
          <w:sz w:val="24"/>
        </w:rPr>
        <w:t xml:space="preserve">, </w:t>
      </w:r>
      <w:r w:rsidRPr="00D161DC">
        <w:rPr>
          <w:rFonts w:ascii="Arial" w:hAnsi="Arial"/>
          <w:i/>
          <w:sz w:val="24"/>
        </w:rPr>
        <w:t>74</w:t>
      </w:r>
      <w:r w:rsidRPr="00D161DC">
        <w:rPr>
          <w:rFonts w:ascii="Arial" w:hAnsi="Arial"/>
          <w:sz w:val="24"/>
        </w:rPr>
        <w:t>(4), 329.</w:t>
      </w:r>
      <w:proofErr w:type="gramEnd"/>
      <w:r w:rsidRPr="00D161DC">
        <w:rPr>
          <w:rFonts w:ascii="Arial" w:hAnsi="Arial"/>
          <w:sz w:val="24"/>
        </w:rPr>
        <w:t xml:space="preserve"> </w:t>
      </w:r>
      <w:proofErr w:type="gramStart"/>
      <w:r w:rsidRPr="00D161DC">
        <w:rPr>
          <w:rFonts w:ascii="Arial" w:hAnsi="Arial"/>
          <w:sz w:val="24"/>
        </w:rPr>
        <w:t>doi:10.1119</w:t>
      </w:r>
      <w:proofErr w:type="gramEnd"/>
      <w:r w:rsidRPr="00D161DC">
        <w:rPr>
          <w:rFonts w:ascii="Arial" w:hAnsi="Arial"/>
          <w:sz w:val="24"/>
        </w:rPr>
        <w:t>/1.2165249</w:t>
      </w:r>
    </w:p>
    <w:p w:rsidR="00D161DC" w:rsidRPr="00D161DC" w:rsidRDefault="00D161DC">
      <w:pPr>
        <w:pStyle w:val="NormalWeb"/>
        <w:spacing w:before="2" w:after="2"/>
        <w:ind w:left="480" w:hanging="480"/>
        <w:divId w:val="1959867879"/>
        <w:rPr>
          <w:rFonts w:ascii="Arial" w:hAnsi="Arial"/>
          <w:sz w:val="24"/>
        </w:rPr>
      </w:pPr>
      <w:r w:rsidRPr="00D161DC">
        <w:rPr>
          <w:rFonts w:ascii="Arial" w:hAnsi="Arial"/>
          <w:sz w:val="24"/>
        </w:rPr>
        <w:t xml:space="preserve">Chabay, R., &amp; Sherwood, B. (2007). </w:t>
      </w:r>
      <w:proofErr w:type="gramStart"/>
      <w:r w:rsidRPr="00D161DC">
        <w:rPr>
          <w:rFonts w:ascii="Arial" w:hAnsi="Arial"/>
          <w:sz w:val="24"/>
        </w:rPr>
        <w:t>Matter &amp; Interactions.</w:t>
      </w:r>
      <w:proofErr w:type="gramEnd"/>
      <w:r w:rsidRPr="00D161DC">
        <w:rPr>
          <w:rFonts w:ascii="Arial" w:hAnsi="Arial"/>
          <w:sz w:val="24"/>
        </w:rPr>
        <w:t xml:space="preserve"> In E. F. Redish &amp; P. Cooney (Eds.), </w:t>
      </w:r>
      <w:r w:rsidRPr="00D161DC">
        <w:rPr>
          <w:rFonts w:ascii="Arial" w:hAnsi="Arial"/>
          <w:i/>
          <w:sz w:val="24"/>
        </w:rPr>
        <w:t>Reviews in PER Vol. 1: Research-based Reform of University Physics</w:t>
      </w:r>
      <w:r w:rsidRPr="00D161DC">
        <w:rPr>
          <w:rFonts w:ascii="Arial" w:hAnsi="Arial"/>
          <w:sz w:val="24"/>
        </w:rPr>
        <w:t>. College Park, MD: American Association of Physics Teachers.</w:t>
      </w:r>
    </w:p>
    <w:p w:rsidR="00D161DC" w:rsidRPr="00D161DC" w:rsidRDefault="00D161DC">
      <w:pPr>
        <w:pStyle w:val="NormalWeb"/>
        <w:spacing w:before="2" w:after="2"/>
        <w:ind w:left="480" w:hanging="480"/>
        <w:divId w:val="1959867879"/>
        <w:rPr>
          <w:rFonts w:ascii="Arial" w:hAnsi="Arial"/>
          <w:sz w:val="24"/>
        </w:rPr>
      </w:pPr>
      <w:r w:rsidRPr="00D161DC">
        <w:rPr>
          <w:rFonts w:ascii="Arial" w:hAnsi="Arial"/>
          <w:sz w:val="24"/>
        </w:rPr>
        <w:t xml:space="preserve">Ding, L., Chabay, R., Sherwood, B., &amp; Beichner, R. (2006). Evaluating an electricity and magnetism assessment tool: Brief electricity and magnetism assessment. </w:t>
      </w:r>
      <w:proofErr w:type="gramStart"/>
      <w:r w:rsidRPr="00D161DC">
        <w:rPr>
          <w:rFonts w:ascii="Arial" w:hAnsi="Arial"/>
          <w:i/>
          <w:sz w:val="24"/>
        </w:rPr>
        <w:t>Physical Review Special Topics - Physics Education Research</w:t>
      </w:r>
      <w:r w:rsidRPr="00D161DC">
        <w:rPr>
          <w:rFonts w:ascii="Arial" w:hAnsi="Arial"/>
          <w:sz w:val="24"/>
        </w:rPr>
        <w:t xml:space="preserve">, </w:t>
      </w:r>
      <w:r w:rsidRPr="00D161DC">
        <w:rPr>
          <w:rFonts w:ascii="Arial" w:hAnsi="Arial"/>
          <w:i/>
          <w:sz w:val="24"/>
        </w:rPr>
        <w:t>2</w:t>
      </w:r>
      <w:r w:rsidRPr="00D161DC">
        <w:rPr>
          <w:rFonts w:ascii="Arial" w:hAnsi="Arial"/>
          <w:sz w:val="24"/>
        </w:rPr>
        <w:t>(1), 010105.</w:t>
      </w:r>
      <w:proofErr w:type="gramEnd"/>
      <w:r w:rsidRPr="00D161DC">
        <w:rPr>
          <w:rFonts w:ascii="Arial" w:hAnsi="Arial"/>
          <w:sz w:val="24"/>
        </w:rPr>
        <w:t xml:space="preserve"> </w:t>
      </w:r>
      <w:proofErr w:type="gramStart"/>
      <w:r w:rsidRPr="00D161DC">
        <w:rPr>
          <w:rFonts w:ascii="Arial" w:hAnsi="Arial"/>
          <w:sz w:val="24"/>
        </w:rPr>
        <w:t>doi:10.1103</w:t>
      </w:r>
      <w:proofErr w:type="gramEnd"/>
      <w:r w:rsidRPr="00D161DC">
        <w:rPr>
          <w:rFonts w:ascii="Arial" w:hAnsi="Arial"/>
          <w:sz w:val="24"/>
        </w:rPr>
        <w:t>/PhysRevSTPER.2.010105</w:t>
      </w:r>
    </w:p>
    <w:p w:rsidR="00D161DC" w:rsidRPr="00D161DC" w:rsidRDefault="00D161DC">
      <w:pPr>
        <w:pStyle w:val="NormalWeb"/>
        <w:spacing w:before="2" w:after="2"/>
        <w:ind w:left="480" w:hanging="480"/>
        <w:divId w:val="1959867879"/>
        <w:rPr>
          <w:rFonts w:ascii="Arial" w:hAnsi="Arial"/>
          <w:sz w:val="24"/>
        </w:rPr>
      </w:pPr>
      <w:proofErr w:type="gramStart"/>
      <w:r w:rsidRPr="00D161DC">
        <w:rPr>
          <w:rFonts w:ascii="Arial" w:hAnsi="Arial"/>
          <w:sz w:val="24"/>
        </w:rPr>
        <w:t>Hake, R. R. (1998).</w:t>
      </w:r>
      <w:proofErr w:type="gramEnd"/>
      <w:r w:rsidRPr="00D161DC">
        <w:rPr>
          <w:rFonts w:ascii="Arial" w:hAnsi="Arial"/>
          <w:sz w:val="24"/>
        </w:rPr>
        <w:t xml:space="preserve"> Interactive-engagement versus traditional methods: A six-thousand-student survey of mechanics test data for introductory physics courses. </w:t>
      </w:r>
      <w:r w:rsidRPr="00D161DC">
        <w:rPr>
          <w:rFonts w:ascii="Arial" w:hAnsi="Arial"/>
          <w:i/>
          <w:sz w:val="24"/>
        </w:rPr>
        <w:t>American Journal of Physics</w:t>
      </w:r>
      <w:r w:rsidRPr="00D161DC">
        <w:rPr>
          <w:rFonts w:ascii="Arial" w:hAnsi="Arial"/>
          <w:sz w:val="24"/>
        </w:rPr>
        <w:t xml:space="preserve">, </w:t>
      </w:r>
      <w:r w:rsidRPr="00D161DC">
        <w:rPr>
          <w:rFonts w:ascii="Arial" w:hAnsi="Arial"/>
          <w:i/>
          <w:sz w:val="24"/>
        </w:rPr>
        <w:t>66</w:t>
      </w:r>
      <w:r w:rsidRPr="00D161DC">
        <w:rPr>
          <w:rFonts w:ascii="Arial" w:hAnsi="Arial"/>
          <w:sz w:val="24"/>
        </w:rPr>
        <w:t>(1), 64–74. Retrieved from http://dx.doi.org/10.1119/1.18809</w:t>
      </w:r>
    </w:p>
    <w:p w:rsidR="00D161DC" w:rsidRPr="00D161DC" w:rsidRDefault="00D161DC">
      <w:pPr>
        <w:pStyle w:val="NormalWeb"/>
        <w:spacing w:before="2" w:after="2"/>
        <w:ind w:left="480" w:hanging="480"/>
        <w:divId w:val="1959867879"/>
        <w:rPr>
          <w:rFonts w:ascii="Arial" w:hAnsi="Arial"/>
          <w:sz w:val="24"/>
        </w:rPr>
      </w:pPr>
      <w:proofErr w:type="gramStart"/>
      <w:r w:rsidRPr="00D161DC">
        <w:rPr>
          <w:rFonts w:ascii="Arial" w:hAnsi="Arial"/>
          <w:sz w:val="24"/>
        </w:rPr>
        <w:t>Kohlmyer, M., Caballero, M., Catrambone, R., Chabay, R., Ding, L., Haugan, M., … Schatz, M. (2009).</w:t>
      </w:r>
      <w:proofErr w:type="gramEnd"/>
      <w:r w:rsidRPr="00D161DC">
        <w:rPr>
          <w:rFonts w:ascii="Arial" w:hAnsi="Arial"/>
          <w:sz w:val="24"/>
        </w:rPr>
        <w:t xml:space="preserve"> Tale of two curricula: The performance of 2000 students in introductory electromagnetism. </w:t>
      </w:r>
      <w:proofErr w:type="gramStart"/>
      <w:r w:rsidRPr="00D161DC">
        <w:rPr>
          <w:rFonts w:ascii="Arial" w:hAnsi="Arial"/>
          <w:i/>
          <w:sz w:val="24"/>
        </w:rPr>
        <w:t>Physical Review Special Topics - Physics Education Research</w:t>
      </w:r>
      <w:r w:rsidRPr="00D161DC">
        <w:rPr>
          <w:rFonts w:ascii="Arial" w:hAnsi="Arial"/>
          <w:sz w:val="24"/>
        </w:rPr>
        <w:t xml:space="preserve">, </w:t>
      </w:r>
      <w:r w:rsidRPr="00D161DC">
        <w:rPr>
          <w:rFonts w:ascii="Arial" w:hAnsi="Arial"/>
          <w:i/>
          <w:sz w:val="24"/>
        </w:rPr>
        <w:t>5</w:t>
      </w:r>
      <w:r w:rsidRPr="00D161DC">
        <w:rPr>
          <w:rFonts w:ascii="Arial" w:hAnsi="Arial"/>
          <w:sz w:val="24"/>
        </w:rPr>
        <w:t>(2), 020105.</w:t>
      </w:r>
      <w:proofErr w:type="gramEnd"/>
      <w:r w:rsidRPr="00D161DC">
        <w:rPr>
          <w:rFonts w:ascii="Arial" w:hAnsi="Arial"/>
          <w:sz w:val="24"/>
        </w:rPr>
        <w:t xml:space="preserve"> </w:t>
      </w:r>
      <w:proofErr w:type="gramStart"/>
      <w:r w:rsidRPr="00D161DC">
        <w:rPr>
          <w:rFonts w:ascii="Arial" w:hAnsi="Arial"/>
          <w:sz w:val="24"/>
        </w:rPr>
        <w:t>doi:10.1103</w:t>
      </w:r>
      <w:proofErr w:type="gramEnd"/>
      <w:r w:rsidRPr="00D161DC">
        <w:rPr>
          <w:rFonts w:ascii="Arial" w:hAnsi="Arial"/>
          <w:sz w:val="24"/>
        </w:rPr>
        <w:t>/PhysRevSTPER.5.020105</w:t>
      </w:r>
    </w:p>
    <w:p w:rsidR="00D161DC" w:rsidRPr="00D161DC" w:rsidRDefault="00D161DC">
      <w:pPr>
        <w:pStyle w:val="NormalWeb"/>
        <w:spacing w:before="2" w:after="2"/>
        <w:ind w:left="480" w:hanging="480"/>
        <w:divId w:val="1959867879"/>
        <w:rPr>
          <w:rFonts w:ascii="Arial" w:hAnsi="Arial"/>
          <w:sz w:val="24"/>
        </w:rPr>
      </w:pPr>
      <w:r w:rsidRPr="00D161DC">
        <w:rPr>
          <w:rFonts w:ascii="Arial" w:hAnsi="Arial"/>
          <w:sz w:val="24"/>
        </w:rPr>
        <w:t xml:space="preserve">Maloney, D. P., O’Kuma, T. L., Hieggelke, C. J., &amp; Van Heuvelen, A. (2001). Surveying students’ conceptual knowledge of electricity and magnetism. </w:t>
      </w:r>
      <w:proofErr w:type="gramStart"/>
      <w:r w:rsidRPr="00D161DC">
        <w:rPr>
          <w:rFonts w:ascii="Arial" w:hAnsi="Arial"/>
          <w:i/>
          <w:sz w:val="24"/>
        </w:rPr>
        <w:t>American Journal of Physics</w:t>
      </w:r>
      <w:r w:rsidRPr="00D161DC">
        <w:rPr>
          <w:rFonts w:ascii="Arial" w:hAnsi="Arial"/>
          <w:sz w:val="24"/>
        </w:rPr>
        <w:t xml:space="preserve">, </w:t>
      </w:r>
      <w:r w:rsidRPr="00D161DC">
        <w:rPr>
          <w:rFonts w:ascii="Arial" w:hAnsi="Arial"/>
          <w:i/>
          <w:sz w:val="24"/>
        </w:rPr>
        <w:t>69</w:t>
      </w:r>
      <w:r w:rsidRPr="00D161DC">
        <w:rPr>
          <w:rFonts w:ascii="Arial" w:hAnsi="Arial"/>
          <w:sz w:val="24"/>
        </w:rPr>
        <w:t>(S1), S12.</w:t>
      </w:r>
      <w:proofErr w:type="gramEnd"/>
      <w:r w:rsidRPr="00D161DC">
        <w:rPr>
          <w:rFonts w:ascii="Arial" w:hAnsi="Arial"/>
          <w:sz w:val="24"/>
        </w:rPr>
        <w:t xml:space="preserve"> </w:t>
      </w:r>
      <w:proofErr w:type="gramStart"/>
      <w:r w:rsidRPr="00D161DC">
        <w:rPr>
          <w:rFonts w:ascii="Arial" w:hAnsi="Arial"/>
          <w:sz w:val="24"/>
        </w:rPr>
        <w:t>doi:10.1119</w:t>
      </w:r>
      <w:proofErr w:type="gramEnd"/>
      <w:r w:rsidRPr="00D161DC">
        <w:rPr>
          <w:rFonts w:ascii="Arial" w:hAnsi="Arial"/>
          <w:sz w:val="24"/>
        </w:rPr>
        <w:t>/1.1371296</w:t>
      </w:r>
    </w:p>
    <w:p w:rsidR="00D161DC" w:rsidRPr="00D161DC" w:rsidRDefault="00D161DC">
      <w:pPr>
        <w:pStyle w:val="NormalWeb"/>
        <w:spacing w:before="2" w:after="2"/>
        <w:ind w:left="480" w:hanging="480"/>
        <w:divId w:val="1959867879"/>
        <w:rPr>
          <w:rFonts w:ascii="Arial" w:hAnsi="Arial"/>
          <w:sz w:val="24"/>
        </w:rPr>
      </w:pPr>
      <w:proofErr w:type="gramStart"/>
      <w:r w:rsidRPr="00D161DC">
        <w:rPr>
          <w:rFonts w:ascii="Arial" w:hAnsi="Arial"/>
          <w:sz w:val="24"/>
        </w:rPr>
        <w:t>Pollock, S. J. (2008).</w:t>
      </w:r>
      <w:proofErr w:type="gramEnd"/>
      <w:r w:rsidRPr="00D161DC">
        <w:rPr>
          <w:rFonts w:ascii="Arial" w:hAnsi="Arial"/>
          <w:sz w:val="24"/>
        </w:rPr>
        <w:t xml:space="preserve"> Comparing student learning with multiple research-based conceptual surveys: CSEM and BEMA. </w:t>
      </w:r>
      <w:r w:rsidRPr="00D161DC">
        <w:rPr>
          <w:rFonts w:ascii="Arial" w:hAnsi="Arial"/>
          <w:i/>
          <w:sz w:val="24"/>
        </w:rPr>
        <w:t>AIP Conference Proceedings</w:t>
      </w:r>
      <w:r w:rsidRPr="00D161DC">
        <w:rPr>
          <w:rFonts w:ascii="Arial" w:hAnsi="Arial"/>
          <w:sz w:val="24"/>
        </w:rPr>
        <w:t xml:space="preserve">, </w:t>
      </w:r>
      <w:r w:rsidRPr="00D161DC">
        <w:rPr>
          <w:rFonts w:ascii="Arial" w:hAnsi="Arial"/>
          <w:i/>
          <w:sz w:val="24"/>
        </w:rPr>
        <w:t>1064</w:t>
      </w:r>
      <w:r w:rsidRPr="00D161DC">
        <w:rPr>
          <w:rFonts w:ascii="Arial" w:hAnsi="Arial"/>
          <w:sz w:val="24"/>
        </w:rPr>
        <w:t>, 171–174.</w:t>
      </w:r>
    </w:p>
    <w:p w:rsidR="001A0D59" w:rsidRPr="00917377" w:rsidRDefault="001A0D59" w:rsidP="003639A6">
      <w:pPr>
        <w:numPr>
          <w:ins w:id="1474" w:author="Adrian  Carmichael" w:date="2014-07-25T12:15:00Z"/>
        </w:numPr>
        <w:rPr>
          <w:ins w:id="1475" w:author="Unknown" w:date="2014-01-27T10:43:00Z"/>
          <w:rFonts w:ascii="Arial" w:hAnsi="Arial"/>
          <w:color w:val="336633"/>
          <w:position w:val="-10"/>
          <w:rPrChange w:id="1476" w:author="Adrian  Carmichael" w:date="2014-07-25T12:15:00Z">
            <w:rPr>
              <w:ins w:id="1477" w:author="Unknown" w:date="2014-01-27T10:43:00Z"/>
              <w:rFonts w:ascii="Arial" w:hAnsi="Arial"/>
              <w:color w:val="336633"/>
              <w:position w:val="-10"/>
              <w:sz w:val="28"/>
            </w:rPr>
          </w:rPrChange>
        </w:rPr>
        <w:sectPr w:rsidR="001A0D59" w:rsidRPr="00917377">
          <w:footerReference w:type="default" r:id="rId27"/>
          <w:pgSz w:w="12240" w:h="15840"/>
          <w:pgMar w:top="1440" w:right="1620" w:bottom="1440" w:left="1080" w:gutter="0"/>
          <w:sectPrChange w:id="1508" w:author="Unknown" w:date="2014-04-24T16:33:00Z">
            <w:sectPr w:rsidR="001A0D59" w:rsidRPr="00917377">
              <w:pgMar w:right="3420"/>
            </w:sectPr>
          </w:sectPrChange>
        </w:sectPr>
      </w:pPr>
      <w:r w:rsidRPr="00917377">
        <w:rPr>
          <w:rFonts w:ascii="Arial" w:hAnsi="Arial"/>
          <w:color w:val="336633"/>
          <w:position w:val="-10"/>
        </w:rPr>
        <w:fldChar w:fldCharType="end"/>
      </w:r>
      <w:ins w:id="1509" w:author="Unknown" w:date="2014-04-24T16:35:00Z">
        <w:del w:id="1510" w:author="Adrian  Carmichael" w:date="2014-07-25T12:15:00Z">
          <w:r w:rsidR="003639A6" w:rsidRPr="00917377" w:rsidDel="001A0D59">
            <w:rPr>
              <w:rFonts w:ascii="Arial" w:hAnsi="Arial"/>
              <w:color w:val="336633"/>
              <w:position w:val="-10"/>
              <w:rPrChange w:id="1511" w:author="Adrian  Carmichael" w:date="2014-07-25T12:15:00Z">
                <w:rPr>
                  <w:rFonts w:ascii="Arial" w:hAnsi="Arial"/>
                  <w:color w:val="000000"/>
                  <w:sz w:val="26"/>
                  <w:szCs w:val="26"/>
                </w:rPr>
              </w:rPrChange>
            </w:rPr>
            <w:delText>d</w:delText>
          </w:r>
        </w:del>
      </w:ins>
    </w:p>
    <w:p w:rsidR="002018B1" w:rsidRPr="002018B1" w:rsidRDefault="002018B1" w:rsidP="002018B1">
      <w:pPr>
        <w:widowControl w:val="0"/>
        <w:autoSpaceDE w:val="0"/>
        <w:autoSpaceDN w:val="0"/>
        <w:adjustRightInd w:val="0"/>
        <w:spacing w:after="60"/>
        <w:rPr>
          <w:del w:id="1512" w:author="Unknown"/>
          <w:rFonts w:ascii="Arial" w:hAnsi="Arial" w:cs="Arial"/>
          <w:color w:val="1A1A1A"/>
          <w:szCs w:val="26"/>
          <w:rPrChange w:id="1513" w:author="Unknown" w:date="2014-01-27T09:55:00Z">
            <w:rPr>
              <w:del w:id="1514" w:author="Unknown"/>
              <w:rFonts w:ascii="Times New Roman" w:hAnsi="Times New Roman" w:cs="Arial"/>
              <w:color w:val="1A1A1A"/>
              <w:szCs w:val="26"/>
            </w:rPr>
          </w:rPrChange>
        </w:rPr>
        <w:pPrChange w:id="1515" w:author="Unknown" w:date="2014-01-27T09:57:00Z">
          <w:pPr>
            <w:widowControl w:val="0"/>
            <w:autoSpaceDE w:val="0"/>
            <w:autoSpaceDN w:val="0"/>
            <w:adjustRightInd w:val="0"/>
            <w:spacing w:after="120"/>
          </w:pPr>
        </w:pPrChange>
      </w:pPr>
      <w:del w:id="1516" w:author="Unknown">
        <w:r w:rsidRPr="002018B1" w:rsidDel="009A1C0C">
          <w:rPr>
            <w:rFonts w:ascii="Arial" w:hAnsi="Arial"/>
            <w:color w:val="336633"/>
            <w:position w:val="-10"/>
            <w:sz w:val="28"/>
            <w:rPrChange w:id="1517" w:author="Unknown" w:date="2014-01-27T10:34:00Z">
              <w:rPr>
                <w:color w:val="0000FF" w:themeColor="hyperlink"/>
                <w:position w:val="-10"/>
                <w:u w:val="single"/>
              </w:rPr>
            </w:rPrChange>
          </w:rPr>
          <w:fldChar w:fldCharType="begin"/>
        </w:r>
        <w:r w:rsidRPr="002018B1" w:rsidDel="009A1C0C">
          <w:rPr>
            <w:rFonts w:ascii="Arial" w:hAnsi="Arial"/>
            <w:color w:val="336633"/>
            <w:position w:val="-10"/>
            <w:sz w:val="28"/>
            <w:rPrChange w:id="1518" w:author="Unknown" w:date="2014-01-27T10:34:00Z">
              <w:rPr>
                <w:color w:val="0000FF" w:themeColor="hyperlink"/>
                <w:position w:val="-10"/>
                <w:u w:val="single"/>
              </w:rPr>
            </w:rPrChange>
          </w:rPr>
          <w:fldChar w:fldCharType="end"/>
        </w:r>
        <w:r w:rsidRPr="002018B1">
          <w:rPr>
            <w:rFonts w:ascii="Arial" w:hAnsi="Arial" w:cs="Helvetica"/>
            <w:b/>
            <w:rPrChange w:id="1519" w:author="Unknown" w:date="2014-01-27T09:55:00Z">
              <w:rPr>
                <w:rFonts w:ascii="Times New Roman" w:hAnsi="Times New Roman" w:cs="Helvetica"/>
                <w:b/>
                <w:color w:val="0000FF" w:themeColor="hyperlink"/>
                <w:u w:val="single"/>
              </w:rPr>
            </w:rPrChange>
          </w:rPr>
          <w:delText>Description:</w:delText>
        </w:r>
        <w:r w:rsidRPr="002018B1">
          <w:rPr>
            <w:rFonts w:ascii="Arial" w:hAnsi="Arial"/>
            <w:rPrChange w:id="1520" w:author="Unknown" w:date="2014-01-27T09:55:00Z">
              <w:rPr>
                <w:rFonts w:ascii="Times New Roman" w:hAnsi="Times New Roman"/>
                <w:color w:val="0000FF" w:themeColor="hyperlink"/>
                <w:u w:val="single"/>
              </w:rPr>
            </w:rPrChange>
          </w:rPr>
          <w:delText xml:space="preserve"> </w:delText>
        </w:r>
        <w:r w:rsidRPr="002018B1">
          <w:rPr>
            <w:rFonts w:ascii="Arial" w:hAnsi="Arial" w:cs="Arial"/>
            <w:color w:val="1A1A1A"/>
            <w:szCs w:val="26"/>
            <w:rPrChange w:id="1521" w:author="Unknown" w:date="2014-01-27T09:55:00Z">
              <w:rPr>
                <w:rFonts w:ascii="Times New Roman" w:hAnsi="Times New Roman" w:cs="Arial"/>
                <w:color w:val="1A1A1A"/>
                <w:szCs w:val="26"/>
                <w:u w:val="single"/>
              </w:rPr>
            </w:rPrChange>
          </w:rPr>
          <w:delText>The Force Concept Inventory (FCI) is a 30-question multiple-choice conceptual assessment designed to test the most basic concepts in Newtonian physics. It can be used for several purposes, but the most important is to measure the relative effectiveness of different instructional methods. The FCI requires students to choose between Newtonian concepts and common sense alternatives. It was designed to address six conceptual dimensions, which include kinematics, Newton’s First Law, Newton’s Second Law, Newton’s Third Law, the superposition principle and kinds of forces.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22" w:author="Unknown"/>
          <w:rFonts w:ascii="Arial" w:hAnsi="Arial" w:cs="Helvetica"/>
          <w:rPrChange w:id="1523" w:author="Unknown" w:date="2014-01-27T09:55:00Z">
            <w:rPr>
              <w:del w:id="1524" w:author="Unknown"/>
              <w:rFonts w:ascii="Times New Roman" w:hAnsi="Times New Roman" w:cs="Helvetica"/>
            </w:rPr>
          </w:rPrChange>
        </w:rPr>
        <w:pPrChange w:id="1525"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26" w:author="Unknown">
        <w:r w:rsidRPr="002018B1">
          <w:rPr>
            <w:rFonts w:ascii="Arial" w:hAnsi="Arial" w:cs="Helvetica"/>
            <w:b/>
            <w:rPrChange w:id="1527" w:author="Unknown" w:date="2014-01-27T09:55:00Z">
              <w:rPr>
                <w:rFonts w:ascii="Times New Roman" w:hAnsi="Times New Roman" w:cs="Helvetica"/>
                <w:b/>
                <w:color w:val="0000FF" w:themeColor="hyperlink"/>
                <w:u w:val="single"/>
              </w:rPr>
            </w:rPrChange>
          </w:rPr>
          <w:delText xml:space="preserve">Construction of the FCI: </w:delText>
        </w:r>
        <w:r w:rsidRPr="002018B1">
          <w:rPr>
            <w:rFonts w:ascii="Arial" w:hAnsi="Arial" w:cs="Helvetica"/>
            <w:rPrChange w:id="1528" w:author="Unknown" w:date="2014-01-27T09:55:00Z">
              <w:rPr>
                <w:rFonts w:ascii="Times New Roman" w:hAnsi="Times New Roman" w:cs="Helvetica"/>
                <w:color w:val="0000FF" w:themeColor="hyperlink"/>
                <w:u w:val="single"/>
              </w:rPr>
            </w:rPrChange>
          </w:rPr>
          <w:delText xml:space="preserve">The distracters (incorrect multiple-choice options) on each FCI question were designed based on known student alternative conceptions or commonsense misconceptions. Often students score lower than the guessing rate on this test because the distracters are so appealing. The authors of the FCI provide a table of these alternative conceptions and the questions that test each in Table 1 in </w:delText>
        </w:r>
        <w:r w:rsidRPr="002018B1" w:rsidDel="003378E5">
          <w:rPr>
            <w:rFonts w:ascii="Arial" w:hAnsi="Arial" w:cs="Helvetica"/>
            <w:rPrChange w:id="1529"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30" w:author="Unknown" w:date="2014-01-27T09:55:00Z">
              <w:rPr>
                <w:rFonts w:ascii="Times New Roman" w:hAnsi="Times New Roman" w:cs="Helvetica"/>
                <w:color w:val="0000FF" w:themeColor="hyperlink"/>
                <w:u w:val="single"/>
              </w:rPr>
            </w:rPrChange>
          </w:rPr>
          <w:delInstrText>ADDIN CSL_CITATION {"mendeley": {"previouslyFormattedCitation": "(Hestenes, Wells, &amp; Swackhamer, 1992)"}, "citationItems": [{"uris": ["http://www.mendeley.com/documents/?uuid=02b3e037-603e-4a89-bccd-f8d5737e5fc8"], "id": "ITEM-1", "itemData": {"DOI": "10.1119/1.2343497", "type": "article-journal", "author": [{"given": "David", "dropping-particle": "", "suffix": "", "family": "Hestenes", "parse-names": false, "non-dropping-particle": ""}, {"given": "Mark Malcolm", "dropping-particle": "", "suffix": "", "family": "Wells", "parse-names": false, "non-dropping-particle": ""}, {"given": "Gregg", "dropping-particle": "", "suffix": "", "family": "Swackhamer", "parse-names": false, "non-dropping-particle": ""}], "issued": {"date-parts": [["1992", "3"]]}, "title": "Force Concept Inventory", "page": "141-158", "volume": "30", "container-title": "The Physics Teacher", "issue": "3", "id": "ITEM-1"}}], "properties": {"noteIndex": 0}, "schema": "https://github.com/citation-style-language/schema/raw/master/csl-citation.json"}</w:delInstrText>
        </w:r>
        <w:r w:rsidRPr="002018B1" w:rsidDel="003378E5">
          <w:rPr>
            <w:rFonts w:ascii="Arial" w:hAnsi="Arial" w:cs="Helvetica"/>
            <w:rPrChange w:id="1531"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32" w:author="Unknown" w:date="2014-01-27T09:55:00Z">
              <w:rPr>
                <w:rFonts w:ascii="Times New Roman" w:hAnsi="Times New Roman" w:cs="Helvetica"/>
                <w:noProof/>
                <w:color w:val="0000FF" w:themeColor="hyperlink"/>
                <w:u w:val="single"/>
              </w:rPr>
            </w:rPrChange>
          </w:rPr>
          <w:delText>(Hestenes, Wells, &amp; Swackhamer, 1992)</w:delText>
        </w:r>
        <w:r w:rsidRPr="002018B1" w:rsidDel="003378E5">
          <w:rPr>
            <w:rFonts w:ascii="Arial" w:hAnsi="Arial" w:cs="Helvetica"/>
            <w:rPrChange w:id="1533"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34" w:author="Unknown" w:date="2014-01-27T09:55:00Z">
              <w:rPr>
                <w:rFonts w:ascii="Times New Roman" w:hAnsi="Times New Roman" w:cs="Helvetica"/>
                <w:color w:val="0000FF" w:themeColor="hyperlink"/>
                <w:u w:val="single"/>
              </w:rPr>
            </w:rPrChange>
          </w:rPr>
          <w:delText xml:space="preserve">. Even with well-designed distracters, many instructors think that the questions on the FCI look “too easy” and are surprised when their students do poorly on the test. </w:delText>
        </w:r>
        <w:r w:rsidRPr="002018B1" w:rsidDel="003378E5">
          <w:rPr>
            <w:rFonts w:ascii="Arial" w:hAnsi="Arial" w:cs="Helvetica"/>
            <w:rPrChange w:id="1535"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36" w:author="Unknown" w:date="2014-01-27T09:55:00Z">
              <w:rPr>
                <w:rFonts w:ascii="Times New Roman" w:hAnsi="Times New Roman" w:cs="Helvetica"/>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3378E5">
          <w:rPr>
            <w:rFonts w:ascii="Arial" w:hAnsi="Arial" w:cs="Helvetica"/>
            <w:rPrChange w:id="1537"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38" w:author="Unknown" w:date="2014-01-27T09:55:00Z">
              <w:rPr>
                <w:rFonts w:ascii="Times New Roman" w:hAnsi="Times New Roman" w:cs="Helvetica"/>
                <w:noProof/>
                <w:color w:val="0000FF" w:themeColor="hyperlink"/>
                <w:u w:val="single"/>
              </w:rPr>
            </w:rPrChange>
          </w:rPr>
          <w:delText>(Henderson, 2002)</w:delText>
        </w:r>
        <w:r w:rsidRPr="002018B1" w:rsidDel="003378E5">
          <w:rPr>
            <w:rFonts w:ascii="Arial" w:hAnsi="Arial" w:cs="Helvetica"/>
            <w:rPrChange w:id="1539"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40" w:author="Unknown" w:date="2014-01-27T09:55:00Z">
              <w:rPr>
                <w:rFonts w:ascii="Times New Roman" w:hAnsi="Times New Roman" w:cs="Helvetica"/>
                <w:color w:val="0000FF" w:themeColor="hyperlink"/>
                <w:u w:val="single"/>
              </w:rPr>
            </w:rPrChange>
          </w:rPr>
          <w:delText xml:space="preserve"> Because of this, the FCI has been very effective at motivating instructors to re-evaluate their teaching practices and try new teaching methods.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41" w:author="Unknown"/>
          <w:rFonts w:ascii="Arial" w:hAnsi="Arial" w:cs="Helvetica"/>
          <w:rPrChange w:id="1542" w:author="Unknown" w:date="2014-01-27T09:55:00Z">
            <w:rPr>
              <w:del w:id="1543" w:author="Unknown"/>
              <w:rFonts w:ascii="Times New Roman" w:hAnsi="Times New Roman" w:cs="Helvetica"/>
            </w:rPr>
          </w:rPrChange>
        </w:rPr>
        <w:pPrChange w:id="154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45" w:author="Unknown">
        <w:r w:rsidRPr="002018B1">
          <w:rPr>
            <w:rFonts w:ascii="Arial" w:hAnsi="Arial" w:cs="Helvetica"/>
            <w:b/>
            <w:rPrChange w:id="1546" w:author="Unknown" w:date="2014-01-27T09:55:00Z">
              <w:rPr>
                <w:rFonts w:ascii="Times New Roman" w:hAnsi="Times New Roman" w:cs="Helvetica"/>
                <w:b/>
                <w:color w:val="0000FF" w:themeColor="hyperlink"/>
                <w:u w:val="single"/>
              </w:rPr>
            </w:rPrChange>
          </w:rPr>
          <w:delText xml:space="preserve">Purposes for the FCI: </w:delText>
        </w:r>
        <w:r w:rsidRPr="002018B1">
          <w:rPr>
            <w:rFonts w:ascii="Arial" w:hAnsi="Arial" w:cs="Helvetica"/>
            <w:rPrChange w:id="1547" w:author="Unknown" w:date="2014-01-27T09:55:00Z">
              <w:rPr>
                <w:rFonts w:ascii="Times New Roman" w:hAnsi="Times New Roman" w:cs="Helvetica"/>
                <w:color w:val="0000FF" w:themeColor="hyperlink"/>
                <w:u w:val="single"/>
              </w:rPr>
            </w:rPrChange>
          </w:rPr>
          <w:delText xml:space="preserve">The authors of the FCI outline three possible purposes for the test. They identify three categories of use, which include as a diagnostic test to identify and diagnose misconceptions, for evaluating instruction and as a placement exam. Subsequent work has found that the FCI should not be used as a placement exam, as there is a non-zero number of students who have low scores on the FCI, but are still successful in their physics course </w:delText>
        </w:r>
        <w:r w:rsidRPr="002018B1" w:rsidDel="00850045">
          <w:rPr>
            <w:rFonts w:ascii="Arial" w:hAnsi="Arial" w:cs="Helvetica"/>
            <w:rPrChange w:id="1548"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49" w:author="Unknown" w:date="2014-01-27T09:55:00Z">
              <w:rPr>
                <w:rFonts w:ascii="Times New Roman" w:hAnsi="Times New Roman" w:cs="Helvetica"/>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50045">
          <w:rPr>
            <w:rFonts w:ascii="Arial" w:hAnsi="Arial" w:cs="Helvetica"/>
            <w:rPrChange w:id="1550"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51" w:author="Unknown" w:date="2014-01-27T09:55:00Z">
              <w:rPr>
                <w:rFonts w:ascii="Times New Roman" w:hAnsi="Times New Roman" w:cs="Helvetica"/>
                <w:noProof/>
                <w:color w:val="0000FF" w:themeColor="hyperlink"/>
                <w:u w:val="single"/>
              </w:rPr>
            </w:rPrChange>
          </w:rPr>
          <w:delText>(Henderson, 2002)</w:delText>
        </w:r>
        <w:r w:rsidRPr="002018B1" w:rsidDel="00850045">
          <w:rPr>
            <w:rFonts w:ascii="Arial" w:hAnsi="Arial" w:cs="Helvetica"/>
            <w:rPrChange w:id="1552"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53" w:author="Unknown" w:date="2014-01-27T09:55:00Z">
              <w:rPr>
                <w:rFonts w:ascii="Times New Roman" w:hAnsi="Times New Roman" w:cs="Helvetica"/>
                <w:color w:val="0000FF" w:themeColor="hyperlink"/>
                <w:u w:val="single"/>
              </w:rPr>
            </w:rPrChange>
          </w:rPr>
          <w:delText xml:space="preserve">. Later researchers have identified evaluating instruction as the most important purpose for the FCI </w:delText>
        </w:r>
        <w:r w:rsidRPr="002018B1" w:rsidDel="005176B9">
          <w:rPr>
            <w:rFonts w:ascii="Arial" w:hAnsi="Arial" w:cs="Helvetica"/>
            <w:rPrChange w:id="1554"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55" w:author="Unknown" w:date="2014-01-27T09:55:00Z">
              <w:rPr>
                <w:rFonts w:ascii="Times New Roman" w:hAnsi="Times New Roman" w:cs="Helvetica"/>
                <w:color w:val="0000FF" w:themeColor="hyperlink"/>
                <w:u w:val="single"/>
              </w:rPr>
            </w:rPrChange>
          </w:rPr>
          <w:delInstrText>ADDIN CSL_CITATION {"mendeley": {"previouslyFormattedCitation": "(Mazur, 1997)"}, "citationItems": [{"uris": ["http://www.mendeley.com/documents/?uuid=83ee2bda-7cc4-40c0-9cf4-9f7be3c4b73f"], "id": "ITEM-1", "itemData": {"publisher": "Prentice Hall", "ISBN": "0-13-565441-6", "publisher-place": "Upper Saddle River", "author": [{"given": "Eric", "dropping-particle": "", "suffix": "", "family": "Mazur", "parse-names": false, "non-dropping-particle": ""}], "issued": {"date-parts": [["1997"]]}, "title": "Peer Instruction: A User's Manual", "id": "ITEM-1", "type": "book", "page": "253"}}], "properties": {"noteIndex": 0}, "schema": "https://github.com/citation-style-language/schema/raw/master/csl-citation.json"}</w:delInstrText>
        </w:r>
        <w:r w:rsidRPr="002018B1" w:rsidDel="005176B9">
          <w:rPr>
            <w:rFonts w:ascii="Arial" w:hAnsi="Arial" w:cs="Helvetica"/>
            <w:rPrChange w:id="1556"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57" w:author="Unknown" w:date="2014-01-27T09:55:00Z">
              <w:rPr>
                <w:rFonts w:ascii="Times New Roman" w:hAnsi="Times New Roman" w:cs="Helvetica"/>
                <w:noProof/>
                <w:color w:val="0000FF" w:themeColor="hyperlink"/>
                <w:u w:val="single"/>
              </w:rPr>
            </w:rPrChange>
          </w:rPr>
          <w:delText>(Mazur, 1997)</w:delText>
        </w:r>
        <w:r w:rsidRPr="002018B1" w:rsidDel="005176B9">
          <w:rPr>
            <w:rFonts w:ascii="Arial" w:hAnsi="Arial" w:cs="Helvetica"/>
            <w:rPrChange w:id="1558"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59" w:author="Unknown" w:date="2014-01-27T09:55:00Z">
              <w:rPr>
                <w:rFonts w:ascii="Times New Roman" w:hAnsi="Times New Roman" w:cs="Helvetica"/>
                <w:color w:val="0000FF" w:themeColor="hyperlink"/>
                <w:u w:val="single"/>
              </w:rPr>
            </w:rPrChange>
          </w:rPr>
          <w:delText xml:space="preserve">.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60" w:author="Unknown"/>
          <w:rFonts w:ascii="Arial" w:hAnsi="Arial" w:cs="Helvetica"/>
          <w:rPrChange w:id="1561" w:author="Unknown" w:date="2014-01-27T09:55:00Z">
            <w:rPr>
              <w:del w:id="1562" w:author="Unknown"/>
              <w:rFonts w:ascii="Times New Roman" w:hAnsi="Times New Roman" w:cs="Helvetica"/>
            </w:rPr>
          </w:rPrChange>
        </w:rPr>
        <w:pPrChange w:id="1563"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64" w:author="Unknown">
        <w:r w:rsidRPr="002018B1">
          <w:rPr>
            <w:rFonts w:ascii="Arial" w:hAnsi="Arial" w:cs="Helvetica"/>
            <w:b/>
            <w:rPrChange w:id="1565" w:author="Unknown" w:date="2014-01-27T09:55:00Z">
              <w:rPr>
                <w:rFonts w:ascii="Times New Roman" w:hAnsi="Times New Roman" w:cs="Helvetica"/>
                <w:b/>
                <w:color w:val="0000FF" w:themeColor="hyperlink"/>
                <w:u w:val="single"/>
              </w:rPr>
            </w:rPrChange>
          </w:rPr>
          <w:delText>Developer:</w:delText>
        </w:r>
        <w:r w:rsidRPr="002018B1">
          <w:rPr>
            <w:rFonts w:ascii="Arial" w:hAnsi="Arial" w:cs="Helvetica"/>
            <w:rPrChange w:id="1566" w:author="Unknown" w:date="2014-01-27T09:55:00Z">
              <w:rPr>
                <w:rFonts w:ascii="Times New Roman" w:hAnsi="Times New Roman" w:cs="Helvetica"/>
                <w:color w:val="0000FF" w:themeColor="hyperlink"/>
                <w:u w:val="single"/>
              </w:rPr>
            </w:rPrChange>
          </w:rPr>
          <w:delText xml:space="preserve"> David Hestenes, Malcolm Wells, and Gregg Swackhamer</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67" w:author="Unknown"/>
          <w:rFonts w:ascii="Arial" w:hAnsi="Arial"/>
          <w:rPrChange w:id="1568" w:author="Unknown" w:date="2014-01-27T09:55:00Z">
            <w:rPr>
              <w:del w:id="1569" w:author="Unknown"/>
              <w:rFonts w:ascii="Times New Roman" w:hAnsi="Times New Roman"/>
            </w:rPr>
          </w:rPrChange>
        </w:rPr>
        <w:pPrChange w:id="1570"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71" w:author="Unknown">
        <w:r w:rsidRPr="002018B1">
          <w:rPr>
            <w:rFonts w:ascii="Arial" w:hAnsi="Arial" w:cs="Helvetica"/>
            <w:b/>
            <w:rPrChange w:id="1572" w:author="Unknown" w:date="2014-01-27T09:55:00Z">
              <w:rPr>
                <w:rFonts w:ascii="Times New Roman" w:hAnsi="Times New Roman" w:cs="Helvetica"/>
                <w:b/>
                <w:color w:val="0000FF" w:themeColor="hyperlink"/>
                <w:u w:val="single"/>
              </w:rPr>
            </w:rPrChange>
          </w:rPr>
          <w:delText>Developer Website:</w:delText>
        </w:r>
        <w:r w:rsidRPr="002018B1">
          <w:rPr>
            <w:rFonts w:ascii="Arial" w:hAnsi="Arial" w:cs="Helvetica"/>
            <w:rPrChange w:id="1573" w:author="Unknown" w:date="2014-01-27T09:55:00Z">
              <w:rPr>
                <w:rFonts w:ascii="Times New Roman" w:hAnsi="Times New Roman" w:cs="Helvetica"/>
                <w:color w:val="0000FF" w:themeColor="hyperlink"/>
                <w:u w:val="single"/>
              </w:rPr>
            </w:rPrChange>
          </w:rPr>
          <w:delText xml:space="preserve"> </w:delText>
        </w:r>
        <w:bookmarkStart w:id="1574" w:name="OLE_LINK4"/>
        <w:r w:rsidRPr="002018B1" w:rsidDel="00024931">
          <w:rPr>
            <w:rFonts w:ascii="Arial" w:hAnsi="Arial"/>
            <w:rPrChange w:id="1575" w:author="Unknown" w:date="2014-01-27T09:55:00Z">
              <w:rPr>
                <w:color w:val="0000FF" w:themeColor="hyperlink"/>
                <w:u w:val="single"/>
              </w:rPr>
            </w:rPrChange>
          </w:rPr>
          <w:fldChar w:fldCharType="begin"/>
        </w:r>
        <w:r w:rsidRPr="002018B1">
          <w:rPr>
            <w:rFonts w:ascii="Arial" w:hAnsi="Arial"/>
            <w:rPrChange w:id="1576" w:author="Unknown" w:date="2014-01-27T09:55:00Z">
              <w:rPr>
                <w:color w:val="0000FF" w:themeColor="hyperlink"/>
                <w:u w:val="single"/>
              </w:rPr>
            </w:rPrChange>
          </w:rPr>
          <w:delInstrText>HYPERLINK "http://modelinginstruction.org/researchers/evaluation-instruments/"</w:delInstrText>
        </w:r>
        <w:r w:rsidRPr="002018B1" w:rsidDel="00024931">
          <w:rPr>
            <w:rFonts w:ascii="Arial" w:hAnsi="Arial"/>
            <w:rPrChange w:id="1577" w:author="Unknown" w:date="2014-01-27T09:55:00Z">
              <w:rPr>
                <w:color w:val="0000FF" w:themeColor="hyperlink"/>
                <w:u w:val="single"/>
              </w:rPr>
            </w:rPrChange>
          </w:rPr>
          <w:fldChar w:fldCharType="separate"/>
        </w:r>
        <w:r w:rsidRPr="002018B1">
          <w:rPr>
            <w:rStyle w:val="Hyperlink"/>
            <w:rFonts w:ascii="Arial" w:hAnsi="Arial" w:cs="Helvetica"/>
            <w:rPrChange w:id="1578" w:author="Unknown" w:date="2014-01-27T09:55:00Z">
              <w:rPr>
                <w:rStyle w:val="Hyperlink"/>
                <w:rFonts w:ascii="Times New Roman" w:hAnsi="Times New Roman" w:cs="Helvetica"/>
              </w:rPr>
            </w:rPrChange>
          </w:rPr>
          <w:delText>http://modelinginstruction.org/researchers/evaluation-instruments/</w:delText>
        </w:r>
        <w:r w:rsidRPr="002018B1" w:rsidDel="00024931">
          <w:rPr>
            <w:rFonts w:ascii="Arial" w:hAnsi="Arial"/>
            <w:rPrChange w:id="1579" w:author="Unknown" w:date="2014-01-27T09:55:00Z">
              <w:rPr>
                <w:color w:val="0000FF" w:themeColor="hyperlink"/>
                <w:u w:val="single"/>
              </w:rPr>
            </w:rPrChange>
          </w:rPr>
          <w:fldChar w:fldCharType="end"/>
        </w:r>
        <w:bookmarkEnd w:id="1574"/>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80" w:author="Unknown"/>
          <w:rFonts w:ascii="Arial" w:hAnsi="Arial" w:cs="Helvetica"/>
          <w:rPrChange w:id="1581" w:author="Unknown" w:date="2014-01-27T09:55:00Z">
            <w:rPr>
              <w:del w:id="1582" w:author="Unknown"/>
              <w:rFonts w:ascii="Times New Roman" w:hAnsi="Times New Roman" w:cs="Helvetica"/>
            </w:rPr>
          </w:rPrChange>
        </w:rPr>
        <w:pPrChange w:id="1583"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84" w:author="Unknown">
        <w:r w:rsidRPr="002018B1">
          <w:rPr>
            <w:rFonts w:ascii="Arial" w:hAnsi="Arial" w:cs="Helvetica"/>
            <w:b/>
            <w:rPrChange w:id="1585" w:author="Unknown" w:date="2014-01-27T09:55:00Z">
              <w:rPr>
                <w:rFonts w:ascii="Times New Roman" w:hAnsi="Times New Roman" w:cs="Helvetica"/>
                <w:b/>
                <w:color w:val="0000FF" w:themeColor="hyperlink"/>
                <w:u w:val="single"/>
              </w:rPr>
            </w:rPrChange>
          </w:rPr>
          <w:delText>How to Access:</w:delText>
        </w:r>
        <w:r w:rsidRPr="002018B1">
          <w:rPr>
            <w:rFonts w:ascii="Arial" w:hAnsi="Arial" w:cs="Helvetica"/>
            <w:rPrChange w:id="1586" w:author="Unknown" w:date="2014-01-27T09:55:00Z">
              <w:rPr>
                <w:rFonts w:ascii="Times New Roman" w:hAnsi="Times New Roman" w:cs="Helvetica"/>
                <w:color w:val="0000FF" w:themeColor="hyperlink"/>
                <w:u w:val="single"/>
              </w:rPr>
            </w:rPrChange>
          </w:rPr>
          <w:delText xml:space="preserve"> You will need a password to access the FCI. Use your school e-mail address to request the password from David Koch at &lt;FCIMBT@verizon.net&gt;. Include your school name and location. David is a retired physics teacher who kindly volunteered in August 2009 for this service.  If you do not receive a reply within two days, ask for it again, from a different e-mail address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87" w:author="Unknown"/>
          <w:rFonts w:ascii="Arial" w:hAnsi="Arial" w:cs="Helvetica"/>
          <w:rPrChange w:id="1588" w:author="Unknown" w:date="2014-01-27T09:55:00Z">
            <w:rPr>
              <w:del w:id="1589" w:author="Unknown"/>
              <w:rFonts w:ascii="Times New Roman" w:hAnsi="Times New Roman" w:cs="Helvetica"/>
            </w:rPr>
          </w:rPrChange>
        </w:rPr>
        <w:pPrChange w:id="1590"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91" w:author="Unknown">
        <w:r w:rsidRPr="002018B1">
          <w:rPr>
            <w:rFonts w:ascii="Arial" w:hAnsi="Arial" w:cs="Helvetica"/>
            <w:b/>
            <w:rPrChange w:id="1592" w:author="Unknown" w:date="2014-01-27T09:55:00Z">
              <w:rPr>
                <w:rFonts w:ascii="Times New Roman" w:hAnsi="Times New Roman" w:cs="Helvetica"/>
                <w:b/>
                <w:color w:val="0000FF" w:themeColor="hyperlink"/>
                <w:u w:val="single"/>
              </w:rPr>
            </w:rPrChange>
          </w:rPr>
          <w:delText>Subjects:</w:delText>
        </w:r>
        <w:r w:rsidRPr="002018B1">
          <w:rPr>
            <w:rFonts w:ascii="Arial" w:hAnsi="Arial" w:cs="Helvetica"/>
            <w:rPrChange w:id="1593" w:author="Unknown" w:date="2014-01-27T09:55:00Z">
              <w:rPr>
                <w:rFonts w:ascii="Times New Roman" w:hAnsi="Times New Roman" w:cs="Helvetica"/>
                <w:color w:val="0000FF" w:themeColor="hyperlink"/>
                <w:u w:val="single"/>
              </w:rPr>
            </w:rPrChange>
          </w:rPr>
          <w:delText xml:space="preserve"> Mechanics, Forces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94" w:author="Unknown"/>
          <w:rFonts w:ascii="Arial" w:hAnsi="Arial" w:cs="Helvetica"/>
          <w:rPrChange w:id="1595" w:author="Unknown" w:date="2014-01-27T09:55:00Z">
            <w:rPr>
              <w:del w:id="1596" w:author="Unknown"/>
              <w:rFonts w:ascii="Times New Roman" w:hAnsi="Times New Roman" w:cs="Helvetica"/>
            </w:rPr>
          </w:rPrChange>
        </w:rPr>
        <w:pPrChange w:id="1597"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98" w:author="Unknown">
        <w:r w:rsidRPr="002018B1">
          <w:rPr>
            <w:rFonts w:ascii="Arial" w:hAnsi="Arial" w:cs="Helvetica"/>
            <w:b/>
            <w:rPrChange w:id="1599" w:author="Unknown" w:date="2014-01-27T09:55:00Z">
              <w:rPr>
                <w:rFonts w:ascii="Times New Roman" w:hAnsi="Times New Roman" w:cs="Helvetica"/>
                <w:b/>
                <w:color w:val="0000FF" w:themeColor="hyperlink"/>
                <w:u w:val="single"/>
              </w:rPr>
            </w:rPrChange>
          </w:rPr>
          <w:delText>Course Level:</w:delText>
        </w:r>
        <w:r w:rsidRPr="002018B1">
          <w:rPr>
            <w:rFonts w:ascii="Arial" w:hAnsi="Arial" w:cs="Helvetica"/>
            <w:rPrChange w:id="1600" w:author="Unknown" w:date="2014-01-27T09:55:00Z">
              <w:rPr>
                <w:rFonts w:ascii="Times New Roman" w:hAnsi="Times New Roman" w:cs="Helvetica"/>
                <w:color w:val="0000FF" w:themeColor="hyperlink"/>
                <w:u w:val="single"/>
              </w:rPr>
            </w:rPrChange>
          </w:rPr>
          <w:delText xml:space="preserve"> High school, Introductory college- conceptual, Introductory college- algebra-based, Introductory college- calculus-based</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601" w:author="Unknown"/>
          <w:rFonts w:ascii="Arial" w:hAnsi="Arial" w:cs="Helvetica"/>
          <w:b/>
          <w:rPrChange w:id="1602" w:author="Unknown" w:date="2014-01-27T09:55:00Z">
            <w:rPr>
              <w:del w:id="1603" w:author="Unknown"/>
              <w:rFonts w:ascii="Times New Roman" w:hAnsi="Times New Roman" w:cs="Helvetica"/>
              <w:b/>
            </w:rPr>
          </w:rPrChange>
        </w:rPr>
        <w:pPrChange w:id="160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605" w:author="Unknown">
        <w:r w:rsidRPr="002018B1">
          <w:rPr>
            <w:rFonts w:ascii="Arial" w:hAnsi="Arial" w:cs="Helvetica"/>
            <w:b/>
            <w:rPrChange w:id="1606" w:author="Unknown" w:date="2014-01-27T09:55:00Z">
              <w:rPr>
                <w:rFonts w:ascii="Times New Roman" w:hAnsi="Times New Roman" w:cs="Helvetica"/>
                <w:b/>
                <w:color w:val="0000FF" w:themeColor="hyperlink"/>
                <w:u w:val="single"/>
              </w:rPr>
            </w:rPrChange>
          </w:rPr>
          <w:delText xml:space="preserve">Time to take assessment: </w:delText>
        </w:r>
        <w:r w:rsidRPr="002018B1">
          <w:rPr>
            <w:rFonts w:ascii="Arial" w:hAnsi="Arial" w:cs="Helvetica"/>
            <w:rPrChange w:id="1607" w:author="Unknown" w:date="2014-01-27T09:55:00Z">
              <w:rPr>
                <w:rFonts w:ascii="Times New Roman" w:hAnsi="Times New Roman" w:cs="Helvetica"/>
                <w:color w:val="0000FF" w:themeColor="hyperlink"/>
                <w:u w:val="single"/>
              </w:rPr>
            </w:rPrChange>
          </w:rPr>
          <w:delText>30 minutes</w:delText>
        </w:r>
      </w:del>
    </w:p>
    <w:p w:rsidR="002018B1" w:rsidRPr="002018B1" w:rsidRDefault="002018B1" w:rsidP="002018B1">
      <w:pPr>
        <w:widowControl w:val="0"/>
        <w:autoSpaceDE w:val="0"/>
        <w:autoSpaceDN w:val="0"/>
        <w:adjustRightInd w:val="0"/>
        <w:spacing w:after="60"/>
        <w:rPr>
          <w:del w:id="1608" w:author="Unknown"/>
          <w:rFonts w:ascii="Arial" w:hAnsi="Arial" w:cs="Arial"/>
          <w:color w:val="1A1A1A"/>
          <w:szCs w:val="26"/>
          <w:rPrChange w:id="1609" w:author="Unknown" w:date="2014-01-27T09:55:00Z">
            <w:rPr>
              <w:del w:id="1610" w:author="Unknown"/>
              <w:rFonts w:ascii="Times New Roman" w:hAnsi="Times New Roman" w:cs="Arial"/>
              <w:color w:val="1A1A1A"/>
              <w:szCs w:val="26"/>
            </w:rPr>
          </w:rPrChange>
        </w:rPr>
        <w:pPrChange w:id="1611" w:author="Unknown" w:date="2014-01-27T09:57:00Z">
          <w:pPr>
            <w:widowControl w:val="0"/>
            <w:autoSpaceDE w:val="0"/>
            <w:autoSpaceDN w:val="0"/>
            <w:adjustRightInd w:val="0"/>
            <w:spacing w:after="120"/>
          </w:pPr>
        </w:pPrChange>
      </w:pPr>
      <w:del w:id="1612" w:author="Unknown">
        <w:r w:rsidRPr="002018B1">
          <w:rPr>
            <w:rFonts w:ascii="Arial" w:hAnsi="Arial" w:cs="Helvetica"/>
            <w:b/>
            <w:rPrChange w:id="1613" w:author="Unknown" w:date="2014-01-27T09:55:00Z">
              <w:rPr>
                <w:rFonts w:ascii="Times New Roman" w:hAnsi="Times New Roman" w:cs="Helvetica"/>
                <w:b/>
                <w:color w:val="0000FF" w:themeColor="hyperlink"/>
                <w:u w:val="single"/>
              </w:rPr>
            </w:rPrChange>
          </w:rPr>
          <w:delText xml:space="preserve">Test Versions: </w:delText>
        </w:r>
        <w:r w:rsidRPr="002018B1">
          <w:rPr>
            <w:rFonts w:ascii="Arial" w:hAnsi="Arial" w:cs="Arial"/>
            <w:color w:val="1A1A1A"/>
            <w:szCs w:val="26"/>
            <w:rPrChange w:id="1614" w:author="Unknown" w:date="2014-01-27T09:55:00Z">
              <w:rPr>
                <w:rFonts w:ascii="Times New Roman" w:hAnsi="Times New Roman" w:cs="Arial"/>
                <w:color w:val="1A1A1A"/>
                <w:szCs w:val="26"/>
                <w:u w:val="single"/>
              </w:rPr>
            </w:rPrChange>
          </w:rPr>
          <w:delText xml:space="preserve">The original version of Force Concept Inventory (FCI) was published in 1992 (Hestenes et al. 1992) and has 29 questions. In 1995, the authors released a revised version of the FCI on their website and this version was later published in “Peer Instruction” by Mazur (1997). The revised version had 30 questions and the authors stated that it has ‘fewer ambiguities and a smaller likelihood of false positives’ (Hake 1998). A “gender” version of the FCI has also been created. In this version the context of the questions has been changed to be more “everyday” and female in nature, but the physics of each question remains the same </w:delText>
        </w:r>
        <w:r w:rsidRPr="002018B1" w:rsidDel="00024931">
          <w:rPr>
            <w:rFonts w:ascii="Arial" w:hAnsi="Arial" w:cs="Arial"/>
            <w:color w:val="1A1A1A"/>
            <w:szCs w:val="26"/>
            <w:rPrChange w:id="1615"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16" w:author="Unknown" w:date="2014-01-27T09:55:00Z">
              <w:rPr>
                <w:rFonts w:ascii="Times New Roman" w:hAnsi="Times New Roman" w:cs="Arial"/>
                <w:color w:val="1A1A1A"/>
                <w:szCs w:val="26"/>
                <w:u w:val="single"/>
              </w:rPr>
            </w:rPrChange>
          </w:rPr>
          <w:delInstrText>ADDIN CSL_CITATION {"mendeley": {"previouslyFormattedCitation": "(McCullough &amp; Meltzer, 2001; McCullough, 2011)"}, "citationItems": [{"uris": ["http://www.mendeley.com/documents/?uuid=2f3a78d5-b849-4e11-aa18-30fbca1cd50e"], "id": "ITEM-1", "itemData": {"publisher-place": "Rochester, New York", "title": "Differences in Male/Female Response Patterns on Alternative-format Versions of the Force Concept Inventory", "issued": {"date-parts": [["2001", "7"]]}, "author": [{"given": "Laura", "dropping-particle": "", "suffix": "", "family": "McCullough", "parse-names": false, "non-dropping-particle": ""}, {"given": "David", "dropping-particle": "", "suffix": "", "family": "Meltzer", "parse-names": false, "non-dropping-particle": ""}], "type": "paper-conference", "id": "ITEM-1"}}, {"uris": ["http://www.mendeley.com/documents/?uuid=9ef54c79-e3c8-4410-bb24-6e083212e7c4"], "id": "ITEM-2", "itemData": {"title": "Gender Differences in Student Responses to Physics Conceptual Questions Based on Question Context", "issued": {"date-parts": [["2011"]]}, "author": [{"given": "Laura", "dropping-particle": "", "suffix": "", "family": "McCullough", "parse-names": false, "non-dropping-particle": ""}], "page": "1-10", "container-title": "ASQ Advancing the STEM Agenda in Education, the Workplace and Society Session 2-3", "type": "article-journal", "id": "ITEM-2"}}], "properties": {"noteIndex": 0}, "schema": "https://github.com/citation-style-language/schema/raw/master/csl-citation.json"}</w:delInstrText>
        </w:r>
        <w:r w:rsidRPr="002018B1" w:rsidDel="00024931">
          <w:rPr>
            <w:rFonts w:ascii="Arial" w:hAnsi="Arial" w:cs="Arial"/>
            <w:color w:val="1A1A1A"/>
            <w:szCs w:val="26"/>
            <w:rPrChange w:id="1617"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18" w:author="Unknown" w:date="2014-01-27T09:55:00Z">
              <w:rPr>
                <w:rFonts w:ascii="Times New Roman" w:hAnsi="Times New Roman" w:cs="Arial"/>
                <w:noProof/>
                <w:color w:val="1A1A1A"/>
                <w:szCs w:val="26"/>
                <w:u w:val="single"/>
              </w:rPr>
            </w:rPrChange>
          </w:rPr>
          <w:delText>(McCullough &amp; Meltzer, 2001; McCullough, 2011)</w:delText>
        </w:r>
        <w:r w:rsidRPr="002018B1" w:rsidDel="00024931">
          <w:rPr>
            <w:rFonts w:ascii="Arial" w:hAnsi="Arial" w:cs="Arial"/>
            <w:color w:val="1A1A1A"/>
            <w:szCs w:val="26"/>
            <w:rPrChange w:id="1619"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620" w:author="Unknown" w:date="2014-01-27T09:55:00Z">
              <w:rPr>
                <w:rFonts w:ascii="Times New Roman" w:hAnsi="Times New Roman" w:cs="Arial"/>
                <w:color w:val="1A1A1A"/>
                <w:szCs w:val="26"/>
                <w:u w:val="single"/>
              </w:rPr>
            </w:rPrChange>
          </w:rPr>
          <w:delText xml:space="preserve">. An animated version of the FCI was also created to determine how animation versus static diagrams influence conceptual understanding </w:delText>
        </w:r>
        <w:r w:rsidRPr="002018B1" w:rsidDel="00024931">
          <w:rPr>
            <w:rFonts w:ascii="Arial" w:hAnsi="Arial" w:cs="Arial"/>
            <w:color w:val="1A1A1A"/>
            <w:szCs w:val="26"/>
            <w:rPrChange w:id="1621"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22" w:author="Unknown" w:date="2014-01-27T09:55:00Z">
              <w:rPr>
                <w:rFonts w:ascii="Times New Roman" w:hAnsi="Times New Roman" w:cs="Arial"/>
                <w:color w:val="1A1A1A"/>
                <w:szCs w:val="26"/>
                <w:u w:val="single"/>
              </w:rPr>
            </w:rPrChange>
          </w:rPr>
          <w:delInstrText>ADDIN CSL_CITATION {"mendeley": {"previouslyFormattedCitation": "(Dancy &amp; Beichner, 2006)"}, "citationItems": [{"uris": ["http://www.mendeley.com/documents/?uuid=0663eef8-31fb-434b-8fc9-ee1cbc80fe83"], "id": "ITEM-1", "itemData": {"DOI": "10.1103/PhysRevSTPER.2.010104", "type": "article-journal", "author": [{"given": "Melissa H.", "dropping-particle": "", "suffix": "", "family": "Dancy", "parse-names": false, "non-dropping-particle": ""}, {"given": "Robert", "dropping-particle": "", "suffix": "", "family": "Beichner", "parse-names": false, "non-dropping-particle": ""}], "issued": {"date-parts": [["2006", "3"]]}, "abstract": "This study investigates the effect of computer animation on assessment and the conditions under which animation may improve or hinder assessment of conceptual understanding in physics. An instrument was developed by replacing static pictures and descriptions of motion with computer animations on the Force Concept Inventory, a commonly used pencil and paper test. Both quantitative and qualitative data were collected. The animated and static versions of the test were given to students and the results were statistically analyzed. Think-aloud interviews were also conducted to provide additional insight into the statistical findings. We found that good verbal skills tended to increase performance on the static version but not on the animated version of the test. In general, students had a better understanding of the intent of the question when viewing an animation and gave an answer that was more indicative of their actual understanding, as reflected in separate interviews. In some situations this led students to the correct answer and in others it did not. Overall, we found that animation can improve assessment under some conditions by increasing the validity of the instrument.", "title": "Impact of animation on assessment of conceptual understanding in physics", "page": "010104", "volume": "2", "container-title": "Physical Review Special Topics - Physics Education Research", "issue": "1", "id": "ITEM-1"}}], "properties": {"noteIndex": 0}, "schema": "https://github.com/citation-style-language/schema/raw/master/csl-citation.json"}</w:delInstrText>
        </w:r>
        <w:r w:rsidRPr="002018B1" w:rsidDel="00024931">
          <w:rPr>
            <w:rFonts w:ascii="Arial" w:hAnsi="Arial" w:cs="Arial"/>
            <w:color w:val="1A1A1A"/>
            <w:szCs w:val="26"/>
            <w:rPrChange w:id="1623"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24" w:author="Unknown" w:date="2014-01-27T09:55:00Z">
              <w:rPr>
                <w:rFonts w:ascii="Times New Roman" w:hAnsi="Times New Roman" w:cs="Arial"/>
                <w:noProof/>
                <w:color w:val="1A1A1A"/>
                <w:szCs w:val="26"/>
                <w:u w:val="single"/>
              </w:rPr>
            </w:rPrChange>
          </w:rPr>
          <w:delText>(Dancy &amp; Beichner, 2006)</w:delText>
        </w:r>
        <w:r w:rsidRPr="002018B1" w:rsidDel="00024931">
          <w:rPr>
            <w:rFonts w:ascii="Arial" w:hAnsi="Arial" w:cs="Arial"/>
            <w:color w:val="1A1A1A"/>
            <w:szCs w:val="26"/>
            <w:rPrChange w:id="1625" w:author="Unknown" w:date="2014-01-27T09:55:00Z">
              <w:rPr>
                <w:rFonts w:ascii="Times New Roman" w:hAnsi="Times New Roman" w:cs="Arial"/>
                <w:color w:val="1A1A1A"/>
                <w:szCs w:val="26"/>
                <w:u w:val="single"/>
              </w:rPr>
            </w:rPrChange>
          </w:rPr>
          <w:fldChar w:fldCharType="end"/>
        </w:r>
      </w:del>
    </w:p>
    <w:p w:rsidR="002018B1" w:rsidRPr="002018B1" w:rsidRDefault="002018B1" w:rsidP="002018B1">
      <w:pPr>
        <w:widowControl w:val="0"/>
        <w:autoSpaceDE w:val="0"/>
        <w:autoSpaceDN w:val="0"/>
        <w:adjustRightInd w:val="0"/>
        <w:spacing w:after="60"/>
        <w:rPr>
          <w:del w:id="1626" w:author="Unknown"/>
          <w:rFonts w:ascii="Arial" w:hAnsi="Arial" w:cs="Arial"/>
          <w:color w:val="1A1A1A"/>
          <w:szCs w:val="26"/>
          <w:rPrChange w:id="1627" w:author="Unknown" w:date="2014-01-27T09:55:00Z">
            <w:rPr>
              <w:del w:id="1628" w:author="Unknown"/>
              <w:rFonts w:ascii="Times New Roman" w:hAnsi="Times New Roman" w:cs="Arial"/>
              <w:color w:val="1A1A1A"/>
              <w:szCs w:val="26"/>
            </w:rPr>
          </w:rPrChange>
        </w:rPr>
        <w:pPrChange w:id="1629" w:author="Unknown" w:date="2014-01-27T09:57:00Z">
          <w:pPr>
            <w:widowControl w:val="0"/>
            <w:autoSpaceDE w:val="0"/>
            <w:autoSpaceDN w:val="0"/>
            <w:adjustRightInd w:val="0"/>
            <w:spacing w:after="120"/>
          </w:pPr>
        </w:pPrChange>
      </w:pPr>
      <w:del w:id="1630" w:author="Unknown">
        <w:r w:rsidRPr="002018B1">
          <w:rPr>
            <w:rFonts w:ascii="Arial" w:hAnsi="Arial" w:cs="Helvetica"/>
            <w:b/>
            <w:rPrChange w:id="1631" w:author="Unknown" w:date="2014-01-27T09:55:00Z">
              <w:rPr>
                <w:rFonts w:ascii="Times New Roman" w:hAnsi="Times New Roman" w:cs="Helvetica"/>
                <w:b/>
                <w:color w:val="0000FF" w:themeColor="hyperlink"/>
                <w:u w:val="single"/>
              </w:rPr>
            </w:rPrChange>
          </w:rPr>
          <w:delText xml:space="preserve">Guidelines for administering: </w:delText>
        </w:r>
        <w:r w:rsidRPr="002018B1">
          <w:rPr>
            <w:rFonts w:ascii="Arial" w:hAnsi="Arial" w:cs="Helvetica"/>
            <w:rPrChange w:id="1632" w:author="Unknown" w:date="2014-01-27T09:55:00Z">
              <w:rPr>
                <w:rFonts w:ascii="Times New Roman" w:hAnsi="Times New Roman" w:cs="Helvetica"/>
                <w:color w:val="0000FF" w:themeColor="hyperlink"/>
                <w:u w:val="single"/>
              </w:rPr>
            </w:rPrChange>
          </w:rPr>
          <w:delText xml:space="preserve">The FCI is usually given as a pre-test on the first day of class and again as a post-test on the last day or second to last day of class. It can be given in the lecture, recitation or lab section of a course. If relevant course material is covered before students take the FCI, the scores will reflect this </w:delText>
        </w:r>
        <w:r w:rsidRPr="002018B1" w:rsidDel="0047789C">
          <w:rPr>
            <w:rFonts w:ascii="Arial" w:hAnsi="Arial" w:cs="Arial"/>
            <w:color w:val="1A1A1A"/>
            <w:szCs w:val="26"/>
            <w:rPrChange w:id="1633"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34" w:author="Unknown" w:date="2014-01-27T09:55:00Z">
              <w:rPr>
                <w:rFonts w:ascii="Times New Roman" w:hAnsi="Times New Roman" w:cs="Arial"/>
                <w:color w:val="1A1A1A"/>
                <w:szCs w:val="26"/>
                <w:u w:val="single"/>
              </w:rPr>
            </w:rPrChange>
          </w:rPr>
          <w:delInstrText>ADDIN CSL_CITATION {"mendeley": {"previouslyFormattedCitation": "(Ding, Reay, Lee, &amp; Bao, 2008)"}, "citationItems": [{"uris": ["http://www.mendeley.com/documents/?uuid=72f07919-0895-4ddc-93f6-de984e7b0876"], "id": "ITEM-1", "itemData": {"DOI": "10.1103/PhysRevSTPER.4.010112", "type": "article-journal", "author": [{"given": "Lin", "dropping-particle": "", "suffix": "", "family": "Ding", "parse-names": false, "non-dropping-particle": ""}, {"given": "Neville", "dropping-particle": "", "suffix": "", "family": "Reay", "parse-names": false, "non-dropping-particle": ""}, {"given": "Albert", "dropping-particle": "", "suffix": "", "family": "Lee", "parse-names": false, "non-dropping-particle": ""}, {"given": "Lei", "dropping-particle": "", "suffix": "", "family": "Bao", "parse-names": false, "non-dropping-particle": ""}], "issued": {"date-parts": [["2008", "6"]]}, "title": "Effects of testing conditions on conceptual survey results", "page": "010112", "volume": "4", "container-title": "Physical Review Special Topics - Physics Education Research", "issue": "1", "id": "ITEM-1"}}], "properties": {"noteIndex": 0}, "schema": "https://github.com/citation-style-language/schema/raw/master/csl-citation.json"}</w:delInstrText>
        </w:r>
        <w:r w:rsidRPr="002018B1" w:rsidDel="0047789C">
          <w:rPr>
            <w:rFonts w:ascii="Arial" w:hAnsi="Arial" w:cs="Arial"/>
            <w:color w:val="1A1A1A"/>
            <w:szCs w:val="26"/>
            <w:rPrChange w:id="1635"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36" w:author="Unknown" w:date="2014-01-27T09:55:00Z">
              <w:rPr>
                <w:rFonts w:ascii="Times New Roman" w:hAnsi="Times New Roman" w:cs="Arial"/>
                <w:noProof/>
                <w:color w:val="1A1A1A"/>
                <w:szCs w:val="26"/>
                <w:u w:val="single"/>
              </w:rPr>
            </w:rPrChange>
          </w:rPr>
          <w:delText>(Ding, Reay, Lee, &amp; Bao, 2008)</w:delText>
        </w:r>
        <w:r w:rsidRPr="002018B1" w:rsidDel="0047789C">
          <w:rPr>
            <w:rFonts w:ascii="Arial" w:hAnsi="Arial" w:cs="Arial"/>
            <w:color w:val="1A1A1A"/>
            <w:szCs w:val="26"/>
            <w:rPrChange w:id="1637"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638" w:author="Unknown" w:date="2014-01-27T09:55:00Z">
              <w:rPr>
                <w:rFonts w:ascii="Times New Roman" w:hAnsi="Times New Roman" w:cs="Arial"/>
                <w:color w:val="1A1A1A"/>
                <w:szCs w:val="26"/>
                <w:u w:val="single"/>
              </w:rPr>
            </w:rPrChange>
          </w:rPr>
          <w:delText>.</w:delText>
        </w:r>
        <w:r w:rsidRPr="002018B1">
          <w:rPr>
            <w:rFonts w:ascii="Arial" w:hAnsi="Arial" w:cs="Helvetica"/>
            <w:rPrChange w:id="1639" w:author="Unknown" w:date="2014-01-27T09:55:00Z">
              <w:rPr>
                <w:rFonts w:ascii="Times New Roman" w:hAnsi="Times New Roman" w:cs="Helvetica"/>
                <w:color w:val="0000FF" w:themeColor="hyperlink"/>
                <w:u w:val="single"/>
              </w:rPr>
            </w:rPrChange>
          </w:rPr>
          <w:delText xml:space="preserve"> </w:delText>
        </w:r>
        <w:r w:rsidRPr="002018B1">
          <w:rPr>
            <w:rFonts w:ascii="Arial" w:hAnsi="Arial" w:cs="Arial"/>
            <w:color w:val="1A1A1A"/>
            <w:szCs w:val="26"/>
            <w:rPrChange w:id="1640" w:author="Unknown" w:date="2014-01-27T09:55:00Z">
              <w:rPr>
                <w:rFonts w:ascii="Times New Roman" w:hAnsi="Times New Roman" w:cs="Arial"/>
                <w:color w:val="1A1A1A"/>
                <w:szCs w:val="26"/>
                <w:u w:val="single"/>
              </w:rPr>
            </w:rPrChange>
          </w:rPr>
          <w:delText xml:space="preserve">When giving the FCI, the developers of the test recommend give it a generic title, like 'mechanics survey' to keep students from looking it up and finding the answers. To make grading the test more efficient, many choose to have students indicate their answers on a Scantron. To get maximum participation from your students, it is helpful to make taking the test a requirement or give a small number of points for completing the test </w:delText>
        </w:r>
        <w:r w:rsidRPr="002018B1" w:rsidDel="0047789C">
          <w:rPr>
            <w:rFonts w:ascii="Arial" w:hAnsi="Arial" w:cs="Arial"/>
            <w:color w:val="1A1A1A"/>
            <w:szCs w:val="26"/>
            <w:rPrChange w:id="1641"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42" w:author="Unknown" w:date="2014-01-27T09:55:00Z">
              <w:rPr>
                <w:rFonts w:ascii="Times New Roman" w:hAnsi="Times New Roman" w:cs="Arial"/>
                <w:color w:val="1A1A1A"/>
                <w:szCs w:val="26"/>
                <w:u w:val="single"/>
              </w:rPr>
            </w:rPrChange>
          </w:rPr>
          <w:delInstrText>ADDIN CSL_CITATION {"mendeley": {"previouslyFormattedCitation": "(Ding et al., 2008)"}, "citationItems": [{"uris": ["http://www.mendeley.com/documents/?uuid=72f07919-0895-4ddc-93f6-de984e7b0876"], "id": "ITEM-1", "itemData": {"DOI": "10.1103/PhysRevSTPER.4.010112", "type": "article-journal", "author": [{"given": "Lin", "dropping-particle": "", "suffix": "", "family": "Ding", "parse-names": false, "non-dropping-particle": ""}, {"given": "Neville", "dropping-particle": "", "suffix": "", "family": "Reay", "parse-names": false, "non-dropping-particle": ""}, {"given": "Albert", "dropping-particle": "", "suffix": "", "family": "Lee", "parse-names": false, "non-dropping-particle": ""}, {"given": "Lei", "dropping-particle": "", "suffix": "", "family": "Bao", "parse-names": false, "non-dropping-particle": ""}], "issued": {"date-parts": [["2008", "6"]]}, "title": "Effects of testing conditions on conceptual survey results", "page": "010112", "volume": "4", "container-title": "Physical Review Special Topics - Physics Education Research", "issue": "1", "id": "ITEM-1"}}], "properties": {"noteIndex": 0}, "schema": "https://github.com/citation-style-language/schema/raw/master/csl-citation.json"}</w:delInstrText>
        </w:r>
        <w:r w:rsidRPr="002018B1" w:rsidDel="0047789C">
          <w:rPr>
            <w:rFonts w:ascii="Arial" w:hAnsi="Arial" w:cs="Arial"/>
            <w:color w:val="1A1A1A"/>
            <w:szCs w:val="26"/>
            <w:rPrChange w:id="1643"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44" w:author="Unknown" w:date="2014-01-27T09:55:00Z">
              <w:rPr>
                <w:rFonts w:ascii="Times New Roman" w:hAnsi="Times New Roman" w:cs="Arial"/>
                <w:noProof/>
                <w:color w:val="1A1A1A"/>
                <w:szCs w:val="26"/>
                <w:u w:val="single"/>
              </w:rPr>
            </w:rPrChange>
          </w:rPr>
          <w:delText>(Ding et al., 2008)</w:delText>
        </w:r>
        <w:r w:rsidRPr="002018B1" w:rsidDel="0047789C">
          <w:rPr>
            <w:rFonts w:ascii="Arial" w:hAnsi="Arial" w:cs="Arial"/>
            <w:color w:val="1A1A1A"/>
            <w:szCs w:val="26"/>
            <w:rPrChange w:id="1645"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646" w:author="Unknown" w:date="2014-01-27T09:55:00Z">
              <w:rPr>
                <w:rFonts w:ascii="Times New Roman" w:hAnsi="Times New Roman" w:cs="Arial"/>
                <w:color w:val="1A1A1A"/>
                <w:szCs w:val="26"/>
                <w:u w:val="single"/>
              </w:rPr>
            </w:rPrChange>
          </w:rPr>
          <w:delText>. However, to maintain the security of the test, the FCI should not be incorporated into course exams and students should not receive grades for the correctness of their answers. Further, the test developers ask instructors to collect the test sheets and store them securely or shred them, and not to give the answers to students or to post the FCI online. In order to make comparisons the most meaningful, the FCI should be given in its entirety and with the original wording and in the original order.</w:delText>
        </w:r>
      </w:del>
    </w:p>
    <w:p w:rsidR="002018B1" w:rsidRPr="002018B1" w:rsidRDefault="002018B1" w:rsidP="002018B1">
      <w:pPr>
        <w:widowControl w:val="0"/>
        <w:autoSpaceDE w:val="0"/>
        <w:autoSpaceDN w:val="0"/>
        <w:adjustRightInd w:val="0"/>
        <w:spacing w:after="60"/>
        <w:rPr>
          <w:del w:id="1647" w:author="Unknown"/>
          <w:rFonts w:ascii="Arial" w:hAnsi="Arial" w:cs="Helvetica"/>
          <w:position w:val="-28"/>
          <w:rPrChange w:id="1648" w:author="Unknown" w:date="2014-01-27T09:55:00Z">
            <w:rPr>
              <w:del w:id="1649" w:author="Unknown"/>
              <w:rFonts w:ascii="Times New Roman" w:hAnsi="Times New Roman" w:cs="Helvetica"/>
              <w:position w:val="-28"/>
            </w:rPr>
          </w:rPrChange>
        </w:rPr>
        <w:pPrChange w:id="1650" w:author="Unknown" w:date="2014-01-27T09:57:00Z">
          <w:pPr>
            <w:widowControl w:val="0"/>
            <w:autoSpaceDE w:val="0"/>
            <w:autoSpaceDN w:val="0"/>
            <w:adjustRightInd w:val="0"/>
            <w:spacing w:after="120"/>
          </w:pPr>
        </w:pPrChange>
      </w:pPr>
      <w:del w:id="1651" w:author="Unknown">
        <w:r w:rsidRPr="002018B1">
          <w:rPr>
            <w:rFonts w:ascii="Arial" w:hAnsi="Arial" w:cs="Helvetica"/>
            <w:b/>
            <w:rPrChange w:id="1652" w:author="Unknown" w:date="2014-01-27T09:55:00Z">
              <w:rPr>
                <w:rFonts w:ascii="Times New Roman" w:hAnsi="Times New Roman" w:cs="Helvetica"/>
                <w:b/>
                <w:color w:val="0000FF" w:themeColor="hyperlink"/>
                <w:u w:val="single"/>
              </w:rPr>
            </w:rPrChange>
          </w:rPr>
          <w:delText xml:space="preserve">Typical Scores: </w:delText>
        </w:r>
        <w:r w:rsidRPr="002018B1">
          <w:rPr>
            <w:rFonts w:ascii="Arial" w:hAnsi="Arial" w:cs="Helvetica"/>
            <w:rPrChange w:id="1653" w:author="Unknown" w:date="2014-01-27T09:55:00Z">
              <w:rPr>
                <w:rFonts w:ascii="Times New Roman" w:hAnsi="Times New Roman" w:cs="Helvetica"/>
                <w:color w:val="0000FF" w:themeColor="hyperlink"/>
                <w:u w:val="single"/>
              </w:rPr>
            </w:rPrChange>
          </w:rPr>
          <w:delText xml:space="preserve">Hake (1998) conducted a study of 62 introductory-level college courses and over 6500 students, to compare FCI scores based on type of teaching method. Teaching methods were broadly grouped ‘Traditional’ and ‘Interactive-Engagement’.  Traditional courses consisted primarily of passive-student lectures, ‘recipe-following’ laboratory sessions and algorithmic quantitative problem solving examinations. Interactive Engagement courses were those that were ‘designed in part to promote conceptual understanding through interactive engagement of students in heads-on (always) and hands-on (usually) activities which yield immediate feedback through discussion with peers and/or instructors’. Hake used a metric called the normalized gain to compare these two types of courses, defined as </w:delText>
        </w:r>
        <w:r w:rsidRPr="002018B1">
          <w:rPr>
            <w:rFonts w:ascii="Arial" w:hAnsi="Arial" w:cs="Helvetica"/>
            <w:position w:val="-10"/>
            <w:rPrChange w:id="1654" w:author="Unknown" w:date="2014-01-27T09:55:00Z">
              <w:rPr>
                <w:rFonts w:ascii="Arial" w:hAnsi="Arial" w:cs="Helvetica"/>
                <w:position w:val="-10"/>
              </w:rPr>
            </w:rPrChang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pt">
              <v:imagedata r:id="rId28" r:pict="rId29" o:title=""/>
            </v:shape>
          </w:pict>
        </w:r>
        <w:r w:rsidRPr="002018B1">
          <w:rPr>
            <w:rFonts w:ascii="Arial" w:hAnsi="Arial" w:cs="Helvetica"/>
            <w:position w:val="-28"/>
            <w:rPrChange w:id="1655" w:author="Unknown" w:date="2014-01-27T09:55:00Z">
              <w:rPr>
                <w:rFonts w:ascii="Arial" w:hAnsi="Arial" w:cs="Helvetica"/>
                <w:position w:val="-28"/>
              </w:rPr>
            </w:rPrChange>
          </w:rPr>
          <w:pict>
            <v:shape id="_x0000_i1026" type="#_x0000_t75" style="width:129pt;height:34pt">
              <v:imagedata r:id="rId30" r:pict="rId31" o:title=""/>
            </v:shape>
          </w:pict>
        </w:r>
      </w:del>
    </w:p>
    <w:p w:rsidR="002018B1" w:rsidRPr="002018B1" w:rsidRDefault="002018B1" w:rsidP="002018B1">
      <w:pPr>
        <w:widowControl w:val="0"/>
        <w:autoSpaceDE w:val="0"/>
        <w:autoSpaceDN w:val="0"/>
        <w:adjustRightInd w:val="0"/>
        <w:spacing w:after="60"/>
        <w:rPr>
          <w:del w:id="1656" w:author="Unknown"/>
          <w:rFonts w:ascii="Arial" w:hAnsi="Arial" w:cs="Helvetica"/>
          <w:rPrChange w:id="1657" w:author="Unknown" w:date="2014-01-27T09:55:00Z">
            <w:rPr>
              <w:del w:id="1658" w:author="Unknown"/>
              <w:rFonts w:ascii="Times New Roman" w:hAnsi="Times New Roman" w:cs="Helvetica"/>
            </w:rPr>
          </w:rPrChange>
        </w:rPr>
        <w:pPrChange w:id="1659" w:author="Unknown" w:date="2014-01-27T09:57:00Z">
          <w:pPr>
            <w:widowControl w:val="0"/>
            <w:autoSpaceDE w:val="0"/>
            <w:autoSpaceDN w:val="0"/>
            <w:adjustRightInd w:val="0"/>
            <w:spacing w:after="120"/>
          </w:pPr>
        </w:pPrChange>
      </w:pPr>
      <w:del w:id="1660" w:author="Unknown">
        <w:r w:rsidRPr="002018B1">
          <w:rPr>
            <w:rFonts w:ascii="Arial" w:hAnsi="Arial" w:cs="Helvetica"/>
            <w:position w:val="-28"/>
            <w:rPrChange w:id="1661" w:author="Unknown" w:date="2014-01-27T09:55:00Z">
              <w:rPr>
                <w:rFonts w:ascii="Times New Roman" w:hAnsi="Times New Roman" w:cs="Helvetica"/>
                <w:color w:val="0000FF" w:themeColor="hyperlink"/>
                <w:position w:val="-28"/>
                <w:u w:val="single"/>
              </w:rPr>
            </w:rPrChange>
          </w:rPr>
          <w:delText>Hake recommended using &lt;g&gt; as a measure because he found it to be independent of pre-test score but highly dependent on teaching methods; these two properties make it useful for comparing teaching methods across populations with different backgrounds. Hake found:</w:delText>
        </w:r>
      </w:del>
    </w:p>
    <w:p w:rsidR="002018B1" w:rsidRPr="002018B1" w:rsidRDefault="002018B1" w:rsidP="002018B1">
      <w:pPr>
        <w:widowControl w:val="0"/>
        <w:autoSpaceDE w:val="0"/>
        <w:autoSpaceDN w:val="0"/>
        <w:adjustRightInd w:val="0"/>
        <w:spacing w:after="60"/>
        <w:ind w:firstLine="720"/>
        <w:rPr>
          <w:del w:id="1662" w:author="Unknown"/>
          <w:rFonts w:ascii="Arial" w:hAnsi="Arial" w:cs="Arial"/>
          <w:color w:val="1A1A1A"/>
          <w:szCs w:val="26"/>
          <w:rPrChange w:id="1663" w:author="Unknown" w:date="2014-01-27T09:55:00Z">
            <w:rPr>
              <w:del w:id="1664" w:author="Unknown"/>
              <w:rFonts w:ascii="Times New Roman" w:hAnsi="Times New Roman" w:cs="Arial"/>
              <w:color w:val="1A1A1A"/>
              <w:szCs w:val="26"/>
            </w:rPr>
          </w:rPrChange>
        </w:rPr>
        <w:pPrChange w:id="1665" w:author="Unknown" w:date="2014-01-27T09:57:00Z">
          <w:pPr>
            <w:widowControl w:val="0"/>
            <w:autoSpaceDE w:val="0"/>
            <w:autoSpaceDN w:val="0"/>
            <w:adjustRightInd w:val="0"/>
            <w:ind w:firstLine="720"/>
          </w:pPr>
        </w:pPrChange>
      </w:pPr>
      <w:del w:id="1666" w:author="Unknown">
        <w:r w:rsidRPr="002018B1">
          <w:rPr>
            <w:rFonts w:ascii="Arial" w:hAnsi="Arial" w:cs="Arial"/>
            <w:color w:val="1A1A1A"/>
            <w:szCs w:val="26"/>
            <w:rPrChange w:id="1667" w:author="Unknown" w:date="2014-01-27T09:55:00Z">
              <w:rPr>
                <w:rFonts w:ascii="Times New Roman" w:hAnsi="Times New Roman" w:cs="Arial"/>
                <w:color w:val="1A1A1A"/>
                <w:szCs w:val="26"/>
                <w:u w:val="single"/>
              </w:rPr>
            </w:rPrChange>
          </w:rPr>
          <w:delText xml:space="preserve">for 14 "traditional" courses </w:delText>
        </w:r>
        <w:r w:rsidRPr="002018B1">
          <w:rPr>
            <w:rFonts w:ascii="Arial" w:hAnsi="Arial" w:cs="Arial"/>
            <w:color w:val="1A1A1A"/>
            <w:position w:val="-10"/>
            <w:szCs w:val="26"/>
            <w:rPrChange w:id="1668" w:author="Unknown" w:date="2014-01-27T09:55:00Z">
              <w:rPr>
                <w:rFonts w:ascii="Arial" w:hAnsi="Arial" w:cs="Arial"/>
                <w:color w:val="1A1A1A"/>
                <w:position w:val="-10"/>
                <w:szCs w:val="26"/>
              </w:rPr>
            </w:rPrChange>
          </w:rPr>
          <w:pict>
            <v:shape id="_x0000_i1027" type="#_x0000_t75" style="width:17pt;height:17pt">
              <v:imagedata r:id="rId32" r:pict="rId33" o:title=""/>
            </v:shape>
          </w:pict>
        </w:r>
        <w:r w:rsidRPr="002018B1">
          <w:rPr>
            <w:rFonts w:ascii="Arial" w:hAnsi="Arial" w:cs="Arial"/>
            <w:color w:val="1A1A1A"/>
            <w:szCs w:val="26"/>
            <w:rPrChange w:id="1669" w:author="Unknown" w:date="2014-01-27T09:55:00Z">
              <w:rPr>
                <w:rFonts w:ascii="Times New Roman" w:hAnsi="Times New Roman" w:cs="Arial"/>
                <w:color w:val="1A1A1A"/>
                <w:szCs w:val="26"/>
                <w:u w:val="single"/>
              </w:rPr>
            </w:rPrChange>
          </w:rPr>
          <w:delText>=.23 ± .04 std. dev.</w:delText>
        </w:r>
      </w:del>
    </w:p>
    <w:p w:rsidR="002018B1" w:rsidRPr="002018B1" w:rsidRDefault="002018B1" w:rsidP="002018B1">
      <w:pPr>
        <w:widowControl w:val="0"/>
        <w:autoSpaceDE w:val="0"/>
        <w:autoSpaceDN w:val="0"/>
        <w:adjustRightInd w:val="0"/>
        <w:spacing w:after="60"/>
        <w:ind w:firstLine="720"/>
        <w:rPr>
          <w:del w:id="1670" w:author="Unknown"/>
          <w:rFonts w:ascii="Arial" w:hAnsi="Arial" w:cs="Arial"/>
          <w:color w:val="1A1A1A"/>
          <w:szCs w:val="26"/>
          <w:rPrChange w:id="1671" w:author="Unknown" w:date="2014-01-27T09:55:00Z">
            <w:rPr>
              <w:del w:id="1672" w:author="Unknown"/>
              <w:rFonts w:ascii="Times New Roman" w:hAnsi="Times New Roman" w:cs="Arial"/>
              <w:color w:val="1A1A1A"/>
              <w:szCs w:val="26"/>
            </w:rPr>
          </w:rPrChange>
        </w:rPr>
        <w:pPrChange w:id="1673" w:author="Unknown" w:date="2014-01-27T09:57:00Z">
          <w:pPr>
            <w:widowControl w:val="0"/>
            <w:autoSpaceDE w:val="0"/>
            <w:autoSpaceDN w:val="0"/>
            <w:adjustRightInd w:val="0"/>
            <w:ind w:firstLine="720"/>
          </w:pPr>
        </w:pPrChange>
      </w:pPr>
      <w:del w:id="1674" w:author="Unknown">
        <w:r w:rsidRPr="002018B1">
          <w:rPr>
            <w:rFonts w:ascii="Arial" w:hAnsi="Arial" w:cs="Arial"/>
            <w:color w:val="1A1A1A"/>
            <w:szCs w:val="26"/>
            <w:rPrChange w:id="1675" w:author="Unknown" w:date="2014-01-27T09:55:00Z">
              <w:rPr>
                <w:rFonts w:ascii="Times New Roman" w:hAnsi="Times New Roman" w:cs="Arial"/>
                <w:color w:val="1A1A1A"/>
                <w:szCs w:val="26"/>
                <w:u w:val="single"/>
              </w:rPr>
            </w:rPrChange>
          </w:rPr>
          <w:delText>for 48 "interactive engagement" courses</w:delText>
        </w:r>
        <w:r w:rsidRPr="002018B1">
          <w:rPr>
            <w:rFonts w:ascii="Arial" w:hAnsi="Arial" w:cs="Arial"/>
            <w:color w:val="1A1A1A"/>
            <w:position w:val="-10"/>
            <w:szCs w:val="26"/>
            <w:rPrChange w:id="1676" w:author="Unknown" w:date="2014-01-27T09:55:00Z">
              <w:rPr>
                <w:rFonts w:ascii="Arial" w:hAnsi="Arial" w:cs="Arial"/>
                <w:color w:val="1A1A1A"/>
                <w:position w:val="-10"/>
                <w:szCs w:val="26"/>
              </w:rPr>
            </w:rPrChange>
          </w:rPr>
          <w:pict>
            <v:shape id="_x0000_i1028" type="#_x0000_t75" style="width:17pt;height:17pt">
              <v:imagedata r:id="rId34" r:pict="rId35" o:title=""/>
            </v:shape>
          </w:pict>
        </w:r>
        <w:r w:rsidRPr="002018B1">
          <w:rPr>
            <w:rFonts w:ascii="Arial" w:hAnsi="Arial" w:cs="Arial"/>
            <w:color w:val="1A1A1A"/>
            <w:szCs w:val="26"/>
            <w:rPrChange w:id="1677" w:author="Unknown" w:date="2014-01-27T09:55:00Z">
              <w:rPr>
                <w:rFonts w:ascii="Times New Roman" w:hAnsi="Times New Roman" w:cs="Arial"/>
                <w:color w:val="1A1A1A"/>
                <w:szCs w:val="26"/>
                <w:u w:val="single"/>
              </w:rPr>
            </w:rPrChange>
          </w:rPr>
          <w:delText>=.48 ± .14 std. dev.</w:delText>
        </w:r>
      </w:del>
    </w:p>
    <w:p w:rsidR="002018B1" w:rsidRPr="002018B1" w:rsidRDefault="002018B1" w:rsidP="002018B1">
      <w:pPr>
        <w:widowControl w:val="0"/>
        <w:autoSpaceDE w:val="0"/>
        <w:autoSpaceDN w:val="0"/>
        <w:adjustRightInd w:val="0"/>
        <w:spacing w:after="60"/>
        <w:rPr>
          <w:del w:id="1678" w:author="Unknown"/>
          <w:rFonts w:ascii="Arial" w:hAnsi="Arial" w:cs="Arial"/>
          <w:color w:val="1A1A1A"/>
          <w:szCs w:val="26"/>
          <w:rPrChange w:id="1679" w:author="Unknown" w:date="2014-01-27T09:55:00Z">
            <w:rPr>
              <w:del w:id="1680" w:author="Unknown"/>
              <w:rFonts w:ascii="Times New Roman" w:hAnsi="Times New Roman" w:cs="Arial"/>
              <w:color w:val="1A1A1A"/>
              <w:szCs w:val="26"/>
            </w:rPr>
          </w:rPrChange>
        </w:rPr>
        <w:pPrChange w:id="1681" w:author="Unknown" w:date="2014-01-27T09:57:00Z">
          <w:pPr>
            <w:widowControl w:val="0"/>
            <w:autoSpaceDE w:val="0"/>
            <w:autoSpaceDN w:val="0"/>
            <w:adjustRightInd w:val="0"/>
          </w:pPr>
        </w:pPrChange>
      </w:pPr>
    </w:p>
    <w:p w:rsidR="002018B1" w:rsidRPr="002018B1" w:rsidRDefault="0095301F" w:rsidP="002018B1">
      <w:pPr>
        <w:widowControl w:val="0"/>
        <w:autoSpaceDE w:val="0"/>
        <w:autoSpaceDN w:val="0"/>
        <w:adjustRightInd w:val="0"/>
        <w:spacing w:after="60"/>
        <w:jc w:val="center"/>
        <w:rPr>
          <w:del w:id="1682" w:author="Unknown"/>
          <w:rFonts w:ascii="Arial" w:hAnsi="Arial" w:cs="Arial"/>
          <w:color w:val="1A1A1A"/>
          <w:szCs w:val="26"/>
          <w:rPrChange w:id="1683" w:author="Unknown" w:date="2014-01-27T09:55:00Z">
            <w:rPr>
              <w:del w:id="1684" w:author="Unknown"/>
              <w:rFonts w:ascii="Times New Roman" w:hAnsi="Times New Roman" w:cs="Arial"/>
              <w:color w:val="1A1A1A"/>
              <w:szCs w:val="26"/>
            </w:rPr>
          </w:rPrChange>
        </w:rPr>
        <w:pPrChange w:id="1685" w:author="Unknown" w:date="2014-01-27T09:57:00Z">
          <w:pPr>
            <w:widowControl w:val="0"/>
            <w:autoSpaceDE w:val="0"/>
            <w:autoSpaceDN w:val="0"/>
            <w:adjustRightInd w:val="0"/>
            <w:jc w:val="center"/>
          </w:pPr>
        </w:pPrChange>
      </w:pPr>
      <w:del w:id="1686" w:author="Unknown">
        <w:r>
          <w:rPr>
            <w:rFonts w:ascii="Arial" w:hAnsi="Arial" w:cs="Arial"/>
            <w:noProof/>
            <w:color w:val="1A1A1A"/>
            <w:szCs w:val="26"/>
            <w:rPrChange w:id="1687" w:author="Unknown">
              <w:rPr>
                <w:noProof/>
                <w:color w:val="0000FF" w:themeColor="hyperlink"/>
                <w:u w:val="single"/>
              </w:rPr>
            </w:rPrChange>
          </w:rPr>
          <w:drawing>
            <wp:inline distT="0" distB="0" distL="0" distR="0">
              <wp:extent cx="4159001" cy="2882900"/>
              <wp:effectExtent l="25400" t="0" r="6599" b="0"/>
              <wp:docPr id="3" name="Picture 0" descr="Hak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tiff"/>
                      <pic:cNvPicPr/>
                    </pic:nvPicPr>
                    <pic:blipFill>
                      <a:blip r:embed="rId36"/>
                      <a:stretch>
                        <a:fillRect/>
                      </a:stretch>
                    </pic:blipFill>
                    <pic:spPr>
                      <a:xfrm>
                        <a:off x="0" y="0"/>
                        <a:ext cx="4165260" cy="2887239"/>
                      </a:xfrm>
                      <a:prstGeom prst="rect">
                        <a:avLst/>
                      </a:prstGeom>
                    </pic:spPr>
                  </pic:pic>
                </a:graphicData>
              </a:graphic>
            </wp:inline>
          </w:drawing>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688" w:author="Unknown"/>
          <w:rFonts w:ascii="Arial" w:hAnsi="Arial" w:cs="Helvetica"/>
          <w:rPrChange w:id="1689" w:author="Unknown" w:date="2014-01-27T09:55:00Z">
            <w:rPr>
              <w:del w:id="1690" w:author="Unknown"/>
              <w:rFonts w:ascii="Times New Roman" w:hAnsi="Times New Roman" w:cs="Helvetica"/>
            </w:rPr>
          </w:rPrChange>
        </w:rPr>
        <w:pPrChange w:id="1691"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692" w:author="Unknown">
        <w:r w:rsidRPr="002018B1">
          <w:rPr>
            <w:rFonts w:ascii="Arial" w:hAnsi="Arial" w:cs="Helvetica"/>
            <w:b/>
            <w:rPrChange w:id="1693" w:author="Unknown" w:date="2014-01-27T09:55:00Z">
              <w:rPr>
                <w:rFonts w:ascii="Times New Roman" w:hAnsi="Times New Roman" w:cs="Helvetica"/>
                <w:b/>
                <w:color w:val="0000FF" w:themeColor="hyperlink"/>
                <w:u w:val="single"/>
              </w:rPr>
            </w:rPrChange>
          </w:rPr>
          <w:delText>Figure 1.</w:delText>
        </w:r>
        <w:r w:rsidRPr="002018B1">
          <w:rPr>
            <w:rFonts w:ascii="Arial" w:hAnsi="Arial" w:cs="Helvetica"/>
            <w:rPrChange w:id="1694" w:author="Unknown" w:date="2014-01-27T09:55:00Z">
              <w:rPr>
                <w:rFonts w:ascii="Times New Roman" w:hAnsi="Times New Roman" w:cs="Helvetica"/>
                <w:color w:val="0000FF" w:themeColor="hyperlink"/>
                <w:u w:val="single"/>
              </w:rPr>
            </w:rPrChange>
          </w:rPr>
          <w:delText xml:space="preserve"> Histogram of the average normalized gain. White bars show the fraction of 14 traditional courses (N=2084), and black bars show the fraction of 48 interactive engagement courses (N=4458) (Hake, 1998) </w:delText>
        </w:r>
      </w:del>
    </w:p>
    <w:p w:rsidR="002018B1" w:rsidRPr="002018B1" w:rsidRDefault="002018B1" w:rsidP="002018B1">
      <w:pPr>
        <w:widowControl w:val="0"/>
        <w:autoSpaceDE w:val="0"/>
        <w:autoSpaceDN w:val="0"/>
        <w:adjustRightInd w:val="0"/>
        <w:spacing w:after="60"/>
        <w:rPr>
          <w:del w:id="1695" w:author="Unknown"/>
          <w:rFonts w:ascii="Arial" w:hAnsi="Arial" w:cs="Arial"/>
          <w:color w:val="1A1A1A"/>
          <w:szCs w:val="26"/>
          <w:rPrChange w:id="1696" w:author="Unknown" w:date="2014-01-27T09:55:00Z">
            <w:rPr>
              <w:del w:id="1697" w:author="Unknown"/>
              <w:rFonts w:ascii="Times New Roman" w:hAnsi="Times New Roman" w:cs="Arial"/>
              <w:color w:val="1A1A1A"/>
              <w:szCs w:val="26"/>
            </w:rPr>
          </w:rPrChange>
        </w:rPr>
        <w:pPrChange w:id="1698" w:author="Unknown" w:date="2014-01-27T09:57:00Z">
          <w:pPr>
            <w:widowControl w:val="0"/>
            <w:autoSpaceDE w:val="0"/>
            <w:autoSpaceDN w:val="0"/>
            <w:adjustRightInd w:val="0"/>
            <w:spacing w:after="120"/>
          </w:pPr>
        </w:pPrChange>
      </w:pPr>
      <w:del w:id="1699" w:author="Unknown">
        <w:r w:rsidRPr="002018B1">
          <w:rPr>
            <w:rFonts w:ascii="Arial" w:hAnsi="Arial" w:cs="Arial"/>
            <w:color w:val="1A1A1A"/>
            <w:szCs w:val="26"/>
            <w:rPrChange w:id="1700" w:author="Unknown" w:date="2014-01-27T09:55:00Z">
              <w:rPr>
                <w:rFonts w:ascii="Times New Roman" w:hAnsi="Times New Roman" w:cs="Arial"/>
                <w:color w:val="1A1A1A"/>
                <w:szCs w:val="26"/>
                <w:u w:val="single"/>
              </w:rPr>
            </w:rPrChange>
          </w:rPr>
          <w:delText>[As the database is populated, a similar on graph will be included depicting scores from the database]</w:delText>
        </w:r>
      </w:del>
    </w:p>
    <w:p w:rsidR="002018B1" w:rsidRPr="002018B1" w:rsidRDefault="002018B1" w:rsidP="002018B1">
      <w:pPr>
        <w:widowControl w:val="0"/>
        <w:autoSpaceDE w:val="0"/>
        <w:autoSpaceDN w:val="0"/>
        <w:adjustRightInd w:val="0"/>
        <w:spacing w:after="60"/>
        <w:rPr>
          <w:del w:id="1701" w:author="Unknown"/>
          <w:rFonts w:ascii="Arial" w:hAnsi="Arial" w:cs="Arial"/>
          <w:color w:val="1A1A1A"/>
          <w:szCs w:val="26"/>
          <w:rPrChange w:id="1702" w:author="Unknown" w:date="2014-01-27T09:55:00Z">
            <w:rPr>
              <w:del w:id="1703" w:author="Unknown"/>
              <w:rFonts w:ascii="Times New Roman" w:hAnsi="Times New Roman" w:cs="Arial"/>
              <w:color w:val="1A1A1A"/>
              <w:szCs w:val="26"/>
            </w:rPr>
          </w:rPrChange>
        </w:rPr>
        <w:pPrChange w:id="1704" w:author="Unknown" w:date="2014-01-27T09:57:00Z">
          <w:pPr>
            <w:widowControl w:val="0"/>
            <w:autoSpaceDE w:val="0"/>
            <w:autoSpaceDN w:val="0"/>
            <w:adjustRightInd w:val="0"/>
          </w:pPr>
        </w:pPrChange>
      </w:pPr>
      <w:del w:id="1705" w:author="Unknown">
        <w:r w:rsidRPr="002018B1">
          <w:rPr>
            <w:rFonts w:ascii="Arial" w:hAnsi="Arial" w:cs="Arial"/>
            <w:color w:val="1A1A1A"/>
            <w:szCs w:val="26"/>
            <w:rPrChange w:id="1706" w:author="Unknown" w:date="2014-01-27T09:55:00Z">
              <w:rPr>
                <w:rFonts w:ascii="Times New Roman" w:hAnsi="Times New Roman" w:cs="Arial"/>
                <w:color w:val="1A1A1A"/>
                <w:szCs w:val="26"/>
                <w:u w:val="single"/>
              </w:rPr>
            </w:rPrChange>
          </w:rPr>
          <w:delText xml:space="preserve">More recent studies have consistently found that the range of normalized gains for courses taught with interactive engagement and traditional lecture methods fall within the ranges in the original Hake study. </w:delText>
        </w:r>
      </w:del>
    </w:p>
    <w:p w:rsidR="002018B1" w:rsidRPr="002018B1" w:rsidRDefault="002018B1" w:rsidP="002018B1">
      <w:pPr>
        <w:widowControl w:val="0"/>
        <w:autoSpaceDE w:val="0"/>
        <w:autoSpaceDN w:val="0"/>
        <w:adjustRightInd w:val="0"/>
        <w:spacing w:after="60"/>
        <w:rPr>
          <w:del w:id="1707" w:author="Unknown"/>
          <w:rFonts w:ascii="Arial" w:hAnsi="Arial" w:cs="Arial"/>
          <w:color w:val="1A1A1A"/>
          <w:szCs w:val="26"/>
          <w:rPrChange w:id="1708" w:author="Unknown" w:date="2014-01-27T09:55:00Z">
            <w:rPr>
              <w:del w:id="1709" w:author="Unknown"/>
              <w:rFonts w:ascii="Times New Roman" w:hAnsi="Times New Roman" w:cs="Arial"/>
              <w:color w:val="1A1A1A"/>
              <w:szCs w:val="26"/>
            </w:rPr>
          </w:rPrChange>
        </w:rPr>
        <w:pPrChange w:id="1710" w:author="Unknown" w:date="2014-01-27T09:57:00Z">
          <w:pPr>
            <w:widowControl w:val="0"/>
            <w:autoSpaceDE w:val="0"/>
            <w:autoSpaceDN w:val="0"/>
            <w:adjustRightInd w:val="0"/>
          </w:pPr>
        </w:pPrChange>
      </w:pPr>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11" w:author="Unknown"/>
          <w:rFonts w:ascii="Arial" w:hAnsi="Arial" w:cs="Helvetica"/>
          <w:rPrChange w:id="1712" w:author="Unknown" w:date="2014-01-27T09:55:00Z">
            <w:rPr>
              <w:del w:id="1713" w:author="Unknown"/>
              <w:rFonts w:ascii="Times New Roman" w:hAnsi="Times New Roman" w:cs="Helvetica"/>
            </w:rPr>
          </w:rPrChange>
        </w:rPr>
        <w:pPrChange w:id="171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15" w:author="Unknown">
        <w:r w:rsidRPr="002018B1">
          <w:rPr>
            <w:rFonts w:ascii="Arial" w:hAnsi="Arial" w:cs="Helvetica"/>
            <w:b/>
            <w:rPrChange w:id="1716" w:author="Unknown" w:date="2014-01-27T09:55:00Z">
              <w:rPr>
                <w:rFonts w:ascii="Times New Roman" w:hAnsi="Times New Roman" w:cs="Helvetica"/>
                <w:b/>
                <w:color w:val="0000FF" w:themeColor="hyperlink"/>
                <w:u w:val="single"/>
              </w:rPr>
            </w:rPrChange>
          </w:rPr>
          <w:delText xml:space="preserve">Analyzing your scores: </w:delText>
        </w:r>
        <w:r w:rsidRPr="002018B1">
          <w:rPr>
            <w:rFonts w:ascii="Arial" w:hAnsi="Arial" w:cs="Helvetica"/>
            <w:rPrChange w:id="1717" w:author="Unknown" w:date="2014-01-27T09:55:00Z">
              <w:rPr>
                <w:rFonts w:ascii="Times New Roman" w:hAnsi="Times New Roman" w:cs="Helvetica"/>
                <w:color w:val="0000FF" w:themeColor="hyperlink"/>
                <w:u w:val="single"/>
              </w:rPr>
            </w:rPrChange>
          </w:rPr>
          <w:delText>FCI scores are useful for helping an instructor judge the effectiveness of his or her teaching; so looking at the average score for the entire class or the distribution of scores is most useful. The average normalized gain metric is useful for determining how much students’ scores increased compared to how much the scores could have increased. This allows for comparisons of courses where pre- and post-test scores are very different. It has become convention to use this metric to compare FCI scores. To find the average normalized gain for your class:</w:delText>
        </w:r>
      </w:del>
    </w:p>
    <w:p w:rsidR="002018B1" w:rsidRPr="002018B1" w:rsidRDefault="002018B1" w:rsidP="002018B1">
      <w:pPr>
        <w:pStyle w:val="ListParagraph"/>
        <w:widowControl w:val="0"/>
        <w:numPr>
          <w:ilvl w:val="0"/>
          <w:numId w:val="6"/>
          <w:numberingChange w:id="1718" w:author="Unknown" w:date="2013-06-25T13:37:00Z" w:original="%1: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19" w:author="Unknown"/>
          <w:rFonts w:ascii="Arial" w:hAnsi="Arial" w:cs="Helvetica"/>
          <w:rPrChange w:id="1720" w:author="Unknown" w:date="2014-01-27T09:55:00Z">
            <w:rPr>
              <w:del w:id="1721" w:author="Unknown"/>
              <w:rFonts w:ascii="Times New Roman" w:hAnsi="Times New Roman" w:cs="Helvetica"/>
            </w:rPr>
          </w:rPrChange>
        </w:rPr>
        <w:pPrChange w:id="1722"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23" w:author="Unknown">
        <w:r w:rsidRPr="002018B1">
          <w:rPr>
            <w:rFonts w:ascii="Arial" w:hAnsi="Arial" w:cs="Helvetica"/>
            <w:rPrChange w:id="1724" w:author="Unknown" w:date="2014-01-27T09:55:00Z">
              <w:rPr>
                <w:rFonts w:ascii="Times New Roman" w:hAnsi="Times New Roman" w:cs="Helvetica"/>
                <w:color w:val="0000FF" w:themeColor="hyperlink"/>
                <w:u w:val="single"/>
              </w:rPr>
            </w:rPrChange>
          </w:rPr>
          <w:delText xml:space="preserve">Eliminate students who didn’t take both the pre- and post-test. </w:delText>
        </w:r>
      </w:del>
    </w:p>
    <w:p w:rsidR="002018B1" w:rsidRPr="002018B1" w:rsidRDefault="002018B1" w:rsidP="002018B1">
      <w:pPr>
        <w:pStyle w:val="ListParagraph"/>
        <w:widowControl w:val="0"/>
        <w:numPr>
          <w:ilvl w:val="0"/>
          <w:numId w:val="6"/>
          <w:numberingChange w:id="1725" w:author="Unknown" w:date="2013-06-25T13:37:00Z" w:original="%1: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26" w:author="Unknown"/>
          <w:rFonts w:ascii="Arial" w:hAnsi="Arial" w:cs="Helvetica"/>
          <w:rPrChange w:id="1727" w:author="Unknown" w:date="2014-01-27T09:55:00Z">
            <w:rPr>
              <w:del w:id="1728" w:author="Unknown"/>
              <w:rFonts w:ascii="Times New Roman" w:hAnsi="Times New Roman" w:cs="Helvetica"/>
            </w:rPr>
          </w:rPrChange>
        </w:rPr>
        <w:pPrChange w:id="1729"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30" w:author="Unknown">
        <w:r w:rsidRPr="002018B1">
          <w:rPr>
            <w:rFonts w:ascii="Arial" w:hAnsi="Arial" w:cs="Helvetica"/>
            <w:rPrChange w:id="1731" w:author="Unknown" w:date="2014-01-27T09:55:00Z">
              <w:rPr>
                <w:rFonts w:ascii="Times New Roman" w:hAnsi="Times New Roman" w:cs="Helvetica"/>
                <w:color w:val="0000FF" w:themeColor="hyperlink"/>
                <w:u w:val="single"/>
              </w:rPr>
            </w:rPrChange>
          </w:rPr>
          <w:delText xml:space="preserve">Calculate the average pre-test and post-test score for each student who took both the pre- and post-test. </w:delText>
        </w:r>
      </w:del>
    </w:p>
    <w:p w:rsidR="002018B1" w:rsidRPr="002018B1" w:rsidRDefault="002018B1" w:rsidP="002018B1">
      <w:pPr>
        <w:pStyle w:val="ListParagraph"/>
        <w:widowControl w:val="0"/>
        <w:numPr>
          <w:ilvl w:val="0"/>
          <w:numId w:val="6"/>
          <w:numberingChange w:id="1732" w:author="Unknown" w:date="2013-06-25T13:37:00Z" w:original="%1: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33" w:author="Unknown"/>
          <w:rFonts w:ascii="Arial" w:hAnsi="Arial" w:cs="Helvetica"/>
          <w:rPrChange w:id="1734" w:author="Unknown" w:date="2014-01-27T09:55:00Z">
            <w:rPr>
              <w:del w:id="1735" w:author="Unknown"/>
              <w:rFonts w:ascii="Times New Roman" w:hAnsi="Times New Roman" w:cs="Helvetica"/>
            </w:rPr>
          </w:rPrChange>
        </w:rPr>
        <w:pPrChange w:id="1736"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37" w:author="Unknown">
        <w:r w:rsidRPr="002018B1">
          <w:rPr>
            <w:rFonts w:ascii="Arial" w:hAnsi="Arial" w:cs="Helvetica"/>
            <w:rPrChange w:id="1738" w:author="Unknown" w:date="2014-01-27T09:55:00Z">
              <w:rPr>
                <w:rFonts w:ascii="Times New Roman" w:hAnsi="Times New Roman" w:cs="Helvetica"/>
                <w:color w:val="0000FF" w:themeColor="hyperlink"/>
                <w:u w:val="single"/>
              </w:rPr>
            </w:rPrChange>
          </w:rPr>
          <w:delText xml:space="preserve">Use these to calculate the class average pre-test score, </w:delText>
        </w:r>
        <w:r w:rsidRPr="002018B1">
          <w:rPr>
            <w:rFonts w:ascii="Arial" w:hAnsi="Arial"/>
            <w:position w:val="-10"/>
            <w:rPrChange w:id="1739" w:author="Unknown" w:date="2014-01-27T09:55:00Z">
              <w:rPr>
                <w:rFonts w:ascii="Arial" w:hAnsi="Arial"/>
                <w:position w:val="-10"/>
              </w:rPr>
            </w:rPrChange>
          </w:rPr>
          <w:pict>
            <v:shape id="_x0000_i1029" type="#_x0000_t75" style="width:57pt;height:17pt">
              <v:imagedata r:id="rId37" r:pict="rId38" o:title=""/>
            </v:shape>
          </w:pict>
        </w:r>
        <w:r w:rsidRPr="002018B1">
          <w:rPr>
            <w:rFonts w:ascii="Arial" w:hAnsi="Arial" w:cs="Helvetica"/>
            <w:rPrChange w:id="1740" w:author="Unknown" w:date="2014-01-27T09:55:00Z">
              <w:rPr>
                <w:rFonts w:ascii="Times New Roman" w:hAnsi="Times New Roman" w:cs="Helvetica"/>
                <w:color w:val="0000FF" w:themeColor="hyperlink"/>
                <w:u w:val="single"/>
              </w:rPr>
            </w:rPrChange>
          </w:rPr>
          <w:delText xml:space="preserve">, and post-test score, </w:delText>
        </w:r>
        <w:r w:rsidRPr="002018B1">
          <w:rPr>
            <w:rFonts w:ascii="Arial" w:hAnsi="Arial"/>
            <w:position w:val="-10"/>
            <w:rPrChange w:id="1741" w:author="Unknown" w:date="2014-01-27T09:55:00Z">
              <w:rPr>
                <w:rFonts w:ascii="Arial" w:hAnsi="Arial"/>
                <w:position w:val="-10"/>
              </w:rPr>
            </w:rPrChange>
          </w:rPr>
          <w:pict>
            <v:shape id="_x0000_i1030" type="#_x0000_t75" style="width:61pt;height:17pt">
              <v:imagedata r:id="rId39" r:pict="rId40" o:title=""/>
            </v:shape>
          </w:pict>
        </w:r>
        <w:r w:rsidRPr="002018B1">
          <w:rPr>
            <w:rFonts w:ascii="Arial" w:hAnsi="Arial" w:cs="Helvetica"/>
            <w:rPrChange w:id="1742" w:author="Unknown" w:date="2014-01-27T09:55:00Z">
              <w:rPr>
                <w:rFonts w:ascii="Times New Roman" w:hAnsi="Times New Roman" w:cs="Helvetica"/>
                <w:color w:val="0000FF" w:themeColor="hyperlink"/>
                <w:u w:val="single"/>
              </w:rPr>
            </w:rPrChange>
          </w:rPr>
          <w:delText xml:space="preserve">. </w:delText>
        </w:r>
      </w:del>
    </w:p>
    <w:p w:rsidR="002018B1" w:rsidRPr="002018B1" w:rsidRDefault="002018B1" w:rsidP="002018B1">
      <w:pPr>
        <w:pStyle w:val="ListParagraph"/>
        <w:widowControl w:val="0"/>
        <w:numPr>
          <w:ilvl w:val="0"/>
          <w:numId w:val="6"/>
          <w:numberingChange w:id="1743" w:author="Unknown" w:date="2013-06-25T13:37:00Z" w:original="%1: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44" w:author="Unknown"/>
          <w:rFonts w:ascii="Arial" w:hAnsi="Arial" w:cs="Helvetica"/>
          <w:rPrChange w:id="1745" w:author="Unknown" w:date="2014-01-27T09:55:00Z">
            <w:rPr>
              <w:del w:id="1746" w:author="Unknown"/>
              <w:rFonts w:ascii="Times New Roman" w:hAnsi="Times New Roman" w:cs="Helvetica"/>
            </w:rPr>
          </w:rPrChange>
        </w:rPr>
        <w:pPrChange w:id="1747"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48" w:author="Unknown">
        <w:r w:rsidRPr="002018B1">
          <w:rPr>
            <w:rFonts w:ascii="Arial" w:hAnsi="Arial" w:cs="Helvetica"/>
            <w:rPrChange w:id="1749" w:author="Unknown" w:date="2014-01-27T09:55:00Z">
              <w:rPr>
                <w:rFonts w:ascii="Times New Roman" w:hAnsi="Times New Roman" w:cs="Helvetica"/>
                <w:color w:val="0000FF" w:themeColor="hyperlink"/>
                <w:u w:val="single"/>
              </w:rPr>
            </w:rPrChange>
          </w:rPr>
          <w:delText>Find the average normalized gain</w:delText>
        </w:r>
        <w:r w:rsidRPr="002018B1">
          <w:rPr>
            <w:rFonts w:ascii="Arial" w:hAnsi="Arial"/>
            <w:position w:val="-10"/>
            <w:rPrChange w:id="1750" w:author="Unknown" w:date="2014-01-27T09:55:00Z">
              <w:rPr>
                <w:rFonts w:ascii="Arial" w:hAnsi="Arial"/>
                <w:position w:val="-10"/>
              </w:rPr>
            </w:rPrChange>
          </w:rPr>
          <w:pict>
            <v:shape id="_x0000_i1031" type="#_x0000_t75" style="width:17pt;height:17pt">
              <v:imagedata r:id="rId41" r:pict="rId42" o:title=""/>
            </v:shape>
          </w:pict>
        </w:r>
        <w:r w:rsidRPr="002018B1">
          <w:rPr>
            <w:rFonts w:ascii="Arial" w:hAnsi="Arial" w:cs="Helvetica"/>
            <w:rPrChange w:id="1751" w:author="Unknown" w:date="2014-01-27T09:55:00Z">
              <w:rPr>
                <w:rFonts w:ascii="Times New Roman" w:hAnsi="Times New Roman" w:cs="Helvetica"/>
                <w:color w:val="0000FF" w:themeColor="hyperlink"/>
                <w:u w:val="single"/>
              </w:rPr>
            </w:rPrChange>
          </w:rPr>
          <w:delText xml:space="preserve"> for your class using the formula shown above in the “Typical Scores” section.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52" w:author="Unknown"/>
          <w:rFonts w:ascii="Arial" w:hAnsi="Arial" w:cs="Helvetica"/>
          <w:rPrChange w:id="1753" w:author="Unknown" w:date="2014-01-27T09:55:00Z">
            <w:rPr>
              <w:del w:id="1754" w:author="Unknown"/>
              <w:rFonts w:ascii="Times New Roman" w:hAnsi="Times New Roman" w:cs="Helvetica"/>
            </w:rPr>
          </w:rPrChange>
        </w:rPr>
        <w:pPrChange w:id="1755"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56" w:author="Unknown">
        <w:r w:rsidRPr="002018B1">
          <w:rPr>
            <w:rFonts w:ascii="Arial" w:hAnsi="Arial" w:cs="Helvetica"/>
            <w:b/>
            <w:rPrChange w:id="1757" w:author="Unknown" w:date="2014-01-27T09:55:00Z">
              <w:rPr>
                <w:rFonts w:ascii="Times New Roman" w:hAnsi="Times New Roman" w:cs="Helvetica"/>
                <w:b/>
                <w:color w:val="0000FF" w:themeColor="hyperlink"/>
                <w:u w:val="single"/>
              </w:rPr>
            </w:rPrChange>
          </w:rPr>
          <w:delText xml:space="preserve">Interpreting your scores: </w:delText>
        </w:r>
        <w:r w:rsidRPr="002018B1">
          <w:rPr>
            <w:rFonts w:ascii="Arial" w:hAnsi="Arial" w:cs="Helvetica"/>
            <w:rPrChange w:id="1758" w:author="Unknown" w:date="2014-01-27T09:55:00Z">
              <w:rPr>
                <w:rFonts w:ascii="Times New Roman" w:hAnsi="Times New Roman" w:cs="Helvetica"/>
                <w:color w:val="0000FF" w:themeColor="hyperlink"/>
                <w:u w:val="single"/>
              </w:rPr>
            </w:rPrChange>
          </w:rPr>
          <w:delText xml:space="preserve">Hake (1998) proposed classifying </w:delText>
        </w:r>
        <w:r w:rsidRPr="002018B1">
          <w:rPr>
            <w:rFonts w:ascii="Arial" w:hAnsi="Arial" w:cs="Helvetica"/>
            <w:position w:val="-10"/>
            <w:rPrChange w:id="1759" w:author="Unknown" w:date="2014-01-27T09:55:00Z">
              <w:rPr>
                <w:rFonts w:ascii="Arial" w:hAnsi="Arial" w:cs="Helvetica"/>
                <w:position w:val="-10"/>
              </w:rPr>
            </w:rPrChange>
          </w:rPr>
          <w:pict>
            <v:shape id="_x0000_i1032" type="#_x0000_t75" style="width:17pt;height:17pt">
              <v:imagedata r:id="rId43" r:pict="rId44" o:title=""/>
            </v:shape>
          </w:pict>
        </w:r>
        <w:r w:rsidRPr="002018B1">
          <w:rPr>
            <w:rFonts w:ascii="Arial" w:hAnsi="Arial" w:cs="Helvetica"/>
            <w:rPrChange w:id="1760" w:author="Unknown" w:date="2014-01-27T09:55:00Z">
              <w:rPr>
                <w:rFonts w:ascii="Times New Roman" w:hAnsi="Times New Roman" w:cs="Helvetica"/>
                <w:color w:val="0000FF" w:themeColor="hyperlink"/>
                <w:u w:val="single"/>
              </w:rPr>
            </w:rPrChange>
          </w:rPr>
          <w:delText xml:space="preserve"> into the following categories: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61" w:author="Unknown"/>
          <w:rFonts w:ascii="Arial" w:hAnsi="Arial" w:cs="Helvetica"/>
          <w:rPrChange w:id="1762" w:author="Unknown" w:date="2014-01-27T09:55:00Z">
            <w:rPr>
              <w:del w:id="1763" w:author="Unknown"/>
              <w:rFonts w:ascii="Times New Roman" w:hAnsi="Times New Roman" w:cs="Helvetica"/>
            </w:rPr>
          </w:rPrChange>
        </w:rPr>
        <w:pPrChange w:id="176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PrChange>
      </w:pPr>
      <w:del w:id="1765" w:author="Unknown">
        <w:r w:rsidRPr="002018B1">
          <w:rPr>
            <w:rFonts w:ascii="Arial" w:hAnsi="Arial" w:cs="Helvetica"/>
            <w:rPrChange w:id="1766" w:author="Unknown" w:date="2014-01-27T09:55:00Z">
              <w:rPr>
                <w:rFonts w:ascii="Times New Roman" w:hAnsi="Times New Roman" w:cs="Helvetica"/>
                <w:color w:val="0000FF" w:themeColor="hyperlink"/>
                <w:u w:val="single"/>
              </w:rPr>
            </w:rPrChange>
          </w:rPr>
          <w:delText xml:space="preserve">‘High gain’ courses: </w:delText>
        </w:r>
        <w:r w:rsidRPr="002018B1">
          <w:rPr>
            <w:rFonts w:ascii="Arial" w:hAnsi="Arial" w:cs="Helvetica"/>
            <w:position w:val="-10"/>
            <w:rPrChange w:id="1767" w:author="Unknown" w:date="2014-01-27T09:55:00Z">
              <w:rPr>
                <w:rFonts w:ascii="Arial" w:hAnsi="Arial" w:cs="Helvetica"/>
                <w:position w:val="-10"/>
              </w:rPr>
            </w:rPrChange>
          </w:rPr>
          <w:pict>
            <v:shape id="_x0000_i1033" type="#_x0000_t75" style="width:17pt;height:17pt">
              <v:imagedata r:id="rId45" r:pict="rId46" o:title=""/>
            </v:shape>
          </w:pict>
        </w:r>
        <w:r w:rsidRPr="002018B1">
          <w:rPr>
            <w:rFonts w:ascii="Arial" w:hAnsi="Arial" w:cs="Helvetica"/>
            <w:rPrChange w:id="1768" w:author="Unknown" w:date="2014-01-27T09:55:00Z">
              <w:rPr>
                <w:rFonts w:ascii="Times New Roman" w:hAnsi="Times New Roman" w:cs="Helvetica"/>
                <w:color w:val="0000FF" w:themeColor="hyperlink"/>
                <w:u w:val="single"/>
              </w:rPr>
            </w:rPrChange>
          </w:rPr>
          <w:delText xml:space="preserve"> &gt; 0.7:</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69" w:author="Unknown"/>
          <w:rFonts w:ascii="Arial" w:hAnsi="Arial" w:cs="Helvetica"/>
          <w:rPrChange w:id="1770" w:author="Unknown" w:date="2014-01-27T09:55:00Z">
            <w:rPr>
              <w:del w:id="1771" w:author="Unknown"/>
              <w:rFonts w:ascii="Times New Roman" w:hAnsi="Times New Roman" w:cs="Helvetica"/>
            </w:rPr>
          </w:rPrChange>
        </w:rPr>
        <w:pPrChange w:id="1772"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PrChange>
      </w:pPr>
      <w:del w:id="1773" w:author="Unknown">
        <w:r w:rsidRPr="002018B1">
          <w:rPr>
            <w:rFonts w:ascii="Arial" w:hAnsi="Arial" w:cs="Helvetica"/>
            <w:rPrChange w:id="1774" w:author="Unknown" w:date="2014-01-27T09:55:00Z">
              <w:rPr>
                <w:rFonts w:ascii="Times New Roman" w:hAnsi="Times New Roman" w:cs="Helvetica"/>
                <w:color w:val="0000FF" w:themeColor="hyperlink"/>
                <w:u w:val="single"/>
              </w:rPr>
            </w:rPrChange>
          </w:rPr>
          <w:delText xml:space="preserve">‘Medium gain’ courses: 0.7 &gt; </w:delText>
        </w:r>
        <w:r w:rsidRPr="002018B1">
          <w:rPr>
            <w:rFonts w:ascii="Arial" w:hAnsi="Arial" w:cs="Helvetica"/>
            <w:position w:val="-10"/>
            <w:rPrChange w:id="1775" w:author="Unknown" w:date="2014-01-27T09:55:00Z">
              <w:rPr>
                <w:rFonts w:ascii="Arial" w:hAnsi="Arial" w:cs="Helvetica"/>
                <w:position w:val="-10"/>
              </w:rPr>
            </w:rPrChange>
          </w:rPr>
          <w:pict>
            <v:shape id="_x0000_i1034" type="#_x0000_t75" style="width:17pt;height:17pt">
              <v:imagedata r:id="rId47" r:pict="rId48" o:title=""/>
            </v:shape>
          </w:pict>
        </w:r>
        <w:r w:rsidRPr="002018B1">
          <w:rPr>
            <w:rFonts w:ascii="Arial" w:hAnsi="Arial" w:cs="Helvetica"/>
            <w:rPrChange w:id="1776" w:author="Unknown" w:date="2014-01-27T09:55:00Z">
              <w:rPr>
                <w:rFonts w:ascii="Times New Roman" w:hAnsi="Times New Roman" w:cs="Helvetica"/>
                <w:color w:val="0000FF" w:themeColor="hyperlink"/>
                <w:u w:val="single"/>
              </w:rPr>
            </w:rPrChange>
          </w:rPr>
          <w:delText xml:space="preserve"> &gt; 0.3</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77" w:author="Unknown"/>
          <w:rFonts w:ascii="Arial" w:hAnsi="Arial" w:cs="Helvetica"/>
          <w:rPrChange w:id="1778" w:author="Unknown" w:date="2014-01-27T09:55:00Z">
            <w:rPr>
              <w:del w:id="1779" w:author="Unknown"/>
              <w:rFonts w:ascii="Times New Roman" w:hAnsi="Times New Roman" w:cs="Helvetica"/>
            </w:rPr>
          </w:rPrChange>
        </w:rPr>
        <w:pPrChange w:id="1780"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81" w:author="Unknown">
        <w:r w:rsidRPr="002018B1">
          <w:rPr>
            <w:rFonts w:ascii="Arial" w:hAnsi="Arial" w:cs="Helvetica"/>
            <w:rPrChange w:id="1782" w:author="Unknown" w:date="2014-01-27T09:55:00Z">
              <w:rPr>
                <w:rFonts w:ascii="Times New Roman" w:hAnsi="Times New Roman" w:cs="Helvetica"/>
                <w:color w:val="0000FF" w:themeColor="hyperlink"/>
                <w:u w:val="single"/>
              </w:rPr>
            </w:rPrChange>
          </w:rPr>
          <w:delText xml:space="preserve">‘Low gain’ courses: </w:delText>
        </w:r>
        <w:r w:rsidRPr="002018B1">
          <w:rPr>
            <w:rFonts w:ascii="Arial" w:hAnsi="Arial" w:cs="Helvetica"/>
            <w:position w:val="-10"/>
            <w:rPrChange w:id="1783" w:author="Unknown" w:date="2014-01-27T09:55:00Z">
              <w:rPr>
                <w:rFonts w:ascii="Arial" w:hAnsi="Arial" w:cs="Helvetica"/>
                <w:position w:val="-10"/>
              </w:rPr>
            </w:rPrChange>
          </w:rPr>
          <w:pict>
            <v:shape id="_x0000_i1035" type="#_x0000_t75" style="width:17pt;height:17pt">
              <v:imagedata r:id="rId49" r:pict="rId50" o:title=""/>
            </v:shape>
          </w:pict>
        </w:r>
        <w:r w:rsidRPr="002018B1">
          <w:rPr>
            <w:rFonts w:ascii="Arial" w:hAnsi="Arial" w:cs="Helvetica"/>
            <w:rPrChange w:id="1784" w:author="Unknown" w:date="2014-01-27T09:55:00Z">
              <w:rPr>
                <w:rFonts w:ascii="Times New Roman" w:hAnsi="Times New Roman" w:cs="Helvetica"/>
                <w:color w:val="0000FF" w:themeColor="hyperlink"/>
                <w:u w:val="single"/>
              </w:rPr>
            </w:rPrChange>
          </w:rPr>
          <w:delText xml:space="preserve"> &lt; 0.3</w:delText>
        </w:r>
      </w:del>
    </w:p>
    <w:p w:rsidR="002018B1" w:rsidRPr="002018B1" w:rsidRDefault="002018B1" w:rsidP="002018B1">
      <w:pPr>
        <w:pStyle w:val="CommentText"/>
        <w:spacing w:after="60"/>
        <w:rPr>
          <w:del w:id="1785" w:author="Unknown"/>
          <w:rFonts w:ascii="Arial" w:hAnsi="Arial"/>
          <w:rPrChange w:id="1786" w:author="Unknown" w:date="2014-01-27T09:55:00Z">
            <w:rPr>
              <w:del w:id="1787" w:author="Unknown"/>
            </w:rPr>
          </w:rPrChange>
        </w:rPr>
        <w:pPrChange w:id="1788" w:author="Unknown" w:date="2014-01-27T09:57:00Z">
          <w:pPr>
            <w:pStyle w:val="CommentText"/>
            <w:spacing w:after="120"/>
          </w:pPr>
        </w:pPrChange>
      </w:pPr>
      <w:del w:id="1789" w:author="Unknown">
        <w:r w:rsidRPr="002018B1">
          <w:rPr>
            <w:rFonts w:ascii="Arial" w:hAnsi="Arial" w:cs="Helvetica"/>
            <w:rPrChange w:id="1790" w:author="Unknown" w:date="2014-01-27T09:55:00Z">
              <w:rPr>
                <w:rFonts w:ascii="Times New Roman" w:hAnsi="Times New Roman" w:cs="Helvetica"/>
                <w:color w:val="0000FF" w:themeColor="hyperlink"/>
                <w:u w:val="single"/>
              </w:rPr>
            </w:rPrChange>
          </w:rPr>
          <w:delText xml:space="preserve">In Hake’s study, no scores fell into the high gain region. All courses taught using “traditional” methods fell into the low gain region. Courses taught using “interactive engagement” methods fell into the low and medium gain categories. </w:delText>
        </w:r>
        <w:r w:rsidRPr="002018B1">
          <w:rPr>
            <w:rFonts w:ascii="Arial" w:hAnsi="Arial"/>
            <w:rPrChange w:id="1791" w:author="Unknown" w:date="2014-01-27T09:55:00Z">
              <w:rPr>
                <w:rFonts w:ascii="Times New Roman" w:hAnsi="Times New Roman"/>
                <w:color w:val="0000FF" w:themeColor="hyperlink"/>
                <w:u w:val="single"/>
              </w:rPr>
            </w:rPrChange>
          </w:rPr>
          <w:delText>The range of scores is narrow for traditional lectures while the range of scores is wide for “interactive engagement” methods. This is because the details of how the “interactive engagement” methods are implemented matter.</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92" w:author="Unknown"/>
          <w:rFonts w:ascii="Arial" w:hAnsi="Arial" w:cs="Helvetica"/>
          <w:rPrChange w:id="1793" w:author="Unknown" w:date="2014-01-27T09:55:00Z">
            <w:rPr>
              <w:del w:id="1794" w:author="Unknown"/>
              <w:rFonts w:ascii="Times New Roman" w:hAnsi="Times New Roman" w:cs="Helvetica"/>
            </w:rPr>
          </w:rPrChange>
        </w:rPr>
        <w:pPrChange w:id="1795"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96" w:author="Unknown">
        <w:r w:rsidRPr="002018B1">
          <w:rPr>
            <w:rFonts w:ascii="Arial" w:hAnsi="Arial" w:cs="Helvetica"/>
            <w:rPrChange w:id="1797" w:author="Unknown" w:date="2014-01-27T09:55:00Z">
              <w:rPr>
                <w:rFonts w:ascii="Times New Roman" w:hAnsi="Times New Roman" w:cs="Helvetica"/>
                <w:color w:val="0000FF" w:themeColor="hyperlink"/>
                <w:u w:val="single"/>
              </w:rPr>
            </w:rPrChange>
          </w:rPr>
          <w:delText>In some cases, normalized gain is not a good measure of instructional effectiveness. For example, if your course has a high drop rate, the weak students drop the course and the resulting normalized gain is inflated. A correlation between pre-test score and normalized gain has been found for some populations of students</w:delText>
        </w:r>
        <w:r w:rsidRPr="002018B1" w:rsidDel="008E6C1D">
          <w:rPr>
            <w:rFonts w:ascii="Arial" w:hAnsi="Arial" w:cs="Helvetica"/>
            <w:rPrChange w:id="1798"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799" w:author="Unknown" w:date="2014-01-27T09:55:00Z">
              <w:rPr>
                <w:rFonts w:ascii="Times New Roman" w:hAnsi="Times New Roman" w:cs="Helvetica"/>
                <w:color w:val="0000FF" w:themeColor="hyperlink"/>
                <w:u w:val="single"/>
              </w:rPr>
            </w:rPrChange>
          </w:rPr>
          <w:delInstrText>ADDIN CSL_CITATION {"mendeley": {"previouslyFormattedCitation": "(Coletta &amp; Phillips, 2005)"}, "citationItems": [{"uris": ["http://www.mendeley.com/documents/?uuid=8642ace1-4c9b-4c41-995b-7467ffa4d59c"], "id": "ITEM-1", "itemData": {"DOI": "10.1119/1.2117109", "type": "article-journal", "shortTitle": "Interpreting FCI scores", "author": [{"given": "Vincent P.", "dropping-particle": "", "suffix": "", "family": "Coletta", "parse-names": false, "non-dropping-particle": ""}, {"given": "Jeffrey A.", "dropping-particle": "", "suffix": "", "family": "Phillips", "parse-names": false, "non-dropping-particle": ""}], "issued": {"date-parts": [["2005", "12"]]}, "title": "Interpreting FCI scores: Normalized gain, preinstruction scores, and scientific reasoning ability", "page": "1172-1182", "volume": "73", "container-title": "American Journal of Physics", "issue": "12", "id": "ITEM-1"}}], "properties": {"noteIndex": 0}, "schema": "https://github.com/citation-style-language/schema/raw/master/csl-citation.json"}</w:delInstrText>
        </w:r>
        <w:r w:rsidRPr="002018B1" w:rsidDel="008E6C1D">
          <w:rPr>
            <w:rFonts w:ascii="Arial" w:hAnsi="Arial" w:cs="Helvetica"/>
            <w:rPrChange w:id="1800"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01" w:author="Unknown" w:date="2014-01-27T09:55:00Z">
              <w:rPr>
                <w:rFonts w:ascii="Times New Roman" w:hAnsi="Times New Roman" w:cs="Helvetica"/>
                <w:noProof/>
                <w:color w:val="0000FF" w:themeColor="hyperlink"/>
                <w:u w:val="single"/>
              </w:rPr>
            </w:rPrChange>
          </w:rPr>
          <w:delText>(Coletta &amp; Phillips, 2005)</w:delText>
        </w:r>
        <w:r w:rsidRPr="002018B1" w:rsidDel="008E6C1D">
          <w:rPr>
            <w:rFonts w:ascii="Arial" w:hAnsi="Arial" w:cs="Helvetica"/>
            <w:rPrChange w:id="1802"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803" w:author="Unknown" w:date="2014-01-27T09:55:00Z">
              <w:rPr>
                <w:rFonts w:ascii="Times New Roman" w:hAnsi="Times New Roman" w:cs="Helvetica"/>
                <w:color w:val="0000FF" w:themeColor="hyperlink"/>
                <w:u w:val="single"/>
              </w:rPr>
            </w:rPrChange>
          </w:rPr>
          <w:delText>. So in the cases where lower pre-test scores produce lower normalized gains, normalized gain is not a good measure of teaching effectiveness.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04" w:author="Unknown"/>
          <w:rFonts w:ascii="Arial" w:hAnsi="Arial" w:cs="Helvetica"/>
          <w:rPrChange w:id="1805" w:author="Unknown" w:date="2014-01-27T09:55:00Z">
            <w:rPr>
              <w:del w:id="1806" w:author="Unknown"/>
              <w:rFonts w:ascii="Times New Roman" w:hAnsi="Times New Roman" w:cs="Helvetica"/>
            </w:rPr>
          </w:rPrChange>
        </w:rPr>
        <w:pPrChange w:id="1807"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808" w:author="Unknown">
        <w:r w:rsidRPr="002018B1">
          <w:rPr>
            <w:rFonts w:ascii="Arial" w:hAnsi="Arial" w:cs="Helvetica"/>
            <w:b/>
            <w:rPrChange w:id="1809" w:author="Unknown" w:date="2014-01-27T09:55:00Z">
              <w:rPr>
                <w:rFonts w:ascii="Times New Roman" w:hAnsi="Times New Roman" w:cs="Helvetica"/>
                <w:b/>
                <w:color w:val="0000FF" w:themeColor="hyperlink"/>
                <w:u w:val="single"/>
              </w:rPr>
            </w:rPrChange>
          </w:rPr>
          <w:delText xml:space="preserve">Research: </w:delText>
        </w:r>
        <w:r w:rsidRPr="002018B1">
          <w:rPr>
            <w:rFonts w:ascii="Arial" w:hAnsi="Arial" w:cs="Helvetica"/>
            <w:rPrChange w:id="1810" w:author="Unknown" w:date="2014-01-27T09:55:00Z">
              <w:rPr>
                <w:rFonts w:ascii="Times New Roman" w:hAnsi="Times New Roman" w:cs="Helvetica"/>
                <w:color w:val="0000FF" w:themeColor="hyperlink"/>
                <w:u w:val="single"/>
              </w:rPr>
            </w:rPrChange>
          </w:rPr>
          <w:delText xml:space="preserve">About half of the questions on the FCI come from an earlier test called the Mechanics Diagnostic Test (MDT) </w:delText>
        </w:r>
        <w:r w:rsidRPr="002018B1" w:rsidDel="003639A6">
          <w:rPr>
            <w:rFonts w:ascii="Arial" w:hAnsi="Arial" w:cs="Arial"/>
            <w:color w:val="1A1A1A"/>
            <w:szCs w:val="26"/>
            <w:rPrChange w:id="1811" w:author="Unknown" w:date="2014-01-27T09:55:00Z">
              <w:rPr>
                <w:rFonts w:ascii="Times New Roman" w:hAnsi="Times New Roman" w:cs="Arial"/>
                <w:color w:val="1A1A1A"/>
                <w:szCs w:val="26"/>
                <w:u w:val="single"/>
              </w:rPr>
            </w:rPrChange>
          </w:rPr>
          <w:fldChar w:fldCharType="begin"/>
        </w:r>
        <w:r w:rsidR="00942EBC" w:rsidDel="003639A6">
          <w:rPr>
            <w:rFonts w:ascii="Arial" w:hAnsi="Arial" w:cs="Arial"/>
            <w:color w:val="1A1A1A"/>
            <w:szCs w:val="26"/>
          </w:rPr>
          <w:delInstrText>ADDIN CSL_CITATION {"mendeley": {"previouslyFormattedCitation": "(Halloun &amp; Hestenes, 1985)"}, "citationItems": [{"uris": ["http://www.mendeley.com/documents/?uuid=0681c0fe-8f96-4100-86c7-6ff93fba419c"], "id": "ITEM-1", "itemData": {"publisher": "AAPT", "DOI": "10.1119/1.14030", "type": "article-journal", "author": [{"given": "Ibrahim Abou", "dropping-particle": "", "suffix": "", "family": "Halloun", "parse-names": false, "non-dropping-particle": ""}, {"given": "David", "dropping-particle": "", "suffix": "", "family": "Hestenes", "parse-names": false, "non-dropping-particle": ""}], "issued": {"date-parts": [["1985"]]}, "abstract": "An instrument to assess the basic knowledge state of students taking a first course in physics has been designed and validated. Measurements with the instrument show that the student's initial qualitative, common sense beliefs about motion and causes has a large effect on performance in physics, but conventional instruction induces only a small change in those beliefs. &amp;copy;1985 American Association of Physics Teachers", "ISSN": "00029505", "page": "1043-1055", "volume": "53", "container-title": "American Journal of Physics", "title": "The initial knowledge state of college physics students", "issue": "11", "id": "ITEM-1"}}], "properties": {"noteIndex": 0}, "schema": "https://github.com/citation-style-language/schema/raw/master/csl-citation.json"}</w:delInstrText>
        </w:r>
        <w:r w:rsidRPr="002018B1" w:rsidDel="003639A6">
          <w:rPr>
            <w:rFonts w:ascii="Arial" w:hAnsi="Arial" w:cs="Arial"/>
            <w:color w:val="1A1A1A"/>
            <w:szCs w:val="26"/>
            <w:rPrChange w:id="1812"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813" w:author="Unknown" w:date="2014-01-27T09:55:00Z">
              <w:rPr>
                <w:rFonts w:ascii="Times New Roman" w:hAnsi="Times New Roman" w:cs="Arial"/>
                <w:noProof/>
                <w:color w:val="1A1A1A"/>
                <w:szCs w:val="26"/>
                <w:u w:val="single"/>
              </w:rPr>
            </w:rPrChange>
          </w:rPr>
          <w:delText>(Halloun &amp; Hestenes, 1985)</w:delText>
        </w:r>
        <w:r w:rsidRPr="002018B1" w:rsidDel="003639A6">
          <w:rPr>
            <w:rFonts w:ascii="Arial" w:hAnsi="Arial" w:cs="Arial"/>
            <w:color w:val="1A1A1A"/>
            <w:szCs w:val="26"/>
            <w:rPrChange w:id="1814"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815" w:author="Unknown" w:date="2014-01-27T09:55:00Z">
              <w:rPr>
                <w:rFonts w:ascii="Times New Roman" w:hAnsi="Times New Roman" w:cs="Arial"/>
                <w:color w:val="1A1A1A"/>
                <w:szCs w:val="26"/>
                <w:u w:val="single"/>
              </w:rPr>
            </w:rPrChange>
          </w:rPr>
          <w:delText xml:space="preserve">. </w:delText>
        </w:r>
        <w:r w:rsidRPr="002018B1">
          <w:rPr>
            <w:rFonts w:ascii="Arial" w:hAnsi="Arial" w:cs="Helvetica"/>
            <w:rPrChange w:id="1816" w:author="Unknown" w:date="2014-01-27T09:55:00Z">
              <w:rPr>
                <w:rFonts w:ascii="Times New Roman" w:hAnsi="Times New Roman" w:cs="Helvetica"/>
                <w:color w:val="0000FF" w:themeColor="hyperlink"/>
                <w:u w:val="single"/>
              </w:rPr>
            </w:rPrChange>
          </w:rPr>
          <w:delText xml:space="preserve">Extensive research and validation was done for the questions on the MDT which includes using common student alternative conceptions from open-ended responses to write multiple-choice distracters, expert review, student interviews, use with large numbers of students and statistical analysis of the reliability of the test. [will include link to information on research validation the MDT here]. Less research validation work was done on the FCI questions that were not taken directly from the MDT. The authors of the FCI did compare written responses and responses given by students in interviews to ensure that the questions were being interpreted correctly </w:delText>
        </w:r>
        <w:r w:rsidRPr="002018B1" w:rsidDel="003639A6">
          <w:rPr>
            <w:rFonts w:ascii="Arial" w:hAnsi="Arial" w:cs="Helvetica"/>
            <w:rPrChange w:id="1817"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"(Hestenes, Wells, &amp; Swackhamer, 1992)"}, "citationItems": [{"uris": ["http://www.mendeley.com/documents/?uuid=02b3e037-603e-4a89-bccd-f8d5737e5fc8"], "id": "ITEM-1", "itemData": {"DOI": "10.1119/1.2343497", "type": "article-journal", "author": [{"given": "David", "dropping-particle": "", "suffix": "", "family": "Hestenes", "parse-names": false, "non-dropping-particle": ""}, {"given": "Mark Malcolm", "dropping-particle": "", "suffix": "", "family": "Wells", "parse-names": false, "non-dropping-particle": ""}, {"given": "Gregg", "dropping-particle": "", "suffix": "", "family": "Swackhamer", "parse-names": false, "non-dropping-particle": ""}], "issued": {"date-parts": [["1992", "3"]]}, "ISSN": "0031921X", "page": "141-158", "volume": "30", "container-title": "The Physics Teacher", "title": "Force Concept Inventory", "issue": "3", "id": "ITEM-1"}}], "properties": {"noteIndex": 0}, "schema": "https://github.com/citation-style-language/schema/raw/master/csl-citation.json"}</w:delInstrText>
        </w:r>
        <w:r w:rsidRPr="002018B1" w:rsidDel="003639A6">
          <w:rPr>
            <w:rFonts w:ascii="Arial" w:hAnsi="Arial" w:cs="Helvetica"/>
            <w:rPrChange w:id="1818" w:author="Unknown" w:date="2014-01-27T09:55:00Z">
              <w:rPr>
                <w:rFonts w:ascii="Times New Roman" w:hAnsi="Times New Roman" w:cs="Helvetica"/>
                <w:color w:val="0000FF" w:themeColor="hyperlink"/>
                <w:u w:val="single"/>
              </w:rPr>
            </w:rPrChange>
          </w:rPr>
          <w:fldChar w:fldCharType="separate"/>
        </w:r>
        <w:r w:rsidR="00942EBC" w:rsidRPr="00942EBC" w:rsidDel="003639A6">
          <w:rPr>
            <w:rFonts w:ascii="Arial" w:hAnsi="Arial" w:cs="Helvetica"/>
            <w:noProof/>
          </w:rPr>
          <w:delText>(Hestenes, Wells, &amp; Swackhamer, 1992)</w:delText>
        </w:r>
        <w:r w:rsidRPr="002018B1" w:rsidDel="003639A6">
          <w:rPr>
            <w:rFonts w:ascii="Arial" w:hAnsi="Arial" w:cs="Helvetica"/>
            <w:rPrChange w:id="1819"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820" w:author="Unknown" w:date="2014-01-27T09:55:00Z">
              <w:rPr>
                <w:rFonts w:ascii="Times New Roman" w:hAnsi="Times New Roman" w:cs="Helvetica"/>
                <w:color w:val="0000FF" w:themeColor="hyperlink"/>
                <w:u w:val="single"/>
              </w:rPr>
            </w:rPrChange>
          </w:rPr>
          <w:delText xml:space="preserve">. They also compared scores on the FCI and the MDT and found “nearly identical” post test scores.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21" w:author="Unknown"/>
          <w:rFonts w:ascii="Arial" w:hAnsi="Arial" w:cs="Helvetica"/>
          <w:rPrChange w:id="1822" w:author="Unknown" w:date="2014-01-27T09:55:00Z">
            <w:rPr>
              <w:del w:id="1823" w:author="Unknown"/>
              <w:rFonts w:ascii="Times New Roman" w:hAnsi="Times New Roman" w:cs="Helvetica"/>
            </w:rPr>
          </w:rPrChange>
        </w:rPr>
        <w:pPrChange w:id="182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825" w:author="Unknown">
        <w:r w:rsidRPr="002018B1">
          <w:rPr>
            <w:rFonts w:ascii="Arial" w:hAnsi="Arial" w:cs="Helvetica"/>
            <w:rPrChange w:id="1826" w:author="Unknown" w:date="2014-01-27T09:55:00Z">
              <w:rPr>
                <w:rFonts w:ascii="Times New Roman" w:hAnsi="Times New Roman" w:cs="Helvetica"/>
                <w:color w:val="0000FF" w:themeColor="hyperlink"/>
                <w:u w:val="single"/>
              </w:rPr>
            </w:rPrChange>
          </w:rPr>
          <w:delText xml:space="preserve">Since the authors initially validated the test, numerous studies have been conducted using the FCI at both the high school and college level. Most notably is the study by Hake (1998) comparing FCI scores based on instructional method for over 6500 students. Below we list notable research on the FCI. This is not an exhaustive list. Research investigating different aspects of the test will be discussed further in the “common concerns and questions” section below. </w:delText>
        </w:r>
      </w:del>
    </w:p>
    <w:p w:rsidR="002018B1" w:rsidRPr="002018B1" w:rsidRDefault="002018B1" w:rsidP="002018B1">
      <w:pPr>
        <w:pStyle w:val="ListParagraph"/>
        <w:widowControl w:val="0"/>
        <w:numPr>
          <w:ilvl w:val="0"/>
          <w:numId w:val="3"/>
          <w:numberingChange w:id="1827"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28" w:author="Unknown"/>
          <w:rFonts w:ascii="Arial" w:hAnsi="Arial" w:cs="Helvetica"/>
          <w:rPrChange w:id="1829" w:author="Unknown" w:date="2014-01-27T09:55:00Z">
            <w:rPr>
              <w:del w:id="1830" w:author="Unknown"/>
              <w:rFonts w:ascii="Times New Roman" w:hAnsi="Times New Roman" w:cs="Helvetica"/>
            </w:rPr>
          </w:rPrChange>
        </w:rPr>
        <w:pPrChange w:id="1831"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1832" w:author="Unknown">
        <w:r w:rsidRPr="002018B1">
          <w:rPr>
            <w:rFonts w:ascii="Arial" w:hAnsi="Arial" w:cs="Helvetica"/>
            <w:rPrChange w:id="1833" w:author="Unknown" w:date="2014-01-27T09:55:00Z">
              <w:rPr>
                <w:rFonts w:ascii="Times New Roman" w:hAnsi="Times New Roman" w:cs="Helvetica"/>
                <w:color w:val="0000FF" w:themeColor="hyperlink"/>
                <w:u w:val="single"/>
              </w:rPr>
            </w:rPrChange>
          </w:rPr>
          <w:delText xml:space="preserve">Investigate aspects of the test </w:delText>
        </w:r>
      </w:del>
    </w:p>
    <w:p w:rsidR="002018B1" w:rsidRPr="002018B1" w:rsidRDefault="002018B1" w:rsidP="002018B1">
      <w:pPr>
        <w:pStyle w:val="ListParagraph"/>
        <w:widowControl w:val="0"/>
        <w:numPr>
          <w:ilvl w:val="1"/>
          <w:numId w:val="3"/>
          <w:numberingChange w:id="1834"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35" w:author="Unknown"/>
          <w:rFonts w:ascii="Arial" w:hAnsi="Arial" w:cs="Helvetica"/>
          <w:rPrChange w:id="1836" w:author="Unknown" w:date="2014-01-27T09:55:00Z">
            <w:rPr>
              <w:del w:id="1837" w:author="Unknown"/>
              <w:rFonts w:ascii="Times New Roman" w:hAnsi="Times New Roman" w:cs="Helvetica"/>
            </w:rPr>
          </w:rPrChange>
        </w:rPr>
        <w:pPrChange w:id="1838"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39" w:author="Unknown">
        <w:r w:rsidRPr="002018B1">
          <w:rPr>
            <w:rFonts w:ascii="Arial" w:hAnsi="Arial" w:cs="Helvetica"/>
            <w:rPrChange w:id="1840" w:author="Unknown" w:date="2014-01-27T09:55:00Z">
              <w:rPr>
                <w:rFonts w:ascii="Times New Roman" w:hAnsi="Times New Roman" w:cs="Helvetica"/>
                <w:color w:val="0000FF" w:themeColor="hyperlink"/>
                <w:u w:val="single"/>
              </w:rPr>
            </w:rPrChange>
          </w:rPr>
          <w:delText xml:space="preserve">effects of distracters </w:delText>
        </w:r>
        <w:r w:rsidRPr="002018B1" w:rsidDel="003639A6">
          <w:rPr>
            <w:rFonts w:ascii="Arial" w:hAnsi="Arial" w:cs="Helvetica"/>
            <w:rPrChange w:id="1841"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"(Rebello &amp; Zollman, 2004)"}, "citationItems": [{"uris": ["http://www.mendeley.com/documents/?uuid=65f914aa-9530-4dfa-8a40-1de8dd587f27"], "id": "ITEM-1", "itemData": {"type": "article-journal", "author": [{"given": "Sanjay", "dropping-particle": "", "suffix": "", "family": "Rebello", "parse-names": false, "non-dropping-particle": ""}, {"given": "Dean", "dropping-particle": "", "suffix": "", "family": "Zollman", "parse-names": false, "non-dropping-particle": ""}], "issued": {"date-parts": [["2004", "1"]]}, "title": "The effect of distracters on student performance on the Force Concept Inventory", "page": "116", "volume": "72", "container-title": "Am. J. Phys.", "issue": "1", "id": "ITEM-1"}}], "properties": {"noteIndex": 0}, "schema": "https://github.com/citation-style-language/schema/raw/master/csl-citation.json"}</w:delInstrText>
        </w:r>
        <w:r w:rsidRPr="002018B1" w:rsidDel="003639A6">
          <w:rPr>
            <w:rFonts w:ascii="Arial" w:hAnsi="Arial" w:cs="Helvetica"/>
            <w:rPrChange w:id="1842"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43" w:author="Unknown" w:date="2014-01-27T09:55:00Z">
              <w:rPr>
                <w:rFonts w:ascii="Times New Roman" w:hAnsi="Times New Roman" w:cs="Helvetica"/>
                <w:noProof/>
                <w:color w:val="0000FF" w:themeColor="hyperlink"/>
                <w:u w:val="single"/>
              </w:rPr>
            </w:rPrChange>
          </w:rPr>
          <w:delText>(Rebello &amp; Zollman, 2004)</w:delText>
        </w:r>
        <w:r w:rsidRPr="002018B1" w:rsidDel="003639A6">
          <w:rPr>
            <w:rFonts w:ascii="Arial" w:hAnsi="Arial" w:cs="Helvetica"/>
            <w:rPrChange w:id="1844"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45"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46" w:author="Unknown"/>
          <w:rFonts w:ascii="Arial" w:hAnsi="Arial" w:cs="Helvetica"/>
          <w:rPrChange w:id="1847" w:author="Unknown" w:date="2014-01-27T09:55:00Z">
            <w:rPr>
              <w:del w:id="1848" w:author="Unknown"/>
              <w:rFonts w:ascii="Times New Roman" w:hAnsi="Times New Roman" w:cs="Helvetica"/>
            </w:rPr>
          </w:rPrChange>
        </w:rPr>
        <w:pPrChange w:id="1849"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50" w:author="Unknown">
        <w:r w:rsidRPr="002018B1">
          <w:rPr>
            <w:rFonts w:ascii="Arial" w:hAnsi="Arial" w:cs="Helvetica"/>
            <w:rPrChange w:id="1851" w:author="Unknown" w:date="2014-01-27T09:55:00Z">
              <w:rPr>
                <w:rFonts w:ascii="Times New Roman" w:hAnsi="Times New Roman" w:cs="Helvetica"/>
                <w:color w:val="0000FF" w:themeColor="hyperlink"/>
                <w:u w:val="single"/>
              </w:rPr>
            </w:rPrChange>
          </w:rPr>
          <w:delText xml:space="preserve">effects of question order </w:delText>
        </w:r>
        <w:r w:rsidRPr="002018B1" w:rsidDel="003639A6">
          <w:rPr>
            <w:rFonts w:ascii="Arial" w:hAnsi="Arial" w:cs="Helvetica"/>
            <w:rPrChange w:id="1852"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"(Gray et al., 2002)"}, "citationItems": [{"uris": ["http://www.mendeley.com/documents/?uuid=04057f92-7060-468a-9960-add9c8b1dd97"], "id": "ITEM-1", "itemData": {"title": "The effect of question order on responses to multiple-choice questions", "issued": {"date-parts": [["2002"]]}, "author": [{"given": "Kara", "dropping-particle": "", "suffix": "", "family": "Gray", "parse-names": false, "non-dropping-particle": ""}, {"given": "Sanjay", "dropping-particle": "", "suffix": "", "family": "Rebello", "parse-names": false, "non-dropping-particle": ""}, {"given": "Dean", "dropping-particle": "", "suffix": "", "family": "Zollman", "parse-names": false, "non-dropping-particle": ""}], "page": "1-4", "container-title": "Physics Education Research Conference", "type": "paper-conference", "id": "ITEM-1"}}], "properties": {"noteIndex": 0}, "schema": "https://github.com/citation-style-language/schema/raw/master/csl-citation.json"}</w:delInstrText>
        </w:r>
        <w:r w:rsidRPr="002018B1" w:rsidDel="003639A6">
          <w:rPr>
            <w:rFonts w:ascii="Arial" w:hAnsi="Arial" w:cs="Helvetica"/>
            <w:rPrChange w:id="1853" w:author="Unknown" w:date="2014-01-27T09:55:00Z">
              <w:rPr>
                <w:rFonts w:ascii="Times New Roman" w:hAnsi="Times New Roman" w:cs="Helvetica"/>
                <w:color w:val="0000FF" w:themeColor="hyperlink"/>
                <w:u w:val="single"/>
              </w:rPr>
            </w:rPrChange>
          </w:rPr>
          <w:fldChar w:fldCharType="separate"/>
        </w:r>
        <w:r w:rsidR="00942EBC" w:rsidRPr="00942EBC" w:rsidDel="003639A6">
          <w:rPr>
            <w:rFonts w:ascii="Arial" w:hAnsi="Arial" w:cs="Helvetica"/>
            <w:noProof/>
          </w:rPr>
          <w:delText>(Gray et al., 2002)</w:delText>
        </w:r>
        <w:r w:rsidRPr="002018B1" w:rsidDel="003639A6">
          <w:rPr>
            <w:rFonts w:ascii="Arial" w:hAnsi="Arial" w:cs="Helvetica"/>
            <w:rPrChange w:id="1854"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55"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56" w:author="Unknown"/>
          <w:rFonts w:ascii="Arial" w:hAnsi="Arial" w:cs="Helvetica"/>
          <w:rPrChange w:id="1857" w:author="Unknown" w:date="2014-01-27T09:55:00Z">
            <w:rPr>
              <w:del w:id="1858" w:author="Unknown"/>
              <w:rFonts w:ascii="Times New Roman" w:hAnsi="Times New Roman" w:cs="Helvetica"/>
            </w:rPr>
          </w:rPrChange>
        </w:rPr>
        <w:pPrChange w:id="1859"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60" w:author="Unknown">
        <w:r w:rsidRPr="002018B1">
          <w:rPr>
            <w:rFonts w:ascii="Arial" w:hAnsi="Arial" w:cs="Helvetica"/>
            <w:rPrChange w:id="1861" w:author="Unknown" w:date="2014-01-27T09:55:00Z">
              <w:rPr>
                <w:rFonts w:ascii="Times New Roman" w:hAnsi="Times New Roman" w:cs="Helvetica"/>
                <w:color w:val="0000FF" w:themeColor="hyperlink"/>
                <w:u w:val="single"/>
              </w:rPr>
            </w:rPrChange>
          </w:rPr>
          <w:delText xml:space="preserve">context sensitivity </w:delText>
        </w:r>
        <w:r w:rsidRPr="002018B1" w:rsidDel="003639A6">
          <w:rPr>
            <w:rFonts w:ascii="Arial" w:hAnsi="Arial" w:cs="Helvetica"/>
            <w:rPrChange w:id="1862"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"(Stewart, Griffin, &amp; Stewart, 2007)"}, "citationItems": [{"uris": ["http://www.mendeley.com/documents/?uuid=751aea69-384e-4273-a3f2-dbe2f2da4d4a"], "id": "ITEM-1", "itemData": {"DOI": "10.1103/PhysRevSTPER.3.010102", "type": "article-journal", "author": [{"given": "John", "dropping-particle": "", "suffix": "", "family": "Stewart", "parse-names": false, "non-dropping-particle": ""}, {"given": "Heather", "dropping-particle": "", "suffix": "", "family": "Griffin", "parse-names": false, "non-dropping-particle": ""}, {"given": "Gay", "dropping-particle": "", "suffix": "", "family": "Stewart", "parse-names": false, "non-dropping-particle": ""}], "issued": {"date-parts": [["2007", "2"]]}, "abstract": "The force concept inventory and a 10-question context-modified test were given to 647 students enrolled in introductory physics classes at the University of Arkansas. Context changes had an effect ranging from \u22123% to 10% on the individual questions. The average student score on the ten transformed questions was 3% higher than the average student score on the corresponding 10 force concept inventory questions. Therefore, the effect of contextual changes on the total of the 10 questions is not sufficient to affect normal use of the force concept inventory as a diagnostic instrument.", "title": "Context sensitivity in the force concept inventory", "page": "010102", "volume": "3", "container-title": "Physical Review Special Topics - Physics Education Research", "issue": "1", "id": "ITEM-1"}}], "properties": {"noteIndex": 0}, "schema": "https://github.com/citation-style-language/schema/raw/master/csl-citation.json"}</w:delInstrText>
        </w:r>
        <w:r w:rsidRPr="002018B1" w:rsidDel="003639A6">
          <w:rPr>
            <w:rFonts w:ascii="Arial" w:hAnsi="Arial" w:cs="Helvetica"/>
            <w:rPrChange w:id="1863"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64" w:author="Unknown" w:date="2014-01-27T09:55:00Z">
              <w:rPr>
                <w:rFonts w:ascii="Times New Roman" w:hAnsi="Times New Roman" w:cs="Helvetica"/>
                <w:noProof/>
                <w:color w:val="0000FF" w:themeColor="hyperlink"/>
                <w:u w:val="single"/>
              </w:rPr>
            </w:rPrChange>
          </w:rPr>
          <w:delText>(Stewart, Griffin, &amp; Stewart, 2007)</w:delText>
        </w:r>
        <w:r w:rsidRPr="002018B1" w:rsidDel="003639A6">
          <w:rPr>
            <w:rFonts w:ascii="Arial" w:hAnsi="Arial" w:cs="Helvetica"/>
            <w:rPrChange w:id="1865"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66"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67" w:author="Unknown"/>
          <w:rFonts w:ascii="Arial" w:hAnsi="Arial" w:cs="Helvetica"/>
          <w:rPrChange w:id="1868" w:author="Unknown" w:date="2014-01-27T09:55:00Z">
            <w:rPr>
              <w:del w:id="1869" w:author="Unknown"/>
              <w:rFonts w:ascii="Times New Roman" w:hAnsi="Times New Roman" w:cs="Helvetica"/>
            </w:rPr>
          </w:rPrChange>
        </w:rPr>
        <w:pPrChange w:id="1870"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71" w:author="Unknown">
        <w:r w:rsidRPr="002018B1">
          <w:rPr>
            <w:rFonts w:ascii="Arial" w:hAnsi="Arial" w:cs="Helvetica"/>
            <w:rPrChange w:id="1872" w:author="Unknown" w:date="2014-01-27T09:55:00Z">
              <w:rPr>
                <w:rFonts w:ascii="Times New Roman" w:hAnsi="Times New Roman" w:cs="Helvetica"/>
                <w:color w:val="0000FF" w:themeColor="hyperlink"/>
                <w:u w:val="single"/>
              </w:rPr>
            </w:rPrChange>
          </w:rPr>
          <w:delText xml:space="preserve">possible gender bias in the test </w:delText>
        </w:r>
        <w:r w:rsidRPr="002018B1" w:rsidDel="003639A6">
          <w:rPr>
            <w:rFonts w:ascii="Arial" w:hAnsi="Arial" w:cs="Helvetica"/>
            <w:rPrChange w:id="1873"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"(Blue, 2004; Dietz, Pearson, Semak, &amp; Willis, 2012; Docktor et al., 2008; Popp, Meltzer, &amp; Megowan-Romanowicz, 2011)"}, "citationItems": [{"uris": ["http://www.mendeley.com/documents/?uuid=e71e9eef-da7e-4959-a537-b632ff60f66f"], "id": "ITEM-1", "itemData": {"title": "Is the Force Concept Inventory Biased? Investigating Differential Item Functioning on a Test of Conceptual Learning in Physics", "issued": {"date-parts": [["2011"]]}, "author": [{"given": "Sharon E. Osborn", "dropping-particle": "", "suffix": "", "family": "Popp", "parse-names": false, "non-dropping-particle": ""}, {"given": "David E.", "dropping-particle": "", "suffix": "", "family": "Meltzer", "parse-names": false, "non-dropping-particle": ""}, {"given": "Colleen", "dropping-particle": "", "suffix": "", "family": "Megowan-Romanowicz", "parse-names": false, "non-dropping-particle": ""}], "container-title": "Annual Meeting of the American Educational Research Association", "type": "paper-conference", "id": "ITEM-1"}}, {"uris": ["http://www.mendeley.com/documents/?uuid=741a2308-7ebd-4704-9bdc-d08d2c7591c4"], "id": "ITEM-2", "itemData": {"DOI": "10.1063/1.3680022", "author": [{"given": "R. D.", "dropping-particle": "", "suffix": "", "family": "Dietz", "parse-names": false, "non-dropping-particle": ""}, {"given": "R. H.", "dropping-particle": "", "suffix": "", "family": "Pearson", "parse-names": false, "non-dropping-particle": ""}, {"given": "M. R.", "dropping-particle": "", "suffix": "", "family": "Semak", "parse-names": false, "non-dropping-particle": ""}, {"given": "C. W.", "dropping-particle": "", "suffix": "", "family": "Willis", "parse-names": false, "non-dropping-particle": ""}], "issued": {"date-parts": [["2012"]]}, "title": "Gender bias in the force concept inventory?", "page": "171-174", "volume": "1413", "container-title": "AIP Conference Proceedings", "type": "article-journal", "id": "ITEM-2"}}, {"uris": ["http://www.mendeley.com/documents/?uuid=8f8c301a-eb48-428b-9f5f-e4039e33fdf7"], "id": "ITEM-3", "itemData": {"publisher": "Aip", "DOI": "10.1063/1.1807250", "ISBN": "0735402000", "author": [{"given": "Jennifer", "dropping-particle": "", "suffix": "", "family": "Blue", "parse-names": false, "non-dropping-particle": ""}], "issued": {"date-parts": [["2004"]]}, "ISSN": "0094243X", "page": "45-48", "volume": "720", "container-title": "AIP Conference Proceedings", "title": "Using Matched Samples to Look for Sex Differences", "type": "article-journal", "id": "ITEM-3"}}, {"uris": ["http://www.mendeley.com/documents/?uuid=28c24b28-d99d-4d32-b7a1-1d00e866c59b"], "id": "ITEM-4", "itemData": {"publisher": "Aip", "DOI": "10.1063/1.3021243", "author": [{"given": "Jennifer", "dropping-particle": "", "suffix": "", "family": "Docktor", "parse-names": false, "non-dropping-particle": ""}, {"given": "Kenneth", "dropping-particle": "", "suffix": "", "family": "Heller", "parse-names": false, "non-dropping-particle": ""}, {"given": "Charles", "dropping-particle": "", "suffix": "", "family": "Henderson", "parse-names": false, "non-dropping-particle": ""}, {"given": "Mel", "dropping-particle": "", "suffix": "", "family": "Sabella", "parse-names": false, "non-dropping-particle": ""}, {"given": "Leon", "dropping-particle": "", "suffix": "", "family": "Hsu", "parse-names": false, "non-dropping-particle": ""}], "issued": {"date-parts": [["2008"]]}, "title": "Gender Differences in Both Force Concept Inventory and Introductory Physics Performance", "page": "15-18", "volume": "1064", "container-title": "AIP Conference Proceedings", "type": "article-journal", "id": "ITEM-4"}}], "properties": {"noteIndex": 0}, "schema": "https://github.com/citation-style-language/schema/raw/master/csl-citation.json"}</w:delInstrText>
        </w:r>
        <w:r w:rsidRPr="002018B1" w:rsidDel="003639A6">
          <w:rPr>
            <w:rFonts w:ascii="Arial" w:hAnsi="Arial" w:cs="Helvetica"/>
            <w:rPrChange w:id="1874" w:author="Unknown" w:date="2014-01-27T09:55:00Z">
              <w:rPr>
                <w:rFonts w:ascii="Times New Roman" w:hAnsi="Times New Roman" w:cs="Helvetica"/>
                <w:color w:val="0000FF" w:themeColor="hyperlink"/>
                <w:u w:val="single"/>
              </w:rPr>
            </w:rPrChange>
          </w:rPr>
          <w:fldChar w:fldCharType="separate"/>
        </w:r>
        <w:r w:rsidR="00942EBC" w:rsidRPr="00942EBC" w:rsidDel="003639A6">
          <w:rPr>
            <w:rFonts w:ascii="Arial" w:hAnsi="Arial" w:cs="Helvetica"/>
            <w:noProof/>
          </w:rPr>
          <w:delText>(Blue, 2004; Dietz, Pearson, Semak, &amp; Willis, 2012; Docktor et al., 2008; Popp, Meltzer, &amp; Megowan-Romanowicz, 2011)</w:delText>
        </w:r>
        <w:r w:rsidRPr="002018B1" w:rsidDel="003639A6">
          <w:rPr>
            <w:rFonts w:ascii="Arial" w:hAnsi="Arial" w:cs="Helvetica"/>
            <w:rPrChange w:id="1875"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76"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77" w:author="Unknown"/>
          <w:rFonts w:ascii="Arial" w:hAnsi="Arial" w:cs="Helvetica"/>
          <w:rPrChange w:id="1878" w:author="Unknown" w:date="2014-01-27T09:55:00Z">
            <w:rPr>
              <w:del w:id="1879" w:author="Unknown"/>
              <w:rFonts w:ascii="Times New Roman" w:hAnsi="Times New Roman" w:cs="Helvetica"/>
            </w:rPr>
          </w:rPrChange>
        </w:rPr>
        <w:pPrChange w:id="1880"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81" w:author="Unknown">
        <w:r w:rsidRPr="002018B1">
          <w:rPr>
            <w:rFonts w:ascii="Arial" w:hAnsi="Arial" w:cs="Helvetica"/>
            <w:rPrChange w:id="1882" w:author="Unknown" w:date="2014-01-27T09:55:00Z">
              <w:rPr>
                <w:rFonts w:ascii="Times New Roman" w:hAnsi="Times New Roman" w:cs="Helvetica"/>
                <w:color w:val="0000FF" w:themeColor="hyperlink"/>
                <w:u w:val="single"/>
              </w:rPr>
            </w:rPrChange>
          </w:rPr>
          <w:delText xml:space="preserve">animated version of the FCI </w:delText>
        </w:r>
        <w:r w:rsidRPr="002018B1" w:rsidDel="003639A6">
          <w:rPr>
            <w:rFonts w:ascii="Arial" w:hAnsi="Arial" w:cs="Helvetica"/>
            <w:rPrChange w:id="1883"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"(Dancy &amp; Beichner, 2006)"}, "citationItems": [{"uris": ["http://www.mendeley.com/documents/?uuid=0663eef8-31fb-434b-8fc9-ee1cbc80fe83"], "id": "ITEM-1", "itemData": {"DOI": "10.1103/PhysRevSTPER.2.010104", "type": "article-journal", "author": [{"given": "Melissa H.", "dropping-particle": "", "suffix": "", "family": "Dancy", "parse-names": false, "non-dropping-particle": ""}, {"given": "Robert", "dropping-particle": "", "suffix": "", "family": "Beichner", "parse-names": false, "non-dropping-particle": ""}], "issued": {"date-parts": [["2006", "3"]]}, "abstract": "This study investigates the effect of computer animation on assessment and the conditions under which animation may improve or hinder assessment of conceptual understanding in physics. An instrument was developed by replacing static pictures and descriptions of motion with computer animations on the Force Concept Inventory, a commonly used pencil and paper test. Both quantitative and qualitative data were collected. The animated and static versions of the test were given to students and the results were statistically analyzed. Think-aloud interviews were also conducted to provide additional insight into the statistical findings. We found that good verbal skills tended to increase performance on the static version but not on the animated version of the test. In general, students had a better understanding of the intent of the question when viewing an animation and gave an answer that was more indicative of their actual understanding, as reflected in separate interviews. In some situations this led students to the correct answer and in others it did not. Overall, we found that animation can improve assessment under some conditions by increasing the validity of the instrument.", "title": "Impact of animation on assessment of conceptual understanding in physics", "page": "010104", "volume": "2", "container-title": "Physical Review Special Topics - Physics Education Research", "issue": "1", "id": "ITEM-1"}}], "properties": {"noteIndex": 0}, "schema": "https://github.com/citation-style-language/schema/raw/master/csl-citation.json"}</w:delInstrText>
        </w:r>
        <w:r w:rsidRPr="002018B1" w:rsidDel="003639A6">
          <w:rPr>
            <w:rFonts w:ascii="Arial" w:hAnsi="Arial" w:cs="Helvetica"/>
            <w:rPrChange w:id="1884"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85" w:author="Unknown" w:date="2014-01-27T09:55:00Z">
              <w:rPr>
                <w:rFonts w:ascii="Times New Roman" w:hAnsi="Times New Roman" w:cs="Helvetica"/>
                <w:noProof/>
                <w:color w:val="0000FF" w:themeColor="hyperlink"/>
                <w:u w:val="single"/>
              </w:rPr>
            </w:rPrChange>
          </w:rPr>
          <w:delText>(Dancy &amp; Beichner, 2006)</w:delText>
        </w:r>
        <w:r w:rsidRPr="002018B1" w:rsidDel="003639A6">
          <w:rPr>
            <w:rFonts w:ascii="Arial" w:hAnsi="Arial" w:cs="Helvetica"/>
            <w:rPrChange w:id="1886"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0"/>
          <w:numId w:val="3"/>
          <w:numberingChange w:id="1887"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88" w:author="Unknown"/>
          <w:rFonts w:ascii="Arial" w:hAnsi="Arial" w:cs="Helvetica"/>
          <w:rPrChange w:id="1889" w:author="Unknown" w:date="2014-01-27T09:55:00Z">
            <w:rPr>
              <w:del w:id="1890" w:author="Unknown"/>
              <w:rFonts w:ascii="Times New Roman" w:hAnsi="Times New Roman" w:cs="Helvetica"/>
            </w:rPr>
          </w:rPrChange>
        </w:rPr>
        <w:pPrChange w:id="1891"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1892" w:author="Unknown">
        <w:r w:rsidRPr="002018B1">
          <w:rPr>
            <w:rFonts w:ascii="Arial" w:hAnsi="Arial" w:cs="Helvetica"/>
            <w:rPrChange w:id="1893" w:author="Unknown" w:date="2014-01-27T09:55:00Z">
              <w:rPr>
                <w:rFonts w:ascii="Times New Roman" w:hAnsi="Times New Roman" w:cs="Helvetica"/>
                <w:color w:val="0000FF" w:themeColor="hyperlink"/>
                <w:u w:val="single"/>
              </w:rPr>
            </w:rPrChange>
          </w:rPr>
          <w:delText>Establish correlations between the FCI and other measures</w:delText>
        </w:r>
      </w:del>
    </w:p>
    <w:p w:rsidR="002018B1" w:rsidRPr="002018B1" w:rsidRDefault="002018B1" w:rsidP="002018B1">
      <w:pPr>
        <w:pStyle w:val="ListParagraph"/>
        <w:widowControl w:val="0"/>
        <w:numPr>
          <w:ilvl w:val="1"/>
          <w:numId w:val="3"/>
          <w:numberingChange w:id="1894"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95" w:author="Unknown"/>
          <w:rFonts w:ascii="Arial" w:hAnsi="Arial" w:cs="Helvetica"/>
          <w:rPrChange w:id="1896" w:author="Unknown" w:date="2014-01-27T09:55:00Z">
            <w:rPr>
              <w:del w:id="1897" w:author="Unknown"/>
              <w:rFonts w:ascii="Times New Roman" w:hAnsi="Times New Roman" w:cs="Helvetica"/>
            </w:rPr>
          </w:rPrChange>
        </w:rPr>
        <w:pPrChange w:id="1898"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99" w:author="Unknown">
        <w:r w:rsidRPr="002018B1">
          <w:rPr>
            <w:rFonts w:ascii="Arial" w:hAnsi="Arial" w:cs="Helvetica"/>
            <w:rPrChange w:id="1900" w:author="Unknown" w:date="2014-01-27T09:55:00Z">
              <w:rPr>
                <w:rFonts w:ascii="Times New Roman" w:hAnsi="Times New Roman" w:cs="Helvetica"/>
                <w:color w:val="0000FF" w:themeColor="hyperlink"/>
                <w:u w:val="single"/>
              </w:rPr>
            </w:rPrChange>
          </w:rPr>
          <w:delText xml:space="preserve">correlation between FCI normalized gain and SAT score </w:delText>
        </w:r>
        <w:r w:rsidRPr="002018B1" w:rsidDel="003639A6">
          <w:rPr>
            <w:rFonts w:ascii="Arial" w:hAnsi="Arial" w:cs="Helvetica"/>
            <w:rPrChange w:id="1901"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"(Coletta, Phillips, &amp; Steinert, 2007)"}, "citationItems": [{"uris": ["http://www.mendeley.com/documents/?uuid=52f6187e-7977-42e4-a834-3d341e1f7cf7"], "id": "ITEM-1", "itemData": {"volume": "3", "DOI": "10.1103/PhysRevSTPER.3.010106", "type": "article-journal", "shortTitle": "Interpreting Force Concept Inventory Scores", "author": [{"given": "Vincent P.", "dropping-particle": "", "suffix": "", "family": "Coletta", "parse-names": false, "non-dropping-particle": ""}, {"given": "Jeffrey A.", "dropping-particle": "", "suffix": "", "family": "Phillips", "parse-names": false, "non-dropping-particle": ""}, {"given": "Jeffrey J.", "dropping-particle": "", "suffix": "", "family": "Steinert", "parse-names": false, "non-dropping-particle": ""}], "issued": {"date-parts": [["2007", "5"]]}, "abstract": "Preinstruction SAT scores and normalized gains (G) on the force concept inventory (FCI) were examined for individual students in interactive engagement (IE) courses in introductory mechanics at one high school (N=335) and one university (N=292), and strong, positive correlations were found for both populations (r=0.57 and r=0.46, respectively). These correlations are likely due to the importance of cognitive skills and abstract reasoning in learning physics. The larger correlation coefficient for the high school population may be a result of the much shorter time interval between taking the SAT and studying mechanics, because the SAT may provide a more current measure of abilities when high school students begin the study of mechanics than it does for college students, who begin mechanics years after the test is taken. In prior research a strong correlation between FCI G and scores on Lawson\u2019s Classroom Test of Scientific Reasoning for students from the same two schools was observed. Our results suggest that, when interpreting class average normalized FCI gains and comparing different classes, it is important to take into account the variation of students\u2019 cognitive skills, as measured either by the SAT or by Lawson\u2019s test. While Lawson\u2019s test is not commonly given to students in most introductory mechanics courses, SAT scores provide a readily available alternative means of taking account of students\u2019 reasoning abilities. Knowing the students\u2019 cognitive level before instruction also allows one to alter instruction or to use an intervention designed to improve students\u2019 cognitive level.", "ISSN": "ISSN-1554-9178", "page": "010106-1--010106-5", "note": "        From Duplicate 1 (                           Interpreting Force Concept Inventory Scores: Normalized Gain and SAT Scores                         - Coletta, Vincent P.; Phillips, Jeffrey A.; Steinert, Jeffrey J. )\n                \nPreinstruction SAT scores and normalized gains (G) on the force concept inventory (FCI) were examined for individual students in interactive engagement (IE) courses in introductory mechanics at one high school (N=335) and one university (N=292), and strong, positive correlations were found for both populations (r=0.57 and r=0.46, respectively). These correlations are likely due to the importance of cognitive skills and abstract reasoning in learning physics. The larger correlation coefficient for the high school population may be a result of the much shorter time interval between taking the SAT and studying mechanics, because the SAT may provide a more current measure of abilities when high school students begin the study of mechanics than it does for college students, who begin mechanics years after the test is taken. In prior research a strong correlation between FCI G and scores on Lawson's Classroom Test of Scientific Reasoning for students from the same two schools was observed. Our results suggest that, when interpreting class average normalized FCI gains and comparing different classes, it is important to take into account the variation of students' cognitive skills, as measured either by the SAT or by Lawson's test. While Lawson's test is not commonly given to students in most introductory mechanics courses, SAT scores provide a readily available alternative means of taking account of students' reasoning abilities. Knowing the students' cognitive level before instruction also allows one to alter instruction or to use an intervention designed to improve students' cognitive level. (Contains 1 table, 4 figures and 33 notes.)\n        \n      ", "container-title": "Physical Review Special Topics - Physics Education Research", "title": "Interpreting force concept inventory scores: Normalized gain and SAT scores", "issue": "1", "id": "ITEM-1"}}], "properties": {"noteIndex": 0}, "schema": "https://github.com/citation-style-language/schema/raw/master/csl-citation.json"}</w:delInstrText>
        </w:r>
        <w:r w:rsidRPr="002018B1" w:rsidDel="003639A6">
          <w:rPr>
            <w:rFonts w:ascii="Arial" w:hAnsi="Arial" w:cs="Helvetica"/>
            <w:rPrChange w:id="1902"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03" w:author="Unknown" w:date="2014-01-27T09:55:00Z">
              <w:rPr>
                <w:rFonts w:ascii="Times New Roman" w:hAnsi="Times New Roman" w:cs="Helvetica"/>
                <w:noProof/>
                <w:color w:val="0000FF" w:themeColor="hyperlink"/>
                <w:u w:val="single"/>
              </w:rPr>
            </w:rPrChange>
          </w:rPr>
          <w:delText>(Coletta, Phillips, &amp; Steinert, 2007)</w:delText>
        </w:r>
        <w:r w:rsidRPr="002018B1" w:rsidDel="003639A6">
          <w:rPr>
            <w:rFonts w:ascii="Arial" w:hAnsi="Arial" w:cs="Helvetica"/>
            <w:rPrChange w:id="1904"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05"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06" w:author="Unknown"/>
          <w:rFonts w:ascii="Arial" w:hAnsi="Arial" w:cs="Helvetica"/>
          <w:rPrChange w:id="1907" w:author="Unknown" w:date="2014-01-27T09:55:00Z">
            <w:rPr>
              <w:del w:id="1908" w:author="Unknown"/>
              <w:rFonts w:ascii="Times New Roman" w:hAnsi="Times New Roman" w:cs="Helvetica"/>
            </w:rPr>
          </w:rPrChange>
        </w:rPr>
        <w:pPrChange w:id="1909"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10" w:author="Unknown">
        <w:r w:rsidRPr="002018B1">
          <w:rPr>
            <w:rFonts w:ascii="Arial" w:hAnsi="Arial" w:cs="Helvetica"/>
            <w:rPrChange w:id="1911" w:author="Unknown" w:date="2014-01-27T09:55:00Z">
              <w:rPr>
                <w:rFonts w:ascii="Times New Roman" w:hAnsi="Times New Roman" w:cs="Helvetica"/>
                <w:color w:val="0000FF" w:themeColor="hyperlink"/>
                <w:u w:val="single"/>
              </w:rPr>
            </w:rPrChange>
          </w:rPr>
          <w:delText xml:space="preserve">correlation between FCI normalized gain, scientific reasoning ability, pre-instruction score and gender </w:delText>
        </w:r>
        <w:r w:rsidRPr="002018B1" w:rsidDel="003639A6">
          <w:rPr>
            <w:rFonts w:ascii="Arial" w:hAnsi="Arial" w:cs="Helvetica"/>
            <w:rPrChange w:id="1912"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"(Coletta &amp; Phillips, 2005; Coletta et al., 2012)"}, "citationItems": [{"uris": ["http://www.mendeley.com/documents/?uuid=26e50a18-11fc-46ab-9063-2bb284df8329"], "id": "ITEM-1", "itemData": {"DOI": "10.1063/1.3679984", "author": [{"given": "Vincent P.", "dropping-particle": "", "suffix": "", "family": "Coletta", "parse-names": false, "non-dropping-particle": ""}, {"given": "Jeffrey a.", "dropping-particle": "", "suffix": "", "family": "Phillips", "parse-names": false, "non-dropping-particle": ""}, {"given": "Jeff", "dropping-particle": "", "suffix": "", "family": "Steinert", "parse-names": false, "non-dropping-particle": ""}, {"given": "N. Sanjay", "dropping-particle": "", "suffix": "", "family": "Rebello", "parse-names": false, "non-dropping-particle": ""}, {"given": "Paula", "dropping-particle": "V.", "suffix": "", "family": "Engelhardt", "parse-names": false, "non-dropping-particle": ""}, {"given": "Chandralekha", "dropping-particle": "", "suffix": "", "family": "Singh", "parse-names": false, "non-dropping-particle": ""}], "issued": {"date-parts": [["2012"]]}, "title": "FCI normalized gain, scientific reasoning ability, thinking in physics, and gender effects", "page": "23-26", "volume": "1413", "container-title": "AIP Conference Proceedings", "type": "article-journal", "id": "ITEM-1"}}, {"uris": ["http://www.mendeley.com/documents/?uuid=8642ace1-4c9b-4c41-995b-7467ffa4d59c"], "id": "ITEM-2", "itemData": {"DOI": "10.1119/1.2117109", "type": "article-journal", "shortTitle": "Interpreting FCI scores", "author": [{"given": "Vincent P.", "dropping-particle": "", "suffix": "", "family": "Coletta", "parse-names": false, "non-dropping-particle": ""}, {"given": "Jeffrey A.", "dropping-particle": "", "suffix": "", "family": "Phillips", "parse-names": false, "non-dropping-particle": ""}], "issued": {"date-parts": [["2005", "12"]]}, "title": "Interpreting FCI scores: Normalized gain, preinstruction scores, and scientific reasoning ability", "page": "1172-1182", "volume": "73", "container-title": "American Journal of Physics", "issue": "12", "id": "ITEM-2"}}], "properties": {"noteIndex": 0}, "schema": "https://github.com/citation-style-language/schema/raw/master/csl-citation.json"}</w:delInstrText>
        </w:r>
        <w:r w:rsidRPr="002018B1" w:rsidDel="003639A6">
          <w:rPr>
            <w:rFonts w:ascii="Arial" w:hAnsi="Arial" w:cs="Helvetica"/>
            <w:rPrChange w:id="1913"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14" w:author="Unknown" w:date="2014-01-27T09:55:00Z">
              <w:rPr>
                <w:rFonts w:ascii="Times New Roman" w:hAnsi="Times New Roman" w:cs="Helvetica"/>
                <w:noProof/>
                <w:color w:val="0000FF" w:themeColor="hyperlink"/>
                <w:u w:val="single"/>
              </w:rPr>
            </w:rPrChange>
          </w:rPr>
          <w:delText>(Coletta &amp; Phillips, 2005; Coletta et al., 2012)</w:delText>
        </w:r>
        <w:r w:rsidRPr="002018B1" w:rsidDel="003639A6">
          <w:rPr>
            <w:rFonts w:ascii="Arial" w:hAnsi="Arial" w:cs="Helvetica"/>
            <w:rPrChange w:id="1915"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16"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17" w:author="Unknown"/>
          <w:rFonts w:ascii="Arial" w:hAnsi="Arial" w:cs="Helvetica"/>
          <w:rPrChange w:id="1918" w:author="Unknown" w:date="2014-01-27T09:55:00Z">
            <w:rPr>
              <w:del w:id="1919" w:author="Unknown"/>
              <w:rFonts w:ascii="Times New Roman" w:hAnsi="Times New Roman" w:cs="Helvetica"/>
            </w:rPr>
          </w:rPrChange>
        </w:rPr>
        <w:pPrChange w:id="1920"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21" w:author="Unknown">
        <w:r w:rsidRPr="002018B1">
          <w:rPr>
            <w:rFonts w:ascii="Arial" w:hAnsi="Arial" w:cs="Helvetica"/>
            <w:rPrChange w:id="1922" w:author="Unknown" w:date="2014-01-27T09:55:00Z">
              <w:rPr>
                <w:rFonts w:ascii="Times New Roman" w:hAnsi="Times New Roman" w:cs="Helvetica"/>
                <w:color w:val="0000FF" w:themeColor="hyperlink"/>
                <w:u w:val="single"/>
              </w:rPr>
            </w:rPrChange>
          </w:rPr>
          <w:delText xml:space="preserve">correlation between the FCI and FMCE </w:delText>
        </w:r>
        <w:r w:rsidRPr="002018B1" w:rsidDel="003639A6">
          <w:rPr>
            <w:rFonts w:ascii="Arial" w:hAnsi="Arial" w:cs="Helvetica"/>
            <w:rPrChange w:id="1923"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"(Thornton, Kuhl, Cummings, &amp; Marx, 2009)"}, "citationItems": [{"uris": ["http://www.mendeley.com/documents/?uuid=8c4c061d-6133-4a21-af72-9824ad7751d3"], "id": "ITEM-1", "itemData": {"DOI": "10.1103/PhysRevSTPER.5.010105", "type": "article-journal", "author": [{"given": "Ronald K", "dropping-particle": "", "suffix": "", "family": "Thornton", "parse-names": false, "non-dropping-particle": ""}, {"given": "Dennis", "dropping-particle": "", "suffix": "", "family": "Kuhl", "parse-names": false, "non-dropping-particle": ""}, {"given": "Karen", "dropping-particle": "", "suffix": "", "family": "Cummings", "parse-names": false, "non-dropping-particle": ""}, {"given": "Jeffrey", "dropping-particle": "", "suffix": "", "family": "Marx", "parse-names": false, "non-dropping-particle": ""}], "issued": {"date-parts": [["2009", "3"]]}, "abstract": "In this paper we compare and contrast student\u2019s pretest/post-test performance on the Halloun-Hestenes force concept inventory (FCI) to the Thornton-Sokoloff force and motion conceptual evaluation (FMCE). Both tests are multiple-choice assessment instruments whose results are used to characterize how well a first term, introductory physics course promotes conceptual understanding. However, the two exams have slightly different content domains, as well as different representational formats; hence, one exam or the other might better fit the interests of a given instructor or researcher. To begin the comparison, we outline how to determine a single-number score for the FMCE and present ranges of normalized gains on this exam. We then compare scores on the FCI and the FMCE for approximately 2000 students enrolled in the Studio Physics course at Rensselaer Polytechnic Institute over a period of eight years (1998\u20132006) that encompassed significant evolution of the course and many different instructors. We found that the mean score on the FCI is significantly higher than the mean score on the FMCE, however there is a very strong relationship between scores on the two exams. The slope of a best fit line drawn through FCI versus FMCE data is approximately 0.54, and the correlation coefficient is approximately r=0.78, for preinstructional and postinstructional testings combined. In spite of this strong relationship, the assessments measure different normalized gains under identical circumstances. Additionally, students who scored well on one exam did not necessarily score well on the other. We use this discrepancy to uncover some subtle, but important, differences between the exams. We also present ranges of normalized gains for the FMCE in a variety of instructional settings.", "title": "Comparing the force and motion conceptual evaluation and the force concept inventory", "page": "010105", "volume": "5", "container-title": "Physical Review Special Topics - Physics Education Research", "issue": "1", "id": "ITEM-1"}}], "properties": {"noteIndex": 0}, "schema": "https://github.com/citation-style-language/schema/raw/master/csl-citation.json"}</w:delInstrText>
        </w:r>
        <w:r w:rsidRPr="002018B1" w:rsidDel="003639A6">
          <w:rPr>
            <w:rFonts w:ascii="Arial" w:hAnsi="Arial" w:cs="Helvetica"/>
            <w:rPrChange w:id="1924"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25" w:author="Unknown" w:date="2014-01-27T09:55:00Z">
              <w:rPr>
                <w:rFonts w:ascii="Times New Roman" w:hAnsi="Times New Roman" w:cs="Helvetica"/>
                <w:noProof/>
                <w:color w:val="0000FF" w:themeColor="hyperlink"/>
                <w:u w:val="single"/>
              </w:rPr>
            </w:rPrChange>
          </w:rPr>
          <w:delText>(Thornton, Kuhl, Cummings, &amp; Marx, 2009)</w:delText>
        </w:r>
        <w:r w:rsidRPr="002018B1" w:rsidDel="003639A6">
          <w:rPr>
            <w:rFonts w:ascii="Arial" w:hAnsi="Arial" w:cs="Helvetica"/>
            <w:rPrChange w:id="1926"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0"/>
          <w:numId w:val="3"/>
          <w:numberingChange w:id="1927"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28" w:author="Unknown"/>
          <w:rFonts w:ascii="Arial" w:hAnsi="Arial" w:cs="Helvetica"/>
          <w:rPrChange w:id="1929" w:author="Unknown" w:date="2014-01-27T09:55:00Z">
            <w:rPr>
              <w:del w:id="1930" w:author="Unknown"/>
              <w:rFonts w:ascii="Times New Roman" w:hAnsi="Times New Roman" w:cs="Helvetica"/>
            </w:rPr>
          </w:rPrChange>
        </w:rPr>
        <w:pPrChange w:id="1931"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1932" w:author="Unknown">
        <w:r w:rsidRPr="002018B1">
          <w:rPr>
            <w:rFonts w:ascii="Arial" w:hAnsi="Arial" w:cs="Helvetica"/>
            <w:rPrChange w:id="1933" w:author="Unknown" w:date="2014-01-27T09:55:00Z">
              <w:rPr>
                <w:rFonts w:ascii="Times New Roman" w:hAnsi="Times New Roman" w:cs="Helvetica"/>
                <w:color w:val="0000FF" w:themeColor="hyperlink"/>
                <w:u w:val="single"/>
              </w:rPr>
            </w:rPrChange>
          </w:rPr>
          <w:delText xml:space="preserve">Measure the effectiveness of an instructional method or curriculum </w:delText>
        </w:r>
      </w:del>
    </w:p>
    <w:p w:rsidR="002018B1" w:rsidRPr="002018B1" w:rsidRDefault="002018B1" w:rsidP="002018B1">
      <w:pPr>
        <w:pStyle w:val="ListParagraph"/>
        <w:widowControl w:val="0"/>
        <w:numPr>
          <w:ilvl w:val="1"/>
          <w:numId w:val="3"/>
          <w:numberingChange w:id="1934"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35" w:author="Unknown"/>
          <w:rFonts w:ascii="Arial" w:hAnsi="Arial" w:cs="Helvetica"/>
          <w:rPrChange w:id="1936" w:author="Unknown" w:date="2014-01-27T09:55:00Z">
            <w:rPr>
              <w:del w:id="1937" w:author="Unknown"/>
              <w:rFonts w:ascii="Times New Roman" w:hAnsi="Times New Roman" w:cs="Helvetica"/>
            </w:rPr>
          </w:rPrChange>
        </w:rPr>
        <w:pPrChange w:id="1938"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39" w:author="Unknown">
        <w:r w:rsidRPr="002018B1">
          <w:rPr>
            <w:rFonts w:ascii="Arial" w:hAnsi="Arial" w:cs="Helvetica"/>
            <w:rPrChange w:id="1940" w:author="Unknown" w:date="2014-01-27T09:55:00Z">
              <w:rPr>
                <w:rFonts w:ascii="Times New Roman" w:hAnsi="Times New Roman" w:cs="Helvetica"/>
                <w:color w:val="0000FF" w:themeColor="hyperlink"/>
                <w:u w:val="single"/>
              </w:rPr>
            </w:rPrChange>
          </w:rPr>
          <w:delText xml:space="preserve">Matter and Interactions </w:delText>
        </w:r>
        <w:r w:rsidRPr="002018B1" w:rsidDel="003639A6">
          <w:rPr>
            <w:rFonts w:ascii="Arial" w:hAnsi="Arial" w:cs="Helvetica"/>
            <w:rPrChange w:id="1941"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"(Caballero et al., 2012)"}, "citationItems": [{"uris": ["http://www.mendeley.com/documents/?uuid=877f2566-fc49-4eca-9e8a-36e4c9f21a4f"], "id": "ITEM-1", "itemData": {"DOI": "10.1119/1.3703517", "type": "article-journal", "author": [{"given": "Marcos D.", "dropping-particle": "", "suffix": "", "family": "Caballero", "parse-names": false, "non-dropping-particle": ""}, {"given": "Edwin F.", "dropping-particle": "", "suffix": "", "family": "Greco", "parse-names": false, "non-dropping-particle": ""}, {"given": "Eric R.", "dropping-particle": "", "suffix": "", "family": "Murray", "parse-names": false, "non-dropping-particle": ""}, {"given": "Keith R.", "dropping-particle": "", "suffix": "", "family": "Bujak", "parse-names": false, "non-dropping-particle": ""}, {"given": "M.", "dropping-particle": "", "suffix": "", "family": "Jackson Marr", "parse-names": false, "non-dropping-particle": ""}, {"given": "Richard", "dropping-particle": "", "suffix": "", "family": "Catrambone", "parse-names": false, "non-dropping-particle": ""}, {"given": "Matthew a.", "dropping-particle": "", "suffix": "", "family": "Kohlmyer", "parse-names": false, "non-dropping-particle": ""}, {"given": "Michael F.", "dropping-particle": "", "suffix": "", "family": "Schatz", "parse-names": false, "non-dropping-particle": ""}], "issued": {"date-parts": [["2012"]]}, "ISSN": "00029505", "page": "638", "volume": "80", "container-title": "American Journal of Physics", "title": "Comparing large lecture mechanics curricula using the Force Concept Inventory: A five thousand student study", "issue": "7", "id": "ITEM-1"}}], "properties": {"noteIndex": 0}, "schema": "https://github.com/citation-style-language/schema/raw/master/csl-citation.json"}</w:delInstrText>
        </w:r>
        <w:r w:rsidRPr="002018B1" w:rsidDel="003639A6">
          <w:rPr>
            <w:rFonts w:ascii="Arial" w:hAnsi="Arial" w:cs="Helvetica"/>
            <w:rPrChange w:id="1942"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43" w:author="Unknown" w:date="2014-01-27T09:55:00Z">
              <w:rPr>
                <w:rFonts w:ascii="Times New Roman" w:hAnsi="Times New Roman" w:cs="Helvetica"/>
                <w:noProof/>
                <w:color w:val="0000FF" w:themeColor="hyperlink"/>
                <w:u w:val="single"/>
              </w:rPr>
            </w:rPrChange>
          </w:rPr>
          <w:delText>(Caballero et al., 2012)</w:delText>
        </w:r>
        <w:r w:rsidRPr="002018B1" w:rsidDel="003639A6">
          <w:rPr>
            <w:rFonts w:ascii="Arial" w:hAnsi="Arial" w:cs="Helvetica"/>
            <w:rPrChange w:id="1944"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45"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46" w:author="Unknown"/>
          <w:rFonts w:ascii="Arial" w:hAnsi="Arial" w:cs="Helvetica"/>
          <w:rPrChange w:id="1947" w:author="Unknown" w:date="2014-01-27T09:55:00Z">
            <w:rPr>
              <w:del w:id="1948" w:author="Unknown"/>
              <w:rFonts w:ascii="Times New Roman" w:hAnsi="Times New Roman" w:cs="Helvetica"/>
            </w:rPr>
          </w:rPrChange>
        </w:rPr>
        <w:pPrChange w:id="1949"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50" w:author="Unknown">
        <w:r w:rsidRPr="002018B1">
          <w:rPr>
            <w:rFonts w:ascii="Arial" w:hAnsi="Arial" w:cs="Helvetica"/>
            <w:rPrChange w:id="1951" w:author="Unknown" w:date="2014-01-27T09:55:00Z">
              <w:rPr>
                <w:rFonts w:ascii="Times New Roman" w:hAnsi="Times New Roman" w:cs="Helvetica"/>
                <w:color w:val="0000FF" w:themeColor="hyperlink"/>
                <w:u w:val="single"/>
              </w:rPr>
            </w:rPrChange>
          </w:rPr>
          <w:delText xml:space="preserve">Studio Physics </w:delText>
        </w:r>
        <w:r w:rsidRPr="002018B1" w:rsidDel="003639A6">
          <w:rPr>
            <w:rFonts w:ascii="Arial" w:hAnsi="Arial" w:cs="Helvetica"/>
            <w:rPrChange w:id="1952"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"(Cummings, 1999)"}, "citationItems": [{"uris": ["http://www.mendeley.com/documents/?uuid=0ed9f1fb-e8ed-469e-8162-bce626a92d47"], "id": "ITEM-1", "itemData": {"DOI": "10.1119/1.19078", "type": "article-journal", "author": [{"given": "Karen", "dropping-particle": "", "suffix": "", "family": "Cummings", "parse-names": false, "non-dropping-particle": ""}], "issued": {"date-parts": [["1999", "7"]]}, "ISSN": "00029505", "page": "S38", "volume": "67", "container-title": "American Journal of Physics", "title": "Evaluating innovation in studio physics", "issue": "S1", "id": "ITEM-1"}}], "properties": {"noteIndex": 0}, "schema": "https://github.com/citation-style-language/schema/raw/master/csl-citation.json"}</w:delInstrText>
        </w:r>
        <w:r w:rsidRPr="002018B1" w:rsidDel="003639A6">
          <w:rPr>
            <w:rFonts w:ascii="Arial" w:hAnsi="Arial" w:cs="Helvetica"/>
            <w:rPrChange w:id="1953"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54" w:author="Unknown" w:date="2014-01-27T09:55:00Z">
              <w:rPr>
                <w:rFonts w:ascii="Times New Roman" w:hAnsi="Times New Roman" w:cs="Helvetica"/>
                <w:noProof/>
                <w:color w:val="0000FF" w:themeColor="hyperlink"/>
                <w:u w:val="single"/>
              </w:rPr>
            </w:rPrChange>
          </w:rPr>
          <w:delText>(Cummings, 1999)</w:delText>
        </w:r>
        <w:r w:rsidRPr="002018B1" w:rsidDel="003639A6">
          <w:rPr>
            <w:rFonts w:ascii="Arial" w:hAnsi="Arial" w:cs="Helvetica"/>
            <w:rPrChange w:id="1955"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56"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57" w:author="Unknown"/>
          <w:rFonts w:ascii="Arial" w:hAnsi="Arial" w:cs="Helvetica"/>
          <w:rPrChange w:id="1958" w:author="Unknown" w:date="2014-01-27T09:55:00Z">
            <w:rPr>
              <w:del w:id="1959" w:author="Unknown"/>
              <w:rFonts w:ascii="Times New Roman" w:hAnsi="Times New Roman" w:cs="Helvetica"/>
            </w:rPr>
          </w:rPrChange>
        </w:rPr>
        <w:pPrChange w:id="1960"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61" w:author="Unknown">
        <w:r w:rsidRPr="002018B1">
          <w:rPr>
            <w:rFonts w:ascii="Arial" w:hAnsi="Arial" w:cs="Helvetica"/>
            <w:rPrChange w:id="1962" w:author="Unknown" w:date="2014-01-27T09:55:00Z">
              <w:rPr>
                <w:rFonts w:ascii="Times New Roman" w:hAnsi="Times New Roman" w:cs="Helvetica"/>
                <w:color w:val="0000FF" w:themeColor="hyperlink"/>
                <w:u w:val="single"/>
              </w:rPr>
            </w:rPrChange>
          </w:rPr>
          <w:delText xml:space="preserve">Peer Instruction </w:delText>
        </w:r>
        <w:r w:rsidRPr="002018B1" w:rsidDel="003639A6">
          <w:rPr>
            <w:rFonts w:ascii="Arial" w:hAnsi="Arial" w:cs="Helvetica"/>
            <w:rPrChange w:id="1963"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"(Crouch &amp; Mazur, 2001)"}, "citationItems": [{"uris": ["http://www.mendeley.com/documents/?uuid=a4f6675f-067c-46e3-b999-c2e1645943ad"], "id": "ITEM-1", "itemData": {"DOI": "10.1119/1.1374249", "type": "article-journal", "author": [{"given": "Catherine H.", "dropping-particle": "", "suffix": "", "family": "Crouch", "parse-names": false, "non-dropping-particle": ""}, {"given": "Eric", "dropping-particle": "", "suffix": "", "family": "Mazur", "parse-names": false, "non-dropping-particle": ""}], "issued": {"date-parts": [["2001"]]}, "ISSN": "00029505", "page": "970", "volume": "69", "container-title": "American Journal of Physics", "title": "Peer Instruction: Ten years of experience and results", "issue": "9", "id": "ITEM-1"}}], "properties": {"noteIndex": 0}, "schema": "https://github.com/citation-style-language/schema/raw/master/csl-citation.json"}</w:delInstrText>
        </w:r>
        <w:r w:rsidRPr="002018B1" w:rsidDel="003639A6">
          <w:rPr>
            <w:rFonts w:ascii="Arial" w:hAnsi="Arial" w:cs="Helvetica"/>
            <w:rPrChange w:id="1964"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65" w:author="Unknown" w:date="2014-01-27T09:55:00Z">
              <w:rPr>
                <w:rFonts w:ascii="Times New Roman" w:hAnsi="Times New Roman" w:cs="Helvetica"/>
                <w:noProof/>
                <w:color w:val="0000FF" w:themeColor="hyperlink"/>
                <w:u w:val="single"/>
              </w:rPr>
            </w:rPrChange>
          </w:rPr>
          <w:delText>(Crouch &amp; Mazur, 2001)</w:delText>
        </w:r>
        <w:r w:rsidRPr="002018B1" w:rsidDel="003639A6">
          <w:rPr>
            <w:rFonts w:ascii="Arial" w:hAnsi="Arial" w:cs="Helvetica"/>
            <w:rPrChange w:id="1966"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67"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68" w:author="Unknown"/>
          <w:rFonts w:ascii="Arial" w:hAnsi="Arial" w:cs="Helvetica"/>
          <w:rPrChange w:id="1969" w:author="Unknown" w:date="2014-01-27T09:55:00Z">
            <w:rPr>
              <w:del w:id="1970" w:author="Unknown"/>
              <w:rFonts w:ascii="Times New Roman" w:hAnsi="Times New Roman" w:cs="Helvetica"/>
            </w:rPr>
          </w:rPrChange>
        </w:rPr>
        <w:pPrChange w:id="1971"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72" w:author="Unknown">
        <w:r w:rsidRPr="002018B1">
          <w:rPr>
            <w:rFonts w:ascii="Arial" w:hAnsi="Arial" w:cs="Helvetica"/>
            <w:rPrChange w:id="1973" w:author="Unknown" w:date="2014-01-27T09:55:00Z">
              <w:rPr>
                <w:rFonts w:ascii="Times New Roman" w:hAnsi="Times New Roman" w:cs="Helvetica"/>
                <w:color w:val="0000FF" w:themeColor="hyperlink"/>
                <w:u w:val="single"/>
              </w:rPr>
            </w:rPrChange>
          </w:rPr>
          <w:delText xml:space="preserve">SCALE-UP </w:delText>
        </w:r>
        <w:r w:rsidRPr="002018B1" w:rsidDel="003639A6">
          <w:rPr>
            <w:rFonts w:ascii="Arial" w:hAnsi="Arial" w:cs="Helvetica"/>
            <w:rPrChange w:id="1974"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"(Beichner et al., 2007)"}, "citationItems": [{"uris": ["http://www.mendeley.com/documents/?uuid=9007db2b-3476-4abb-8bea-5df9618310d9"], "id": "ITEM-1", "itemData": {"title": "The Student-Centered Activities for Large Enrollment Undergraduate Programs (SCALE-UP) project", "issued": {"date-parts": [["2007"]]}, "author": [{"given": "R.J.", "dropping-particle": "", "suffix": "", "family": "Beichner", "parse-names": false, "non-dropping-particle": ""}, {"given": "J.M.", "dropping-particle": "", "suffix": "", "family": "Saul", "parse-names": false, "non-dropping-particle": ""}, {"given": "D.S.", "dropping-particle": "", "suffix": "", "family": "Abbott", "parse-names": false, "non-dropping-particle": ""}, {"given": "J.J.", "dropping-particle": "", "suffix": "", "family": "Morse", "parse-names": false, "non-dropping-particle": ""}, {"given": "D.L.", "dropping-particle": "", "suffix": "", "family": "Deardorff", "parse-names": false, "non-dropping-particle": ""}, {"given": "R.J.", "dropping-particle": "", "suffix": "", "family": "Allain", "parse-names": false, "non-dropping-particle": ""}, {"given": "S.W.", "dropping-particle": "", "suffix": "", "family": "Bonham", "parse-names": false, "non-dropping-particle": ""}, {"given": "M.H.", "dropping-particle": "", "suffix": "", "family": "Dancy", "parse-names": false, "non-dropping-particle": ""}, {"given": "J.S.", "dropping-particle": "", "suffix": "", "family": "Risley", "parse-names": false, "non-dropping-particle": ""}], "editor": [{"given": "E.", "dropping-particle": "", "suffix": "", "family": "Redish", "parse-names": false, "non-dropping-particle": ""}], "container-title": "Research-based reform of introductory physics", "type": "chapter", "id": "ITEM-1"}}], "properties": {"noteIndex": 0}, "schema": "https://github.com/citation-style-language/schema/raw/master/csl-citation.json"}</w:delInstrText>
        </w:r>
        <w:r w:rsidRPr="002018B1" w:rsidDel="003639A6">
          <w:rPr>
            <w:rFonts w:ascii="Arial" w:hAnsi="Arial" w:cs="Helvetica"/>
            <w:rPrChange w:id="1975"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76" w:author="Unknown" w:date="2014-01-27T09:55:00Z">
              <w:rPr>
                <w:rFonts w:ascii="Times New Roman" w:hAnsi="Times New Roman" w:cs="Helvetica"/>
                <w:noProof/>
                <w:color w:val="0000FF" w:themeColor="hyperlink"/>
                <w:u w:val="single"/>
              </w:rPr>
            </w:rPrChange>
          </w:rPr>
          <w:delText>(Beichner et al., 2007)</w:delText>
        </w:r>
        <w:r w:rsidRPr="002018B1" w:rsidDel="003639A6">
          <w:rPr>
            <w:rFonts w:ascii="Arial" w:hAnsi="Arial" w:cs="Helvetica"/>
            <w:rPrChange w:id="1977"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78"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79" w:author="Unknown"/>
          <w:rFonts w:ascii="Arial" w:hAnsi="Arial" w:cs="Helvetica"/>
          <w:rPrChange w:id="1980" w:author="Unknown" w:date="2014-01-27T09:55:00Z">
            <w:rPr>
              <w:del w:id="1981" w:author="Unknown"/>
              <w:rFonts w:ascii="Times New Roman" w:hAnsi="Times New Roman" w:cs="Helvetica"/>
            </w:rPr>
          </w:rPrChange>
        </w:rPr>
        <w:pPrChange w:id="1982"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83" w:author="Unknown">
        <w:r w:rsidRPr="002018B1">
          <w:rPr>
            <w:rFonts w:ascii="Arial" w:hAnsi="Arial" w:cs="Helvetica"/>
            <w:rPrChange w:id="1984" w:author="Unknown" w:date="2014-01-27T09:55:00Z">
              <w:rPr>
                <w:rFonts w:ascii="Times New Roman" w:hAnsi="Times New Roman" w:cs="Helvetica"/>
                <w:color w:val="0000FF" w:themeColor="hyperlink"/>
                <w:u w:val="single"/>
              </w:rPr>
            </w:rPrChange>
          </w:rPr>
          <w:delText xml:space="preserve">Interactive Lecture Demonstrations </w:delText>
        </w:r>
        <w:r w:rsidRPr="002018B1" w:rsidDel="003639A6">
          <w:rPr>
            <w:rFonts w:ascii="Arial" w:hAnsi="Arial" w:cs="Helvetica"/>
            <w:rPrChange w:id="1985"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"(Cummings, 1999)"}, "citationItems": [{"uris": ["http://www.mendeley.com/documents/?uuid=0ed9f1fb-e8ed-469e-8162-bce626a92d47"], "id": "ITEM-1", "itemData": {"DOI": "10.1119/1.19078", "type": "article-journal", "author": [{"given": "Karen", "dropping-particle": "", "suffix": "", "family": "Cummings", "parse-names": false, "non-dropping-particle": ""}], "issued": {"date-parts": [["1999", "7"]]}, "ISSN": "00029505", "page": "S38", "volume": "67", "container-title": "American Journal of Physics", "title": "Evaluating innovation in studio physics", "issue": "S1", "id": "ITEM-1"}}], "properties": {"noteIndex": 0}, "schema": "https://github.com/citation-style-language/schema/raw/master/csl-citation.json"}</w:delInstrText>
        </w:r>
        <w:r w:rsidRPr="002018B1" w:rsidDel="003639A6">
          <w:rPr>
            <w:rFonts w:ascii="Arial" w:hAnsi="Arial" w:cs="Helvetica"/>
            <w:rPrChange w:id="1986"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87" w:author="Unknown" w:date="2014-01-27T09:55:00Z">
              <w:rPr>
                <w:rFonts w:ascii="Times New Roman" w:hAnsi="Times New Roman" w:cs="Helvetica"/>
                <w:noProof/>
                <w:color w:val="0000FF" w:themeColor="hyperlink"/>
                <w:u w:val="single"/>
              </w:rPr>
            </w:rPrChange>
          </w:rPr>
          <w:delText>(Cummings, 1999)</w:delText>
        </w:r>
        <w:r w:rsidRPr="002018B1" w:rsidDel="003639A6">
          <w:rPr>
            <w:rFonts w:ascii="Arial" w:hAnsi="Arial" w:cs="Helvetica"/>
            <w:rPrChange w:id="1988"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89"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90" w:author="Unknown"/>
          <w:rFonts w:ascii="Arial" w:hAnsi="Arial" w:cs="Helvetica"/>
          <w:rPrChange w:id="1991" w:author="Unknown" w:date="2014-01-27T09:55:00Z">
            <w:rPr>
              <w:del w:id="1992" w:author="Unknown"/>
              <w:rFonts w:ascii="Times New Roman" w:hAnsi="Times New Roman" w:cs="Helvetica"/>
            </w:rPr>
          </w:rPrChange>
        </w:rPr>
        <w:pPrChange w:id="1993"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94" w:author="Unknown">
        <w:r w:rsidRPr="002018B1">
          <w:rPr>
            <w:rFonts w:ascii="Arial" w:hAnsi="Arial" w:cs="Helvetica"/>
            <w:rPrChange w:id="1995" w:author="Unknown" w:date="2014-01-27T09:55:00Z">
              <w:rPr>
                <w:rFonts w:ascii="Times New Roman" w:hAnsi="Times New Roman" w:cs="Helvetica"/>
                <w:color w:val="0000FF" w:themeColor="hyperlink"/>
                <w:u w:val="single"/>
              </w:rPr>
            </w:rPrChange>
          </w:rPr>
          <w:delText xml:space="preserve">Modeling Instruction </w:delText>
        </w:r>
        <w:r w:rsidRPr="002018B1" w:rsidDel="003639A6">
          <w:rPr>
            <w:rFonts w:ascii="Arial" w:hAnsi="Arial" w:cs="Helvetica"/>
            <w:rPrChange w:id="1996"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"(Brewe et al., 2010)"}, "citationItems": [{"uris": ["http://www.mendeley.com/documents/?uuid=34123c47-bf6a-42a8-8cc1-640f50b296ec"], "id": "ITEM-1", "itemData": {"DOI": "10.1103/PhysRevSTPER.6.010106", "type": "article-journal", "author": [{"given": "Eric", "dropping-particle": "", "suffix": "", "family": "Brewe", "parse-names": false, "non-dropping-particle": ""}, {"given": "Vashti", "dropping-particle": "", "suffix": "", "family": "Sawtelle", "parse-names": false, "non-dropping-particle": ""}, {"given": "Laird H.", "dropping-particle": "", "suffix": "", "family": "Kramer", "parse-names": false, "non-dropping-particle": ""}, {"given": "George E.", "dropping-particle": "", "suffix": "", "family": "O\u2019Brien", "parse-names": false, "non-dropping-particle": ""}, {"given": "Idaykis", "dropping-particle": "", "suffix": "", "family": "Rodriguez", "parse-names": false, "non-dropping-particle": ""}, {"given": "Priscilla", "dropping-particle": "", "suffix": "", "family": "Pamel\u00e1", "parse-names": false, "non-dropping-particle": ""}], "issued": {"date-parts": [["2010", "5"]]}, "ISSN": "1554-9178", "page": "010106", "volume": "6", "container-title": "Physical Review Special Topics - Physics Education Research", "title": "Toward equity through participation in Modeling Instruction in introductory university physics", "issue": "1", "id": "ITEM-1"}}], "properties": {"noteIndex": 0}, "schema": "https://github.com/citation-style-language/schema/raw/master/csl-citation.json"}</w:delInstrText>
        </w:r>
        <w:r w:rsidRPr="002018B1" w:rsidDel="003639A6">
          <w:rPr>
            <w:rFonts w:ascii="Arial" w:hAnsi="Arial" w:cs="Helvetica"/>
            <w:rPrChange w:id="1997"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98" w:author="Unknown" w:date="2014-01-27T09:55:00Z">
              <w:rPr>
                <w:rFonts w:ascii="Times New Roman" w:hAnsi="Times New Roman" w:cs="Helvetica"/>
                <w:noProof/>
                <w:color w:val="0000FF" w:themeColor="hyperlink"/>
                <w:u w:val="single"/>
              </w:rPr>
            </w:rPrChange>
          </w:rPr>
          <w:delText>(Brewe et al., 2010)</w:delText>
        </w:r>
        <w:r w:rsidRPr="002018B1" w:rsidDel="003639A6">
          <w:rPr>
            <w:rFonts w:ascii="Arial" w:hAnsi="Arial" w:cs="Helvetica"/>
            <w:rPrChange w:id="1999"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0"/>
          <w:numId w:val="3"/>
          <w:numberingChange w:id="2000"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01" w:author="Unknown"/>
          <w:rFonts w:ascii="Arial" w:hAnsi="Arial" w:cs="Helvetica"/>
          <w:rPrChange w:id="2002" w:author="Unknown" w:date="2014-01-27T09:55:00Z">
            <w:rPr>
              <w:del w:id="2003" w:author="Unknown"/>
              <w:rFonts w:ascii="Times New Roman" w:hAnsi="Times New Roman" w:cs="Helvetica"/>
            </w:rPr>
          </w:rPrChange>
        </w:rPr>
        <w:pPrChange w:id="2004"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2005" w:author="Unknown">
        <w:r w:rsidRPr="002018B1">
          <w:rPr>
            <w:rFonts w:ascii="Arial" w:hAnsi="Arial" w:cs="Helvetica"/>
            <w:rPrChange w:id="2006" w:author="Unknown" w:date="2014-01-27T09:55:00Z">
              <w:rPr>
                <w:rFonts w:ascii="Times New Roman" w:hAnsi="Times New Roman" w:cs="Helvetica"/>
                <w:color w:val="0000FF" w:themeColor="hyperlink"/>
                <w:u w:val="single"/>
              </w:rPr>
            </w:rPrChange>
          </w:rPr>
          <w:delText>Other</w:delText>
        </w:r>
      </w:del>
    </w:p>
    <w:p w:rsidR="002018B1" w:rsidRPr="002018B1" w:rsidRDefault="002018B1" w:rsidP="002018B1">
      <w:pPr>
        <w:pStyle w:val="ListParagraph"/>
        <w:widowControl w:val="0"/>
        <w:numPr>
          <w:ilvl w:val="1"/>
          <w:numId w:val="3"/>
          <w:numberingChange w:id="2007"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08" w:author="Unknown"/>
          <w:rFonts w:ascii="Arial" w:hAnsi="Arial" w:cs="Helvetica"/>
          <w:rPrChange w:id="2009" w:author="Unknown" w:date="2014-01-27T09:55:00Z">
            <w:rPr>
              <w:del w:id="2010" w:author="Unknown"/>
              <w:rFonts w:ascii="Times New Roman" w:hAnsi="Times New Roman" w:cs="Helvetica"/>
            </w:rPr>
          </w:rPrChange>
        </w:rPr>
        <w:pPrChange w:id="2011"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2012" w:author="Unknown">
        <w:r w:rsidRPr="002018B1">
          <w:rPr>
            <w:rFonts w:ascii="Arial" w:hAnsi="Arial" w:cs="Helvetica"/>
            <w:rPrChange w:id="2013" w:author="Unknown" w:date="2014-01-27T09:55:00Z">
              <w:rPr>
                <w:rFonts w:ascii="Times New Roman" w:hAnsi="Times New Roman" w:cs="Helvetica"/>
                <w:color w:val="0000FF" w:themeColor="hyperlink"/>
                <w:u w:val="single"/>
              </w:rPr>
            </w:rPrChange>
          </w:rPr>
          <w:delText xml:space="preserve">influence of student epistemologies on answers </w:delText>
        </w:r>
        <w:r w:rsidRPr="002018B1" w:rsidDel="003639A6">
          <w:rPr>
            <w:rFonts w:ascii="Arial" w:hAnsi="Arial" w:cs="Helvetica"/>
            <w:rPrChange w:id="2014"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"(McCaskey, Dancy, &amp; Elby, 2003; McCaskey &amp; Elby, 2005)"}, "citationItems": [{"uris": ["http://www.mendeley.com/documents/?uuid=bf62c8a6-83f0-4d28-9991-46b8a98f2b9f"], "id": "ITEM-1", "itemData": {"title": "Effects on assessment caused by splits between belief and understanding", "issued": {"date-parts": [["2003"]]}, "author": [{"given": "Timothy L", "dropping-particle": "", "suffix": "", "family": "McCaskey", "parse-names": false, "non-dropping-particle": ""}, {"given": "Melissa H", "dropping-particle": "", "suffix": "", "family": "Dancy", "parse-names": false, "non-dropping-particle": ""}, {"given": "Andrew", "dropping-particle": "", "suffix": "", "family": "Elby", "parse-names": false, "non-dropping-particle": ""}], "volume": "720", "container-title": "AIP Conference Proceedings", "type": "article-journal", "id": "ITEM-1"}}, {"uris": ["http://www.mendeley.com/documents/?uuid=c28dc727-8647-417e-a58c-5b3f46928e2a"], "id": "ITEM-2", "itemData": {"ISBN": "0735402817", "author": [{"given": "Timothy L", "dropping-particle": "", "suffix": "", "family": "McCaskey", "parse-names": false, "non-dropping-particle": ""}, {"given": "Andrew", "dropping-particle": "", "suffix": "", "family": "Elby", "parse-names": false, "non-dropping-particle": ""}], "issued": {"date-parts": [["2005"]]}, "title": "Probing Students \u2019 Epistemologies Using Split Tasks", "page": "57-61", "volume": "790", "container-title": "AIP Conference Proceedings", "type": "article-journal", "id": "ITEM-2"}}], "properties": {"noteIndex": 0}, "schema": "https://github.com/citation-style-language/schema/raw/master/csl-citation.json"}</w:delInstrText>
        </w:r>
        <w:r w:rsidRPr="002018B1" w:rsidDel="003639A6">
          <w:rPr>
            <w:rFonts w:ascii="Arial" w:hAnsi="Arial" w:cs="Helvetica"/>
            <w:rPrChange w:id="2015"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2016" w:author="Unknown" w:date="2014-01-27T09:55:00Z">
              <w:rPr>
                <w:rFonts w:ascii="Times New Roman" w:hAnsi="Times New Roman" w:cs="Helvetica"/>
                <w:noProof/>
                <w:color w:val="0000FF" w:themeColor="hyperlink"/>
                <w:u w:val="single"/>
              </w:rPr>
            </w:rPrChange>
          </w:rPr>
          <w:delText>(McCaskey, Dancy, &amp; Elby, 2003; McCaskey &amp; Elby, 2005)</w:delText>
        </w:r>
        <w:r w:rsidRPr="002018B1" w:rsidDel="003639A6">
          <w:rPr>
            <w:rFonts w:ascii="Arial" w:hAnsi="Arial" w:cs="Helvetica"/>
            <w:rPrChange w:id="2017"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2018"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19" w:author="Unknown"/>
          <w:rFonts w:ascii="Arial" w:hAnsi="Arial" w:cs="Helvetica"/>
          <w:rPrChange w:id="2020" w:author="Unknown" w:date="2014-01-27T09:55:00Z">
            <w:rPr>
              <w:del w:id="2021" w:author="Unknown"/>
              <w:rFonts w:ascii="Times New Roman" w:hAnsi="Times New Roman" w:cs="Helvetica"/>
            </w:rPr>
          </w:rPrChange>
        </w:rPr>
        <w:pPrChange w:id="2022"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2023" w:author="Unknown">
        <w:r w:rsidRPr="002018B1">
          <w:rPr>
            <w:rFonts w:ascii="Arial" w:hAnsi="Arial" w:cs="Helvetica"/>
            <w:rPrChange w:id="2024" w:author="Unknown" w:date="2014-01-27T09:55:00Z">
              <w:rPr>
                <w:rFonts w:ascii="Times New Roman" w:hAnsi="Times New Roman" w:cs="Helvetica"/>
                <w:color w:val="0000FF" w:themeColor="hyperlink"/>
                <w:u w:val="single"/>
              </w:rPr>
            </w:rPrChange>
          </w:rPr>
          <w:delText xml:space="preserve">influence of teacher on FCI score </w:delText>
        </w:r>
        <w:r w:rsidRPr="002018B1" w:rsidDel="003639A6">
          <w:rPr>
            <w:rFonts w:ascii="Arial" w:hAnsi="Arial" w:cs="Helvetica"/>
            <w:rPrChange w:id="2025"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"(Mahadeo, Manthey, &amp; Brewe, 2013)"}, "citationItems": [{"uris": ["http://www.mendeley.com/documents/?uuid=97d14925-727f-4fe3-84ea-bee443eb4f62"], "id": "ITEM-1", "itemData": {"DOI": "10.1063/1.4789706", "ISBN": "9780735411340", "author": [{"given": "Jonathan", "dropping-particle": "V.", "suffix": "", "family": "Mahadeo", "parse-names": false, "non-dropping-particle": ""}, {"given": "Seth R.", "dropping-particle": "", "suffix": "", "family": "Manthey", "parse-names": false, "non-dropping-particle": ""}, {"given": "Eric", "dropping-particle": "", "suffix": "", "family": "Brewe", "parse-names": false, "non-dropping-particle": ""}], "issued": {"date-parts": [["2013"]]}, "title": "Regression analysis exploring teacher impact on student FCI post scores", "page": "278-281", "volume": "281", "type": "article-journal", "id": "ITEM-1"}}], "properties": {"noteIndex": 0}, "schema": "https://github.com/citation-style-language/schema/raw/master/csl-citation.json"}</w:delInstrText>
        </w:r>
        <w:r w:rsidRPr="002018B1" w:rsidDel="003639A6">
          <w:rPr>
            <w:rFonts w:ascii="Arial" w:hAnsi="Arial" w:cs="Helvetica"/>
            <w:rPrChange w:id="2026"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2027" w:author="Unknown" w:date="2014-01-27T09:55:00Z">
              <w:rPr>
                <w:rFonts w:ascii="Times New Roman" w:hAnsi="Times New Roman" w:cs="Helvetica"/>
                <w:noProof/>
                <w:color w:val="0000FF" w:themeColor="hyperlink"/>
                <w:u w:val="single"/>
              </w:rPr>
            </w:rPrChange>
          </w:rPr>
          <w:delText>(Mahadeo, Manthey, &amp; Brewe, 2013)</w:delText>
        </w:r>
        <w:r w:rsidRPr="002018B1" w:rsidDel="003639A6">
          <w:rPr>
            <w:rFonts w:ascii="Arial" w:hAnsi="Arial" w:cs="Helvetica"/>
            <w:rPrChange w:id="2028" w:author="Unknown" w:date="2014-01-27T09:55:00Z">
              <w:rPr>
                <w:rFonts w:ascii="Times New Roman" w:hAnsi="Times New Roman" w:cs="Helvetica"/>
                <w:color w:val="0000FF" w:themeColor="hyperlink"/>
                <w:u w:val="single"/>
              </w:rPr>
            </w:rPrChange>
          </w:rPr>
          <w:fldChar w:fldCharType="end"/>
        </w:r>
      </w:del>
    </w:p>
    <w:p w:rsidR="002018B1" w:rsidRPr="002018B1" w:rsidRDefault="002018B1">
      <w:pPr>
        <w:pStyle w:val="NormalWeb"/>
        <w:spacing w:beforeLines="0" w:afterLines="0"/>
        <w:divId w:val="44961614"/>
        <w:rPr>
          <w:del w:id="2029" w:author="Unknown"/>
          <w:rFonts w:ascii="Arial" w:hAnsi="Arial"/>
          <w:sz w:val="24"/>
          <w:rPrChange w:id="2030" w:author="Unknown" w:date="2014-01-27T09:55:00Z">
            <w:rPr>
              <w:del w:id="2031" w:author="Unknown"/>
              <w:rFonts w:ascii="Times New Roman" w:hAnsi="Times New Roman"/>
              <w:sz w:val="24"/>
            </w:rPr>
          </w:rPrChange>
        </w:rPr>
        <w:pPrChange w:id="2032" w:author="Unknown" w:date="2014-01-27T09:57:00Z">
          <w:pPr>
            <w:pStyle w:val="NormalWeb"/>
            <w:spacing w:beforeLines="0" w:beforeAutospacing="1" w:afterLines="0"/>
            <w:divId w:val="44961614"/>
          </w:pPr>
        </w:pPrChange>
      </w:pPr>
      <w:del w:id="2033" w:author="Unknown">
        <w:r w:rsidRPr="002018B1">
          <w:rPr>
            <w:rFonts w:ascii="Arial" w:hAnsi="Arial" w:cs="Helvetica"/>
            <w:b/>
            <w:rPrChange w:id="2034" w:author="Unknown" w:date="2014-01-27T09:55:00Z">
              <w:rPr>
                <w:rFonts w:ascii="Times New Roman" w:hAnsi="Times New Roman" w:cs="Helvetica"/>
                <w:b/>
                <w:color w:val="0000FF" w:themeColor="hyperlink"/>
                <w:u w:val="single"/>
              </w:rPr>
            </w:rPrChange>
          </w:rPr>
          <w:delText xml:space="preserve">Intro article: </w:delText>
        </w:r>
        <w:r w:rsidRPr="002018B1">
          <w:rPr>
            <w:rFonts w:ascii="Arial" w:hAnsi="Arial"/>
            <w:rPrChange w:id="2035" w:author="Unknown" w:date="2014-01-27T09:55:00Z">
              <w:rPr>
                <w:rFonts w:ascii="Times New Roman" w:hAnsi="Times New Roman"/>
                <w:color w:val="0000FF" w:themeColor="hyperlink"/>
                <w:u w:val="single"/>
              </w:rPr>
            </w:rPrChange>
          </w:rPr>
          <w:delText xml:space="preserve">Hestenes, D., Wells, M. M., &amp; Swackhamer, G. (1992). Force Concept Inventory. </w:delText>
        </w:r>
        <w:r w:rsidRPr="002018B1">
          <w:rPr>
            <w:rFonts w:ascii="Arial" w:hAnsi="Arial"/>
            <w:i/>
            <w:rPrChange w:id="2036" w:author="Unknown" w:date="2014-01-27T09:55:00Z">
              <w:rPr>
                <w:rFonts w:ascii="Times New Roman" w:hAnsi="Times New Roman"/>
                <w:i/>
                <w:color w:val="0000FF" w:themeColor="hyperlink"/>
                <w:u w:val="single"/>
              </w:rPr>
            </w:rPrChange>
          </w:rPr>
          <w:delText>The Physics Teacher</w:delText>
        </w:r>
        <w:r w:rsidRPr="002018B1">
          <w:rPr>
            <w:rFonts w:ascii="Arial" w:hAnsi="Arial"/>
            <w:rPrChange w:id="2037" w:author="Unknown" w:date="2014-01-27T09:55:00Z">
              <w:rPr>
                <w:rFonts w:ascii="Times New Roman" w:hAnsi="Times New Roman"/>
                <w:color w:val="0000FF" w:themeColor="hyperlink"/>
                <w:u w:val="single"/>
              </w:rPr>
            </w:rPrChange>
          </w:rPr>
          <w:delText xml:space="preserve">, </w:delText>
        </w:r>
        <w:r w:rsidRPr="002018B1">
          <w:rPr>
            <w:rFonts w:ascii="Arial" w:hAnsi="Arial"/>
            <w:i/>
            <w:rPrChange w:id="2038" w:author="Unknown" w:date="2014-01-27T09:55:00Z">
              <w:rPr>
                <w:rFonts w:ascii="Times New Roman" w:hAnsi="Times New Roman"/>
                <w:i/>
                <w:color w:val="0000FF" w:themeColor="hyperlink"/>
                <w:u w:val="single"/>
              </w:rPr>
            </w:rPrChange>
          </w:rPr>
          <w:delText>30</w:delText>
        </w:r>
        <w:r w:rsidRPr="002018B1">
          <w:rPr>
            <w:rFonts w:ascii="Arial" w:hAnsi="Arial"/>
            <w:rPrChange w:id="2039" w:author="Unknown" w:date="2014-01-27T09:55:00Z">
              <w:rPr>
                <w:rFonts w:ascii="Times New Roman" w:hAnsi="Times New Roman"/>
                <w:color w:val="0000FF" w:themeColor="hyperlink"/>
                <w:u w:val="single"/>
              </w:rPr>
            </w:rPrChange>
          </w:rPr>
          <w:delText>(3), 141–158. doi:10.1119/1.2343497</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40" w:author="Unknown"/>
          <w:rFonts w:ascii="Arial" w:hAnsi="Arial" w:cs="Helvetica"/>
          <w:rPrChange w:id="2041" w:author="Unknown" w:date="2014-01-27T09:55:00Z">
            <w:rPr>
              <w:del w:id="2042" w:author="Unknown"/>
              <w:rFonts w:ascii="Times New Roman" w:hAnsi="Times New Roman" w:cs="Helvetica"/>
            </w:rPr>
          </w:rPrChange>
        </w:rPr>
        <w:pPrChange w:id="2043"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2044" w:author="Unknown">
        <w:r w:rsidRPr="002018B1">
          <w:rPr>
            <w:rFonts w:ascii="Arial" w:hAnsi="Arial" w:cs="Helvetica"/>
            <w:b/>
            <w:rPrChange w:id="2045" w:author="Unknown" w:date="2014-01-27T09:55:00Z">
              <w:rPr>
                <w:rFonts w:ascii="Times New Roman" w:hAnsi="Times New Roman" w:cs="Helvetica"/>
                <w:b/>
                <w:color w:val="0000FF" w:themeColor="hyperlink"/>
                <w:u w:val="single"/>
              </w:rPr>
            </w:rPrChange>
          </w:rPr>
          <w:delText xml:space="preserve">Intro article description: </w:delText>
        </w:r>
        <w:r w:rsidRPr="002018B1">
          <w:rPr>
            <w:rFonts w:ascii="Arial" w:hAnsi="Arial" w:cs="Helvetica"/>
            <w:rPrChange w:id="2046" w:author="Unknown" w:date="2014-01-27T09:55:00Z">
              <w:rPr>
                <w:rFonts w:ascii="Times New Roman" w:hAnsi="Times New Roman" w:cs="Helvetica"/>
                <w:color w:val="0000FF" w:themeColor="hyperlink"/>
                <w:u w:val="single"/>
              </w:rPr>
            </w:rPrChange>
          </w:rPr>
          <w:delText>This article discusses the structure and interpretation of the FCI and provides a breakdown of the common alternative student conceptions probed by the test. The authors also include test results for high school and university students as well as information on the validity of the test. They conclude with three uses for the FCI and a discussion of their instructional orientation, which fosters student’s Newtonian thinking.</w:delText>
        </w:r>
      </w:del>
    </w:p>
    <w:p w:rsidR="002018B1" w:rsidRPr="002018B1" w:rsidRDefault="002018B1" w:rsidP="002018B1">
      <w:pPr>
        <w:spacing w:after="60"/>
        <w:rPr>
          <w:del w:id="2047" w:author="Unknown"/>
          <w:rFonts w:ascii="Arial" w:hAnsi="Arial"/>
          <w:b/>
          <w:rPrChange w:id="2048" w:author="Unknown" w:date="2014-01-27T09:55:00Z">
            <w:rPr>
              <w:del w:id="2049" w:author="Unknown"/>
              <w:rFonts w:ascii="Times New Roman" w:hAnsi="Times New Roman"/>
              <w:b/>
            </w:rPr>
          </w:rPrChange>
        </w:rPr>
        <w:pPrChange w:id="2050" w:author="Unknown" w:date="2014-01-27T09:57:00Z">
          <w:pPr>
            <w:spacing w:after="120"/>
          </w:pPr>
        </w:pPrChange>
      </w:pPr>
      <w:del w:id="2051" w:author="Unknown">
        <w:r w:rsidRPr="002018B1">
          <w:rPr>
            <w:rFonts w:ascii="Arial" w:hAnsi="Arial"/>
            <w:b/>
            <w:rPrChange w:id="2052" w:author="Unknown" w:date="2014-01-27T09:55:00Z">
              <w:rPr>
                <w:rFonts w:ascii="Times New Roman" w:hAnsi="Times New Roman"/>
                <w:b/>
                <w:color w:val="0000FF" w:themeColor="hyperlink"/>
                <w:u w:val="single"/>
              </w:rPr>
            </w:rPrChange>
          </w:rPr>
          <w:delText>Common Concerns and Questions</w:delText>
        </w:r>
      </w:del>
    </w:p>
    <w:p w:rsidR="002018B1" w:rsidRPr="002018B1" w:rsidRDefault="002018B1" w:rsidP="002018B1">
      <w:pPr>
        <w:spacing w:after="60"/>
        <w:rPr>
          <w:del w:id="2053" w:author="Unknown"/>
          <w:rFonts w:ascii="Arial" w:hAnsi="Arial"/>
          <w:rPrChange w:id="2054" w:author="Unknown" w:date="2014-01-27T09:55:00Z">
            <w:rPr>
              <w:del w:id="2055" w:author="Unknown"/>
              <w:rFonts w:ascii="Times New Roman" w:hAnsi="Times New Roman"/>
            </w:rPr>
          </w:rPrChange>
        </w:rPr>
        <w:pPrChange w:id="2056" w:author="Unknown" w:date="2014-01-27T09:57:00Z">
          <w:pPr/>
        </w:pPrChange>
      </w:pPr>
      <w:bookmarkStart w:id="2057" w:name="OLE_LINK1"/>
      <w:del w:id="2058" w:author="Unknown">
        <w:r w:rsidRPr="002018B1">
          <w:rPr>
            <w:rFonts w:ascii="Arial" w:hAnsi="Arial"/>
            <w:i/>
            <w:rPrChange w:id="2059" w:author="Unknown" w:date="2014-01-27T09:55:00Z">
              <w:rPr>
                <w:rFonts w:ascii="Times New Roman" w:hAnsi="Times New Roman"/>
                <w:i/>
                <w:color w:val="0000FF" w:themeColor="hyperlink"/>
                <w:u w:val="single"/>
              </w:rPr>
            </w:rPrChange>
          </w:rPr>
          <w:delText>These questions seem too simple and not a measure of the complex problem-solving ability that most physics faculty want their students to master.</w:delText>
        </w:r>
      </w:del>
    </w:p>
    <w:p w:rsidR="002018B1" w:rsidRPr="002018B1" w:rsidRDefault="002018B1" w:rsidP="002018B1">
      <w:pPr>
        <w:spacing w:after="60"/>
        <w:rPr>
          <w:del w:id="2060" w:author="Unknown"/>
          <w:rFonts w:ascii="Arial" w:hAnsi="Arial"/>
          <w:rPrChange w:id="2061" w:author="Unknown" w:date="2014-01-27T09:55:00Z">
            <w:rPr>
              <w:del w:id="2062" w:author="Unknown"/>
              <w:rFonts w:ascii="Times New Roman" w:hAnsi="Times New Roman"/>
            </w:rPr>
          </w:rPrChange>
        </w:rPr>
        <w:pPrChange w:id="2063" w:author="Unknown" w:date="2014-01-27T09:57:00Z">
          <w:pPr/>
        </w:pPrChange>
      </w:pPr>
      <w:del w:id="2064" w:author="Unknown">
        <w:r w:rsidRPr="002018B1">
          <w:rPr>
            <w:rFonts w:ascii="Arial" w:hAnsi="Arial" w:cs="Arial"/>
            <w:color w:val="1A1A1A"/>
            <w:szCs w:val="26"/>
            <w:rPrChange w:id="2065" w:author="Unknown" w:date="2014-01-27T09:55:00Z">
              <w:rPr>
                <w:rFonts w:ascii="Times New Roman" w:hAnsi="Times New Roman" w:cs="Arial"/>
                <w:color w:val="1A1A1A"/>
                <w:szCs w:val="26"/>
                <w:u w:val="single"/>
              </w:rPr>
            </w:rPrChange>
          </w:rPr>
          <w:delText xml:space="preserve">While these questions may </w:delText>
        </w:r>
        <w:r w:rsidRPr="002018B1">
          <w:rPr>
            <w:rFonts w:ascii="Arial" w:hAnsi="Arial" w:cs="Arial"/>
            <w:i/>
            <w:iCs/>
            <w:color w:val="1A1A1A"/>
            <w:szCs w:val="26"/>
            <w:rPrChange w:id="2066" w:author="Unknown" w:date="2014-01-27T09:55:00Z">
              <w:rPr>
                <w:rFonts w:ascii="Times New Roman" w:hAnsi="Times New Roman" w:cs="Arial"/>
                <w:i/>
                <w:iCs/>
                <w:color w:val="1A1A1A"/>
                <w:szCs w:val="26"/>
                <w:u w:val="single"/>
              </w:rPr>
            </w:rPrChange>
          </w:rPr>
          <w:delText>seem</w:delText>
        </w:r>
        <w:r w:rsidRPr="002018B1">
          <w:rPr>
            <w:rFonts w:ascii="Arial" w:hAnsi="Arial" w:cs="Arial"/>
            <w:color w:val="1A1A1A"/>
            <w:szCs w:val="26"/>
            <w:rPrChange w:id="2067" w:author="Unknown" w:date="2014-01-27T09:55:00Z">
              <w:rPr>
                <w:rFonts w:ascii="Times New Roman" w:hAnsi="Times New Roman" w:cs="Arial"/>
                <w:color w:val="1A1A1A"/>
                <w:szCs w:val="26"/>
                <w:u w:val="single"/>
              </w:rPr>
            </w:rPrChange>
          </w:rPr>
          <w:delText xml:space="preserve"> simple to an expert, they can actually be much more difficult for students than complex calculation problems, because they require deep understanding. Students can solve many problems by rote application of algorithms without really understanding what they're doing. Students who can do well on questions like those on the FCI can also do well on traditional problems, but the reverse is not necessarily true. </w:delText>
        </w:r>
        <w:r w:rsidRPr="002018B1" w:rsidDel="008E6C1D">
          <w:rPr>
            <w:rFonts w:ascii="Arial" w:hAnsi="Arial"/>
            <w:rPrChange w:id="2068" w:author="Unknown" w:date="2014-01-27T09:55:00Z">
              <w:rPr>
                <w:rFonts w:ascii="Times New Roman" w:hAnsi="Times New Roman"/>
                <w:color w:val="0000FF" w:themeColor="hyperlink"/>
                <w:u w:val="single"/>
              </w:rPr>
            </w:rPrChange>
          </w:rPr>
          <w:fldChar w:fldCharType="begin"/>
        </w:r>
        <w:r w:rsidRPr="002018B1">
          <w:rPr>
            <w:rFonts w:ascii="Arial" w:hAnsi="Arial"/>
            <w:rPrChange w:id="2069" w:author="Unknown" w:date="2014-01-27T09:55:00Z">
              <w:rPr>
                <w:rFonts w:ascii="Times New Roman" w:hAnsi="Times New Roman"/>
                <w:color w:val="0000FF" w:themeColor="hyperlink"/>
                <w:u w:val="single"/>
              </w:rPr>
            </w:rPrChange>
          </w:rPr>
          <w:delInstrText>ADDIN CSL_CITATION {"mendeley": {"previouslyFormattedCitation": "(Mazur, 1997)"}, "citationItems": [{"uris": ["http://www.mendeley.com/documents/?uuid=83ee2bda-7cc4-40c0-9cf4-9f7be3c4b73f"], "id": "ITEM-1", "itemData": {"publisher": "Prentice Hall", "ISBN": "0-13-565441-6", "publisher-place": "Upper Saddle River", "author": [{"given": "Eric", "dropping-particle": "", "suffix": "", "family": "Mazur", "parse-names": false, "non-dropping-particle": ""}], "issued": {"date-parts": [["1997"]]}, "title": "Peer Instruction: A User's Manual", "id": "ITEM-1", "type": "book", "page": "253"}}], "properties": {"noteIndex": 0}, "schema": "https://github.com/citation-style-language/schema/raw/master/csl-citation.json"}</w:delInstrText>
        </w:r>
        <w:r w:rsidRPr="002018B1" w:rsidDel="008E6C1D">
          <w:rPr>
            <w:rFonts w:ascii="Arial" w:hAnsi="Arial"/>
            <w:rPrChange w:id="2070"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071" w:author="Unknown" w:date="2014-01-27T09:55:00Z">
              <w:rPr>
                <w:rFonts w:ascii="Times New Roman" w:hAnsi="Times New Roman"/>
                <w:noProof/>
                <w:color w:val="0000FF" w:themeColor="hyperlink"/>
                <w:u w:val="single"/>
              </w:rPr>
            </w:rPrChange>
          </w:rPr>
          <w:delText>(Mazur, 1997)</w:delText>
        </w:r>
        <w:r w:rsidRPr="002018B1" w:rsidDel="008E6C1D">
          <w:rPr>
            <w:rFonts w:ascii="Arial" w:hAnsi="Arial"/>
            <w:rPrChange w:id="2072" w:author="Unknown" w:date="2014-01-27T09:55:00Z">
              <w:rPr>
                <w:rFonts w:ascii="Times New Roman" w:hAnsi="Times New Roman"/>
                <w:color w:val="0000FF" w:themeColor="hyperlink"/>
                <w:u w:val="single"/>
              </w:rPr>
            </w:rPrChange>
          </w:rPr>
          <w:fldChar w:fldCharType="end"/>
        </w:r>
        <w:r w:rsidRPr="002018B1">
          <w:rPr>
            <w:rFonts w:ascii="Arial" w:hAnsi="Arial" w:cs="Arial"/>
            <w:color w:val="1A1A1A"/>
            <w:szCs w:val="26"/>
            <w:rPrChange w:id="2073" w:author="Unknown" w:date="2014-01-27T09:55:00Z">
              <w:rPr>
                <w:rFonts w:ascii="Times New Roman" w:hAnsi="Times New Roman" w:cs="Arial"/>
                <w:color w:val="1A1A1A"/>
                <w:szCs w:val="26"/>
                <w:u w:val="single"/>
              </w:rPr>
            </w:rPrChange>
          </w:rPr>
          <w:delText xml:space="preserve"> Further, there is evidence that focusing on the kind of basic conceptual understanding probed by the FCI can lead to improvement on traditional problem-solving </w:delText>
        </w:r>
        <w:r w:rsidRPr="002018B1" w:rsidDel="008E6C1D">
          <w:rPr>
            <w:rFonts w:ascii="Arial" w:hAnsi="Arial" w:cs="Arial"/>
            <w:color w:val="1A1A1A"/>
            <w:szCs w:val="26"/>
            <w:rPrChange w:id="2074"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2075" w:author="Unknown" w:date="2014-01-27T09:55:00Z">
              <w:rPr>
                <w:rFonts w:ascii="Times New Roman" w:hAnsi="Times New Roman" w:cs="Arial"/>
                <w:color w:val="1A1A1A"/>
                <w:szCs w:val="26"/>
                <w:u w:val="single"/>
              </w:rPr>
            </w:rPrChange>
          </w:rPr>
          <w:delInstrText>ADDIN CSL_CITATION {"mendeley": {"previouslyFormattedCitation": "(Mazur, 1997; Pollock, 2009)"}, "citationItems": [{"uris": ["http://www.mendeley.com/documents/?uuid=83ee2bda-7cc4-40c0-9cf4-9f7be3c4b73f"], "id": "ITEM-1", "itemData": {"publisher": "Prentice Hall", "ISBN": "0-13-565441-6", "publisher-place": "Upper Saddle River", "author": [{"given": "Eric", "dropping-particle": "", "suffix": "", "family": "Mazur", "parse-names": false, "non-dropping-particle": ""}], "issued": {"date-parts": [["1997"]]}, "title": "Peer Instruction: A User's Manual", "id": "ITEM-1", "type": "book", "page": "253"}}, {"uris": ["http://www.mendeley.com/documents/?uuid=e7d49ec2-1dbb-4c36-8b2f-0ce7c088e702"], "id": "ITEM-2", "itemData": {"DOI": "10.1103/PhysRevSTPER.5.020110", "type": "article-journal", "author": [{"given": "S.", "dropping-particle": "", "suffix": "", "family": "Pollock", "parse-names": false, "non-dropping-particle": ""}], "issued": {"date-parts": [["2009", "12"]]}, "title": "Longitudinal study of student conceptual understanding in electricity and magnetism", "page": "020110", "volume": "5", "container-title": "Physical Review Special Topics - Physics Education Research", "issue": "2", "id": "ITEM-2"}}], "properties": {"noteIndex": 0}, "schema": "https://github.com/citation-style-language/schema/raw/master/csl-citation.json"}</w:delInstrText>
        </w:r>
        <w:r w:rsidRPr="002018B1" w:rsidDel="008E6C1D">
          <w:rPr>
            <w:rFonts w:ascii="Arial" w:hAnsi="Arial" w:cs="Arial"/>
            <w:color w:val="1A1A1A"/>
            <w:szCs w:val="26"/>
            <w:rPrChange w:id="2076"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2077" w:author="Unknown" w:date="2014-01-27T09:55:00Z">
              <w:rPr>
                <w:rFonts w:ascii="Times New Roman" w:hAnsi="Times New Roman" w:cs="Arial"/>
                <w:noProof/>
                <w:color w:val="1A1A1A"/>
                <w:szCs w:val="26"/>
                <w:u w:val="single"/>
              </w:rPr>
            </w:rPrChange>
          </w:rPr>
          <w:delText>(Mazur, 1997; Pollock, 2009)</w:delText>
        </w:r>
        <w:r w:rsidRPr="002018B1" w:rsidDel="008E6C1D">
          <w:rPr>
            <w:rFonts w:ascii="Arial" w:hAnsi="Arial" w:cs="Arial"/>
            <w:color w:val="1A1A1A"/>
            <w:szCs w:val="26"/>
            <w:rPrChange w:id="2078" w:author="Unknown" w:date="2014-01-27T09:55:00Z">
              <w:rPr>
                <w:rFonts w:ascii="Times New Roman" w:hAnsi="Times New Roman" w:cs="Arial"/>
                <w:color w:val="1A1A1A"/>
                <w:szCs w:val="26"/>
                <w:u w:val="single"/>
              </w:rPr>
            </w:rPrChange>
          </w:rPr>
          <w:fldChar w:fldCharType="end"/>
        </w:r>
      </w:del>
    </w:p>
    <w:p w:rsidR="002018B1" w:rsidRPr="002018B1" w:rsidRDefault="002018B1" w:rsidP="002018B1">
      <w:pPr>
        <w:spacing w:after="60"/>
        <w:rPr>
          <w:del w:id="2079" w:author="Unknown"/>
          <w:rFonts w:ascii="Arial" w:hAnsi="Arial"/>
          <w:rPrChange w:id="2080" w:author="Unknown" w:date="2014-01-27T09:55:00Z">
            <w:rPr>
              <w:del w:id="2081" w:author="Unknown"/>
              <w:rFonts w:ascii="Times New Roman" w:hAnsi="Times New Roman"/>
            </w:rPr>
          </w:rPrChange>
        </w:rPr>
        <w:pPrChange w:id="2082" w:author="Unknown" w:date="2014-01-27T09:57:00Z">
          <w:pPr/>
        </w:pPrChange>
      </w:pPr>
    </w:p>
    <w:p w:rsidR="002018B1" w:rsidRPr="002018B1" w:rsidRDefault="002018B1" w:rsidP="002018B1">
      <w:pPr>
        <w:spacing w:after="60"/>
        <w:rPr>
          <w:del w:id="2083" w:author="Unknown"/>
          <w:rFonts w:ascii="Arial" w:hAnsi="Arial"/>
          <w:i/>
          <w:rPrChange w:id="2084" w:author="Unknown" w:date="2014-01-27T09:55:00Z">
            <w:rPr>
              <w:del w:id="2085" w:author="Unknown"/>
              <w:rFonts w:ascii="Times New Roman" w:hAnsi="Times New Roman"/>
              <w:i/>
            </w:rPr>
          </w:rPrChange>
        </w:rPr>
        <w:pPrChange w:id="2086" w:author="Unknown" w:date="2014-01-27T09:57:00Z">
          <w:pPr/>
        </w:pPrChange>
      </w:pPr>
      <w:del w:id="2087" w:author="Unknown">
        <w:r w:rsidRPr="002018B1">
          <w:rPr>
            <w:rFonts w:ascii="Arial" w:hAnsi="Arial"/>
            <w:i/>
            <w:rPrChange w:id="2088" w:author="Unknown" w:date="2014-01-27T09:55:00Z">
              <w:rPr>
                <w:rFonts w:ascii="Times New Roman" w:hAnsi="Times New Roman"/>
                <w:i/>
                <w:color w:val="0000FF" w:themeColor="hyperlink"/>
                <w:u w:val="single"/>
              </w:rPr>
            </w:rPrChange>
          </w:rPr>
          <w:delText>Multiple-choice instruments overestimate student understanding because students sometimes get the right answer for the wrong reason.</w:delText>
        </w:r>
        <w:r w:rsidRPr="002018B1">
          <w:rPr>
            <w:rFonts w:ascii="Arial" w:hAnsi="Arial"/>
            <w:i/>
            <w:rPrChange w:id="2089"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090" w:author="Unknown"/>
          <w:rFonts w:ascii="Arial" w:hAnsi="Arial"/>
          <w:rPrChange w:id="2091" w:author="Unknown" w:date="2014-01-27T09:55:00Z">
            <w:rPr>
              <w:del w:id="2092" w:author="Unknown"/>
              <w:rFonts w:ascii="Times New Roman" w:hAnsi="Times New Roman"/>
            </w:rPr>
          </w:rPrChange>
        </w:rPr>
        <w:pPrChange w:id="2093" w:author="Unknown" w:date="2014-01-27T09:57:00Z">
          <w:pPr/>
        </w:pPrChange>
      </w:pPr>
      <w:del w:id="2094" w:author="Unknown">
        <w:r w:rsidRPr="002018B1">
          <w:rPr>
            <w:rFonts w:ascii="Arial" w:hAnsi="Arial"/>
            <w:rPrChange w:id="2095" w:author="Unknown" w:date="2014-01-27T09:55:00Z">
              <w:rPr>
                <w:rFonts w:ascii="Times New Roman" w:hAnsi="Times New Roman"/>
                <w:color w:val="0000FF" w:themeColor="hyperlink"/>
                <w:u w:val="single"/>
              </w:rPr>
            </w:rPrChange>
          </w:rPr>
          <w:delText xml:space="preserve">This is true, and therefore FCI scores should only be used as an upper bound on student understanding. However, this is not a problem for the most common use of the FCI, which is to gauge the effectiveness of different instructional methods. It is appropriate to use the FCI to show that students learn more from interactive engagement classes than from traditional classes, but not appropriate to claim that high gains or high scores mean that students have learned “enough” or “a lot”. </w:delText>
        </w:r>
        <w:r w:rsidRPr="002018B1" w:rsidDel="008E6C1D">
          <w:rPr>
            <w:rFonts w:ascii="Arial" w:hAnsi="Arial"/>
            <w:rPrChange w:id="2096" w:author="Unknown" w:date="2014-01-27T09:55:00Z">
              <w:rPr>
                <w:rFonts w:ascii="Times New Roman" w:hAnsi="Times New Roman"/>
                <w:color w:val="0000FF" w:themeColor="hyperlink"/>
                <w:u w:val="single"/>
              </w:rPr>
            </w:rPrChange>
          </w:rPr>
          <w:fldChar w:fldCharType="begin"/>
        </w:r>
        <w:r w:rsidRPr="002018B1">
          <w:rPr>
            <w:rFonts w:ascii="Arial" w:hAnsi="Arial"/>
            <w:rPrChange w:id="2097" w:author="Unknown" w:date="2014-01-27T09:55:00Z">
              <w:rPr>
                <w:rFonts w:ascii="Times New Roman" w:hAnsi="Times New Roman"/>
                <w:color w:val="0000FF" w:themeColor="hyperlink"/>
                <w:u w:val="single"/>
              </w:rPr>
            </w:rPrChange>
          </w:rPr>
          <w:delInstrText>ADDIN CSL_CITATION {"mendeley": {"previouslyFormattedCitation": "(Pride, 1998)"}, "citationItems": [{"uris": ["http://www.mendeley.com/documents/?uuid=5373a3b7-9aaa-4dbc-937b-e1b989af3efe"], "id": "ITEM-1", "itemData": {"DOI": "10.1119/1.18836", "type": "article-journal", "author": [{"given": "Tara O\u2019Brien", "dropping-particle": "", "suffix": "", "family": "Pride", "parse-names": false, "non-dropping-particle": ""}], "issued": {"date-parts": [["1998"]]}, "title": "The challenge of matching learning assessments to teaching goals: An example from the work-energy and impulse-momentum theorems", "page": "147", "volume": "66", "container-title": "American Journal of Physics", "issue": "2", "id": "ITEM-1"}}], "properties": {"noteIndex": 0}, "schema": "https://github.com/citation-style-language/schema/raw/master/csl-citation.json"}</w:delInstrText>
        </w:r>
        <w:r w:rsidRPr="002018B1" w:rsidDel="008E6C1D">
          <w:rPr>
            <w:rFonts w:ascii="Arial" w:hAnsi="Arial"/>
            <w:rPrChange w:id="2098"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099" w:author="Unknown" w:date="2014-01-27T09:55:00Z">
              <w:rPr>
                <w:rFonts w:ascii="Times New Roman" w:hAnsi="Times New Roman"/>
                <w:noProof/>
                <w:color w:val="0000FF" w:themeColor="hyperlink"/>
                <w:u w:val="single"/>
              </w:rPr>
            </w:rPrChange>
          </w:rPr>
          <w:delText>(Pride, 1998)</w:delText>
        </w:r>
        <w:r w:rsidRPr="002018B1" w:rsidDel="008E6C1D">
          <w:rPr>
            <w:rFonts w:ascii="Arial" w:hAnsi="Arial"/>
            <w:rPrChange w:id="2100"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01" w:author="Unknown"/>
          <w:rFonts w:ascii="Arial" w:hAnsi="Arial"/>
          <w:i/>
          <w:rPrChange w:id="2102" w:author="Unknown" w:date="2014-01-27T09:55:00Z">
            <w:rPr>
              <w:del w:id="2103" w:author="Unknown"/>
              <w:rFonts w:ascii="Times New Roman" w:hAnsi="Times New Roman"/>
              <w:i/>
            </w:rPr>
          </w:rPrChange>
        </w:rPr>
        <w:pPrChange w:id="2104" w:author="Unknown" w:date="2014-01-27T09:57:00Z">
          <w:pPr/>
        </w:pPrChange>
      </w:pPr>
    </w:p>
    <w:p w:rsidR="002018B1" w:rsidRPr="002018B1" w:rsidRDefault="002018B1" w:rsidP="002018B1">
      <w:pPr>
        <w:spacing w:after="60"/>
        <w:rPr>
          <w:del w:id="2105" w:author="Unknown"/>
          <w:rFonts w:ascii="Arial" w:hAnsi="Arial"/>
          <w:i/>
          <w:rPrChange w:id="2106" w:author="Unknown" w:date="2014-01-27T09:55:00Z">
            <w:rPr>
              <w:del w:id="2107" w:author="Unknown"/>
              <w:rFonts w:ascii="Times New Roman" w:hAnsi="Times New Roman"/>
              <w:i/>
            </w:rPr>
          </w:rPrChange>
        </w:rPr>
        <w:pPrChange w:id="2108" w:author="Unknown" w:date="2014-01-27T09:57:00Z">
          <w:pPr/>
        </w:pPrChange>
      </w:pPr>
      <w:del w:id="2109" w:author="Unknown">
        <w:r w:rsidRPr="002018B1">
          <w:rPr>
            <w:rFonts w:ascii="Arial" w:hAnsi="Arial"/>
            <w:i/>
            <w:rPrChange w:id="2110" w:author="Unknown" w:date="2014-01-27T09:55:00Z">
              <w:rPr>
                <w:rFonts w:ascii="Times New Roman" w:hAnsi="Times New Roman"/>
                <w:i/>
                <w:color w:val="0000FF" w:themeColor="hyperlink"/>
                <w:u w:val="single"/>
              </w:rPr>
            </w:rPrChange>
          </w:rPr>
          <w:delText>The FCI doesn’t assess</w:delText>
        </w:r>
        <w:r w:rsidRPr="002018B1">
          <w:rPr>
            <w:rFonts w:ascii="Arial" w:hAnsi="Arial"/>
            <w:i/>
            <w:u w:val="single"/>
            <w:rPrChange w:id="2111" w:author="Unknown" w:date="2014-01-27T09:55:00Z">
              <w:rPr>
                <w:rFonts w:ascii="Times New Roman" w:hAnsi="Times New Roman"/>
                <w:i/>
                <w:color w:val="0000FF" w:themeColor="hyperlink"/>
                <w:u w:val="single"/>
              </w:rPr>
            </w:rPrChange>
          </w:rPr>
          <w:delText xml:space="preserve"> all</w:delText>
        </w:r>
        <w:r w:rsidRPr="002018B1">
          <w:rPr>
            <w:rFonts w:ascii="Arial" w:hAnsi="Arial"/>
            <w:i/>
            <w:rPrChange w:id="2112" w:author="Unknown" w:date="2014-01-27T09:55:00Z">
              <w:rPr>
                <w:rFonts w:ascii="Times New Roman" w:hAnsi="Times New Roman"/>
                <w:i/>
                <w:color w:val="0000FF" w:themeColor="hyperlink"/>
                <w:u w:val="single"/>
              </w:rPr>
            </w:rPrChange>
          </w:rPr>
          <w:delText xml:space="preserve"> the content I cover in my course.</w:delText>
        </w:r>
      </w:del>
    </w:p>
    <w:p w:rsidR="002018B1" w:rsidRPr="002018B1" w:rsidRDefault="002018B1" w:rsidP="002018B1">
      <w:pPr>
        <w:spacing w:after="60"/>
        <w:rPr>
          <w:del w:id="2113" w:author="Unknown"/>
          <w:rFonts w:ascii="Arial" w:hAnsi="Arial" w:cs="Arial"/>
          <w:color w:val="1A1A1A"/>
          <w:szCs w:val="26"/>
          <w:rPrChange w:id="2114" w:author="Unknown" w:date="2014-01-27T09:55:00Z">
            <w:rPr>
              <w:del w:id="2115" w:author="Unknown"/>
              <w:rFonts w:ascii="Times New Roman" w:hAnsi="Times New Roman" w:cs="Arial"/>
              <w:color w:val="1A1A1A"/>
              <w:szCs w:val="26"/>
            </w:rPr>
          </w:rPrChange>
        </w:rPr>
        <w:pPrChange w:id="2116" w:author="Unknown" w:date="2014-01-27T09:57:00Z">
          <w:pPr/>
        </w:pPrChange>
      </w:pPr>
      <w:del w:id="2117" w:author="Unknown">
        <w:r w:rsidRPr="002018B1">
          <w:rPr>
            <w:rFonts w:ascii="Arial" w:hAnsi="Arial" w:cs="Arial"/>
            <w:color w:val="1A1A1A"/>
            <w:szCs w:val="26"/>
            <w:rPrChange w:id="2118" w:author="Unknown" w:date="2014-01-27T09:55:00Z">
              <w:rPr>
                <w:rFonts w:ascii="Times New Roman" w:hAnsi="Times New Roman" w:cs="Arial"/>
                <w:color w:val="1A1A1A"/>
                <w:szCs w:val="26"/>
                <w:u w:val="single"/>
              </w:rPr>
            </w:rPrChange>
          </w:rPr>
          <w:delText>This is true and the FCI should be used as one measure of student understanding and the effectiveness of instruction in a course. However, it is a particularly good measure because the kind of conceptual understanding probed by the FCI is one of the most difficult aspects of a physics course to master (see previous question). Further, because the FCI is standardized it uniquely allows for comparisons to be made across instructors and institutions making it a powerful way to judge the effectiveness of instructional methods. That said, other forms of assessment such as exams, homework problems, labs, in class questions and discussions or measures of student attitudes and beliefs should be used in tandem with the FCI to understand what students are learning and experiencing in a class.</w:delText>
        </w:r>
      </w:del>
    </w:p>
    <w:p w:rsidR="002018B1" w:rsidRPr="002018B1" w:rsidRDefault="002018B1" w:rsidP="002018B1">
      <w:pPr>
        <w:spacing w:after="60"/>
        <w:rPr>
          <w:del w:id="2119" w:author="Unknown"/>
          <w:rFonts w:ascii="Arial" w:hAnsi="Arial"/>
          <w:i/>
          <w:sz w:val="22"/>
          <w:rPrChange w:id="2120" w:author="Unknown" w:date="2014-01-27T09:55:00Z">
            <w:rPr>
              <w:del w:id="2121" w:author="Unknown"/>
              <w:rFonts w:ascii="Times New Roman" w:hAnsi="Times New Roman"/>
              <w:i/>
              <w:sz w:val="22"/>
            </w:rPr>
          </w:rPrChange>
        </w:rPr>
        <w:pPrChange w:id="2122" w:author="Unknown" w:date="2014-01-27T09:57:00Z">
          <w:pPr/>
        </w:pPrChange>
      </w:pPr>
    </w:p>
    <w:p w:rsidR="002018B1" w:rsidRPr="002018B1" w:rsidRDefault="002018B1" w:rsidP="002018B1">
      <w:pPr>
        <w:spacing w:after="60"/>
        <w:rPr>
          <w:del w:id="2123" w:author="Unknown"/>
          <w:rFonts w:ascii="Arial" w:hAnsi="Arial"/>
          <w:i/>
          <w:rPrChange w:id="2124" w:author="Unknown" w:date="2014-01-27T09:55:00Z">
            <w:rPr>
              <w:del w:id="2125" w:author="Unknown"/>
              <w:rFonts w:ascii="Times New Roman" w:hAnsi="Times New Roman"/>
              <w:i/>
            </w:rPr>
          </w:rPrChange>
        </w:rPr>
        <w:pPrChange w:id="2126" w:author="Unknown" w:date="2014-01-27T09:57:00Z">
          <w:pPr/>
        </w:pPrChange>
      </w:pPr>
      <w:del w:id="2127" w:author="Unknown">
        <w:r w:rsidRPr="002018B1">
          <w:rPr>
            <w:rFonts w:ascii="Arial" w:hAnsi="Arial"/>
            <w:i/>
            <w:rPrChange w:id="2128" w:author="Unknown" w:date="2014-01-27T09:55:00Z">
              <w:rPr>
                <w:rFonts w:ascii="Times New Roman" w:hAnsi="Times New Roman"/>
                <w:i/>
                <w:color w:val="0000FF" w:themeColor="hyperlink"/>
                <w:u w:val="single"/>
              </w:rPr>
            </w:rPrChange>
          </w:rPr>
          <w:delText>Do students take the FCI seriously when it is not graded?</w:delText>
        </w:r>
        <w:r w:rsidRPr="002018B1">
          <w:rPr>
            <w:rFonts w:ascii="Arial" w:hAnsi="Arial"/>
            <w:i/>
            <w:rPrChange w:id="2129"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130" w:author="Unknown"/>
          <w:rFonts w:ascii="Arial" w:hAnsi="Arial"/>
          <w:rPrChange w:id="2131" w:author="Unknown" w:date="2014-01-27T09:55:00Z">
            <w:rPr>
              <w:del w:id="2132" w:author="Unknown"/>
              <w:rFonts w:ascii="Times New Roman" w:hAnsi="Times New Roman"/>
            </w:rPr>
          </w:rPrChange>
        </w:rPr>
        <w:pPrChange w:id="2133" w:author="Unknown" w:date="2014-01-27T09:57:00Z">
          <w:pPr/>
        </w:pPrChange>
      </w:pPr>
      <w:del w:id="2134" w:author="Unknown">
        <w:r w:rsidRPr="002018B1">
          <w:rPr>
            <w:rFonts w:ascii="Arial" w:hAnsi="Arial"/>
            <w:rPrChange w:id="2135" w:author="Unknown" w:date="2014-01-27T09:55:00Z">
              <w:rPr>
                <w:rFonts w:ascii="Times New Roman" w:hAnsi="Times New Roman"/>
                <w:color w:val="0000FF" w:themeColor="hyperlink"/>
                <w:u w:val="single"/>
              </w:rPr>
            </w:rPrChange>
          </w:rPr>
          <w:delText xml:space="preserve">Yes, a majority of students do still take the FCI seriously when it is not graded. Henderson (2002) compared students whose FCI score counted toward their final grade and those whose FCI score did not. He found evidence for no more than 2.8% of the students not taking seriously as a result of it not being graded. </w:delText>
        </w:r>
        <w:r w:rsidRPr="002018B1" w:rsidDel="008E6C1D">
          <w:rPr>
            <w:rFonts w:ascii="Arial" w:hAnsi="Arial"/>
            <w:rPrChange w:id="2136" w:author="Unknown" w:date="2014-01-27T09:55:00Z">
              <w:rPr>
                <w:rFonts w:ascii="Times New Roman" w:hAnsi="Times New Roman"/>
                <w:color w:val="0000FF" w:themeColor="hyperlink"/>
                <w:u w:val="single"/>
              </w:rPr>
            </w:rPrChange>
          </w:rPr>
          <w:fldChar w:fldCharType="begin"/>
        </w:r>
        <w:r w:rsidRPr="002018B1">
          <w:rPr>
            <w:rFonts w:ascii="Arial" w:hAnsi="Arial"/>
            <w:rPrChange w:id="2137" w:author="Unknown" w:date="2014-01-27T09:55:00Z">
              <w:rPr>
                <w:rFonts w:ascii="Times New Roman" w:hAnsi="Times New Roman"/>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E6C1D">
          <w:rPr>
            <w:rFonts w:ascii="Arial" w:hAnsi="Arial"/>
            <w:rPrChange w:id="2138"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139" w:author="Unknown" w:date="2014-01-27T09:55:00Z">
              <w:rPr>
                <w:rFonts w:ascii="Times New Roman" w:hAnsi="Times New Roman"/>
                <w:noProof/>
                <w:color w:val="0000FF" w:themeColor="hyperlink"/>
                <w:u w:val="single"/>
              </w:rPr>
            </w:rPrChange>
          </w:rPr>
          <w:delText>(Henderson, 2002)</w:delText>
        </w:r>
        <w:r w:rsidRPr="002018B1" w:rsidDel="008E6C1D">
          <w:rPr>
            <w:rFonts w:ascii="Arial" w:hAnsi="Arial"/>
            <w:rPrChange w:id="2140"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41" w:author="Unknown"/>
          <w:rFonts w:ascii="Arial" w:hAnsi="Arial"/>
          <w:rPrChange w:id="2142" w:author="Unknown" w:date="2014-01-27T09:55:00Z">
            <w:rPr>
              <w:del w:id="2143" w:author="Unknown"/>
              <w:rFonts w:ascii="Times New Roman" w:hAnsi="Times New Roman"/>
            </w:rPr>
          </w:rPrChange>
        </w:rPr>
        <w:pPrChange w:id="2144" w:author="Unknown" w:date="2014-01-27T09:57:00Z">
          <w:pPr/>
        </w:pPrChange>
      </w:pPr>
    </w:p>
    <w:p w:rsidR="002018B1" w:rsidRPr="002018B1" w:rsidRDefault="002018B1" w:rsidP="002018B1">
      <w:pPr>
        <w:spacing w:after="60"/>
        <w:rPr>
          <w:del w:id="2145" w:author="Unknown"/>
          <w:rFonts w:ascii="Arial" w:hAnsi="Arial"/>
          <w:i/>
          <w:rPrChange w:id="2146" w:author="Unknown" w:date="2014-01-27T09:55:00Z">
            <w:rPr>
              <w:del w:id="2147" w:author="Unknown"/>
              <w:rFonts w:ascii="Times New Roman" w:hAnsi="Times New Roman"/>
              <w:i/>
            </w:rPr>
          </w:rPrChange>
        </w:rPr>
        <w:pPrChange w:id="2148" w:author="Unknown" w:date="2014-01-27T09:57:00Z">
          <w:pPr/>
        </w:pPrChange>
      </w:pPr>
      <w:del w:id="2149" w:author="Unknown">
        <w:r w:rsidRPr="002018B1">
          <w:rPr>
            <w:rFonts w:ascii="Arial" w:hAnsi="Arial"/>
            <w:i/>
            <w:rPrChange w:id="2150" w:author="Unknown" w:date="2014-01-27T09:55:00Z">
              <w:rPr>
                <w:rFonts w:ascii="Times New Roman" w:hAnsi="Times New Roman"/>
                <w:i/>
                <w:color w:val="0000FF" w:themeColor="hyperlink"/>
                <w:u w:val="single"/>
              </w:rPr>
            </w:rPrChange>
          </w:rPr>
          <w:delText>Does giving the FCI as a pre-test influence the post-test results?</w:delText>
        </w:r>
        <w:r w:rsidRPr="002018B1">
          <w:rPr>
            <w:rFonts w:ascii="Arial" w:hAnsi="Arial"/>
            <w:i/>
            <w:rPrChange w:id="2151"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152" w:author="Unknown"/>
          <w:rFonts w:ascii="Arial" w:hAnsi="Arial"/>
          <w:rPrChange w:id="2153" w:author="Unknown" w:date="2014-01-27T09:55:00Z">
            <w:rPr>
              <w:del w:id="2154" w:author="Unknown"/>
              <w:rFonts w:ascii="Times New Roman" w:hAnsi="Times New Roman"/>
            </w:rPr>
          </w:rPrChange>
        </w:rPr>
        <w:pPrChange w:id="2155" w:author="Unknown" w:date="2014-01-27T09:57:00Z">
          <w:pPr/>
        </w:pPrChange>
      </w:pPr>
      <w:del w:id="2156" w:author="Unknown">
        <w:r w:rsidRPr="002018B1">
          <w:rPr>
            <w:rFonts w:ascii="Arial" w:hAnsi="Arial"/>
            <w:rPrChange w:id="2157" w:author="Unknown" w:date="2014-01-27T09:55:00Z">
              <w:rPr>
                <w:rFonts w:ascii="Times New Roman" w:hAnsi="Times New Roman"/>
                <w:color w:val="0000FF" w:themeColor="hyperlink"/>
                <w:u w:val="single"/>
              </w:rPr>
            </w:rPrChange>
          </w:rPr>
          <w:delText xml:space="preserve">No. Henderson (2002) compared post-test scores between students who took the pre-test and those who did not and found no significant difference. </w:delText>
        </w:r>
        <w:r w:rsidRPr="002018B1" w:rsidDel="008E6C1D">
          <w:rPr>
            <w:rFonts w:ascii="Arial" w:hAnsi="Arial"/>
            <w:rPrChange w:id="2158" w:author="Unknown" w:date="2014-01-27T09:55:00Z">
              <w:rPr>
                <w:rFonts w:ascii="Times New Roman" w:hAnsi="Times New Roman"/>
                <w:color w:val="0000FF" w:themeColor="hyperlink"/>
                <w:u w:val="single"/>
              </w:rPr>
            </w:rPrChange>
          </w:rPr>
          <w:fldChar w:fldCharType="begin"/>
        </w:r>
        <w:r w:rsidRPr="002018B1">
          <w:rPr>
            <w:rFonts w:ascii="Arial" w:hAnsi="Arial"/>
            <w:rPrChange w:id="2159" w:author="Unknown" w:date="2014-01-27T09:55:00Z">
              <w:rPr>
                <w:rFonts w:ascii="Times New Roman" w:hAnsi="Times New Roman"/>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E6C1D">
          <w:rPr>
            <w:rFonts w:ascii="Arial" w:hAnsi="Arial"/>
            <w:rPrChange w:id="2160"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161" w:author="Unknown" w:date="2014-01-27T09:55:00Z">
              <w:rPr>
                <w:rFonts w:ascii="Times New Roman" w:hAnsi="Times New Roman"/>
                <w:noProof/>
                <w:color w:val="0000FF" w:themeColor="hyperlink"/>
                <w:u w:val="single"/>
              </w:rPr>
            </w:rPrChange>
          </w:rPr>
          <w:delText>(Henderson, 2002)</w:delText>
        </w:r>
        <w:r w:rsidRPr="002018B1" w:rsidDel="008E6C1D">
          <w:rPr>
            <w:rFonts w:ascii="Arial" w:hAnsi="Arial"/>
            <w:rPrChange w:id="2162"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63" w:author="Unknown"/>
          <w:rFonts w:ascii="Arial" w:hAnsi="Arial"/>
          <w:rPrChange w:id="2164" w:author="Unknown" w:date="2014-01-27T09:55:00Z">
            <w:rPr>
              <w:del w:id="2165" w:author="Unknown"/>
              <w:rFonts w:ascii="Times New Roman" w:hAnsi="Times New Roman"/>
            </w:rPr>
          </w:rPrChange>
        </w:rPr>
        <w:pPrChange w:id="2166" w:author="Unknown" w:date="2014-01-27T09:57:00Z">
          <w:pPr/>
        </w:pPrChange>
      </w:pPr>
    </w:p>
    <w:p w:rsidR="002018B1" w:rsidRPr="002018B1" w:rsidRDefault="002018B1" w:rsidP="002018B1">
      <w:pPr>
        <w:spacing w:after="60"/>
        <w:rPr>
          <w:del w:id="2167" w:author="Unknown"/>
          <w:rFonts w:ascii="Arial" w:hAnsi="Arial"/>
          <w:rPrChange w:id="2168" w:author="Unknown" w:date="2014-01-27T09:55:00Z">
            <w:rPr>
              <w:del w:id="2169" w:author="Unknown"/>
              <w:rFonts w:ascii="Times New Roman" w:hAnsi="Times New Roman"/>
            </w:rPr>
          </w:rPrChange>
        </w:rPr>
        <w:pPrChange w:id="2170" w:author="Unknown" w:date="2014-01-27T09:57:00Z">
          <w:pPr/>
        </w:pPrChange>
      </w:pPr>
      <w:del w:id="2171" w:author="Unknown">
        <w:r w:rsidRPr="002018B1">
          <w:rPr>
            <w:rFonts w:ascii="Arial" w:hAnsi="Arial"/>
            <w:i/>
            <w:rPrChange w:id="2172" w:author="Unknown" w:date="2014-01-27T09:55:00Z">
              <w:rPr>
                <w:rFonts w:ascii="Times New Roman" w:hAnsi="Times New Roman"/>
                <w:i/>
                <w:color w:val="0000FF" w:themeColor="hyperlink"/>
                <w:u w:val="single"/>
              </w:rPr>
            </w:rPrChange>
          </w:rPr>
          <w:delText>Does question order matter?</w:delText>
        </w:r>
        <w:r w:rsidRPr="002018B1">
          <w:rPr>
            <w:rFonts w:ascii="Arial" w:hAnsi="Arial"/>
            <w:rPrChange w:id="2173" w:author="Unknown" w:date="2014-01-27T09:55:00Z">
              <w:rPr>
                <w:rFonts w:ascii="Times New Roman" w:hAnsi="Times New Roman"/>
                <w:color w:val="0000FF" w:themeColor="hyperlink"/>
                <w:u w:val="single"/>
              </w:rPr>
            </w:rPrChange>
          </w:rPr>
          <w:tab/>
        </w:r>
      </w:del>
    </w:p>
    <w:p w:rsidR="002018B1" w:rsidRPr="002018B1" w:rsidRDefault="002018B1" w:rsidP="002018B1">
      <w:pPr>
        <w:spacing w:after="60"/>
        <w:rPr>
          <w:del w:id="2174" w:author="Unknown"/>
          <w:rFonts w:ascii="Arial" w:hAnsi="Arial"/>
          <w:rPrChange w:id="2175" w:author="Unknown" w:date="2014-01-27T09:55:00Z">
            <w:rPr>
              <w:del w:id="2176" w:author="Unknown"/>
              <w:rFonts w:ascii="Times New Roman" w:hAnsi="Times New Roman"/>
            </w:rPr>
          </w:rPrChange>
        </w:rPr>
        <w:pPrChange w:id="2177" w:author="Unknown" w:date="2014-01-27T09:57:00Z">
          <w:pPr/>
        </w:pPrChange>
      </w:pPr>
      <w:del w:id="2178" w:author="Unknown">
        <w:r w:rsidRPr="002018B1">
          <w:rPr>
            <w:rFonts w:ascii="Arial" w:hAnsi="Arial"/>
            <w:rPrChange w:id="2179" w:author="Unknown" w:date="2014-01-27T09:55:00Z">
              <w:rPr>
                <w:rFonts w:ascii="Times New Roman" w:hAnsi="Times New Roman"/>
                <w:color w:val="0000FF" w:themeColor="hyperlink"/>
                <w:u w:val="single"/>
              </w:rPr>
            </w:rPrChange>
          </w:rPr>
          <w:delText xml:space="preserve">If it does matter, it doesn't matter very much. The order of two FCI questions was manipulated. In one ordered set of pre-test questions, there was a small but statistically significant difference in the percentage of students who chose a certain incorrect answer. The same effect did not occur on the post-test. </w:delText>
        </w:r>
        <w:r w:rsidRPr="002018B1" w:rsidDel="008E6C1D">
          <w:rPr>
            <w:rFonts w:ascii="Arial" w:hAnsi="Arial"/>
            <w:rPrChange w:id="2180" w:author="Unknown" w:date="2014-01-27T09:55:00Z">
              <w:rPr>
                <w:rFonts w:ascii="Times New Roman" w:hAnsi="Times New Roman"/>
                <w:color w:val="0000FF" w:themeColor="hyperlink"/>
                <w:u w:val="single"/>
              </w:rPr>
            </w:rPrChange>
          </w:rPr>
          <w:fldChar w:fldCharType="begin"/>
        </w:r>
        <w:r w:rsidRPr="002018B1">
          <w:rPr>
            <w:rFonts w:ascii="Arial" w:hAnsi="Arial"/>
            <w:rPrChange w:id="2181" w:author="Unknown" w:date="2014-01-27T09:55:00Z">
              <w:rPr>
                <w:rFonts w:ascii="Times New Roman" w:hAnsi="Times New Roman"/>
                <w:color w:val="0000FF" w:themeColor="hyperlink"/>
                <w:u w:val="single"/>
              </w:rPr>
            </w:rPrChange>
          </w:rPr>
          <w:delInstrText>ADDIN CSL_CITATION {"mendeley": {"previouslyFormattedCitation": "(Gray et al., 2002)"}, "citationItems": [{"uris": ["http://www.mendeley.com/documents/?uuid=04057f92-7060-468a-9960-add9c8b1dd97"], "id": "ITEM-1", "itemData": {"title": "The effect of question order on responses to multiple-choice questions", "issued": {"date-parts": [["2002"]]}, "author": [{"given": "Kara", "dropping-particle": "", "suffix": "", "family": "Gray", "parse-names": false, "non-dropping-particle": ""}, {"given": "Sanjay", "dropping-particle": "", "suffix": "", "family": "Rebello", "parse-names": false, "non-dropping-particle": ""}, {"given": "Dean", "dropping-particle": "", "suffix": "", "family": "Zollman", "parse-names": false, "non-dropping-particle": ""}], "page": "1-4", "container-title": "Physics Education Research Conference", "type": "paper-conference", "id": "ITEM-1"}}], "properties": {"noteIndex": 0}, "schema": "https://github.com/citation-style-language/schema/raw/master/csl-citation.json"}</w:delInstrText>
        </w:r>
        <w:r w:rsidRPr="002018B1" w:rsidDel="008E6C1D">
          <w:rPr>
            <w:rFonts w:ascii="Arial" w:hAnsi="Arial"/>
            <w:rPrChange w:id="2182"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183" w:author="Unknown" w:date="2014-01-27T09:55:00Z">
              <w:rPr>
                <w:rFonts w:ascii="Times New Roman" w:hAnsi="Times New Roman"/>
                <w:noProof/>
                <w:color w:val="0000FF" w:themeColor="hyperlink"/>
                <w:u w:val="single"/>
              </w:rPr>
            </w:rPrChange>
          </w:rPr>
          <w:delText>(Gray et al., 2002)</w:delText>
        </w:r>
        <w:r w:rsidRPr="002018B1" w:rsidDel="008E6C1D">
          <w:rPr>
            <w:rFonts w:ascii="Arial" w:hAnsi="Arial"/>
            <w:rPrChange w:id="2184"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85" w:author="Unknown"/>
          <w:rFonts w:ascii="Arial" w:hAnsi="Arial"/>
          <w:rPrChange w:id="2186" w:author="Unknown" w:date="2014-01-27T09:55:00Z">
            <w:rPr>
              <w:del w:id="2187" w:author="Unknown"/>
              <w:rFonts w:ascii="Times New Roman" w:hAnsi="Times New Roman"/>
            </w:rPr>
          </w:rPrChange>
        </w:rPr>
        <w:pPrChange w:id="2188" w:author="Unknown" w:date="2014-01-27T09:57:00Z">
          <w:pPr/>
        </w:pPrChange>
      </w:pPr>
    </w:p>
    <w:p w:rsidR="002018B1" w:rsidRPr="002018B1" w:rsidRDefault="002018B1" w:rsidP="002018B1">
      <w:pPr>
        <w:spacing w:after="60"/>
        <w:rPr>
          <w:del w:id="2189" w:author="Unknown"/>
          <w:rFonts w:ascii="Arial" w:hAnsi="Arial"/>
          <w:i/>
          <w:rPrChange w:id="2190" w:author="Unknown" w:date="2014-01-27T09:55:00Z">
            <w:rPr>
              <w:del w:id="2191" w:author="Unknown"/>
              <w:rFonts w:ascii="Times New Roman" w:hAnsi="Times New Roman"/>
              <w:i/>
            </w:rPr>
          </w:rPrChange>
        </w:rPr>
        <w:pPrChange w:id="2192" w:author="Unknown" w:date="2014-01-27T09:57:00Z">
          <w:pPr/>
        </w:pPrChange>
      </w:pPr>
      <w:del w:id="2193" w:author="Unknown">
        <w:r w:rsidRPr="002018B1">
          <w:rPr>
            <w:rFonts w:ascii="Arial" w:hAnsi="Arial"/>
            <w:i/>
            <w:rPrChange w:id="2194" w:author="Unknown" w:date="2014-01-27T09:55:00Z">
              <w:rPr>
                <w:rFonts w:ascii="Times New Roman" w:hAnsi="Times New Roman"/>
                <w:i/>
                <w:color w:val="0000FF" w:themeColor="hyperlink"/>
                <w:u w:val="single"/>
              </w:rPr>
            </w:rPrChange>
          </w:rPr>
          <w:delText>Does the content of the distracters (the multiple-choice answers) matter?</w:delText>
        </w:r>
      </w:del>
    </w:p>
    <w:p w:rsidR="002018B1" w:rsidRPr="002018B1" w:rsidRDefault="002018B1" w:rsidP="002018B1">
      <w:pPr>
        <w:spacing w:after="60"/>
        <w:rPr>
          <w:del w:id="2195" w:author="Unknown"/>
          <w:rFonts w:ascii="Arial" w:hAnsi="Arial"/>
          <w:rPrChange w:id="2196" w:author="Unknown" w:date="2014-01-27T09:55:00Z">
            <w:rPr>
              <w:del w:id="2197" w:author="Unknown"/>
              <w:rFonts w:ascii="Times New Roman" w:hAnsi="Times New Roman"/>
            </w:rPr>
          </w:rPrChange>
        </w:rPr>
        <w:pPrChange w:id="2198" w:author="Unknown" w:date="2014-01-27T09:57:00Z">
          <w:pPr/>
        </w:pPrChange>
      </w:pPr>
      <w:del w:id="2199" w:author="Unknown">
        <w:r w:rsidRPr="002018B1">
          <w:rPr>
            <w:rFonts w:ascii="Arial" w:hAnsi="Arial"/>
            <w:rPrChange w:id="2200" w:author="Unknown" w:date="2014-01-27T09:55:00Z">
              <w:rPr>
                <w:rFonts w:ascii="Times New Roman" w:hAnsi="Times New Roman"/>
                <w:color w:val="0000FF" w:themeColor="hyperlink"/>
                <w:u w:val="single"/>
              </w:rPr>
            </w:rPrChange>
          </w:rPr>
          <w:delText xml:space="preserve">Yes, to some extent. When the distracters were changed to have more everyday or “female” contexts, males and females had the same overall score as on the original FCI, but the patterns of answers varied on individual questions </w:delText>
        </w:r>
        <w:r w:rsidRPr="002018B1" w:rsidDel="008E6C1D">
          <w:rPr>
            <w:rFonts w:ascii="Arial" w:hAnsi="Arial"/>
            <w:rPrChange w:id="2201" w:author="Unknown" w:date="2014-01-27T09:55:00Z">
              <w:rPr>
                <w:rFonts w:ascii="Times New Roman" w:hAnsi="Times New Roman"/>
                <w:color w:val="0000FF" w:themeColor="hyperlink"/>
                <w:u w:val="single"/>
              </w:rPr>
            </w:rPrChange>
          </w:rPr>
          <w:fldChar w:fldCharType="begin"/>
        </w:r>
        <w:r w:rsidRPr="002018B1">
          <w:rPr>
            <w:rFonts w:ascii="Arial" w:hAnsi="Arial"/>
            <w:rPrChange w:id="2202" w:author="Unknown" w:date="2014-01-27T09:55:00Z">
              <w:rPr>
                <w:rFonts w:ascii="Times New Roman" w:hAnsi="Times New Roman"/>
                <w:color w:val="0000FF" w:themeColor="hyperlink"/>
                <w:u w:val="single"/>
              </w:rPr>
            </w:rPrChange>
          </w:rPr>
          <w:delInstrText>ADDIN CSL_CITATION {"mendeley": {"previouslyFormattedCitation": "(McCullough &amp; Meltzer, 2001)"}, "citationItems": [{"uris": ["http://www.mendeley.com/documents/?uuid=2f3a78d5-b849-4e11-aa18-30fbca1cd50e"], "id": "ITEM-1", "itemData": {"publisher-place": "Rochester, New York", "title": "Differences in Male/Female Response Patterns on Alternative-format Versions of the Force Concept Inventory", "issued": {"date-parts": [["2001", "7"]]}, "author": [{"given": "Laura", "dropping-particle": "", "suffix": "", "family": "McCullough", "parse-names": false, "non-dropping-particle": ""}, {"given": "David", "dropping-particle": "", "suffix": "", "family": "Meltzer", "parse-names": false, "non-dropping-particle": ""}], "type": "paper-conference", "id": "ITEM-1"}}], "properties": {"noteIndex": 0}, "schema": "https://github.com/citation-style-language/schema/raw/master/csl-citation.json"}</w:delInstrText>
        </w:r>
        <w:r w:rsidRPr="002018B1" w:rsidDel="008E6C1D">
          <w:rPr>
            <w:rFonts w:ascii="Arial" w:hAnsi="Arial"/>
            <w:rPrChange w:id="2203"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04" w:author="Unknown" w:date="2014-01-27T09:55:00Z">
              <w:rPr>
                <w:rFonts w:ascii="Times New Roman" w:hAnsi="Times New Roman"/>
                <w:noProof/>
                <w:color w:val="0000FF" w:themeColor="hyperlink"/>
                <w:u w:val="single"/>
              </w:rPr>
            </w:rPrChange>
          </w:rPr>
          <w:delText>(McCullough &amp; Meltzer, 2001)</w:delText>
        </w:r>
        <w:r w:rsidRPr="002018B1" w:rsidDel="008E6C1D">
          <w:rPr>
            <w:rFonts w:ascii="Arial" w:hAnsi="Arial"/>
            <w:rPrChange w:id="2205" w:author="Unknown" w:date="2014-01-27T09:55:00Z">
              <w:rPr>
                <w:rFonts w:ascii="Times New Roman" w:hAnsi="Times New Roman"/>
                <w:color w:val="0000FF" w:themeColor="hyperlink"/>
                <w:u w:val="single"/>
              </w:rPr>
            </w:rPrChange>
          </w:rPr>
          <w:fldChar w:fldCharType="end"/>
        </w:r>
        <w:r w:rsidRPr="002018B1">
          <w:rPr>
            <w:rFonts w:ascii="Arial" w:hAnsi="Arial"/>
            <w:rPrChange w:id="2206" w:author="Unknown" w:date="2014-01-27T09:55:00Z">
              <w:rPr>
                <w:rFonts w:ascii="Times New Roman" w:hAnsi="Times New Roman"/>
                <w:color w:val="0000FF" w:themeColor="hyperlink"/>
                <w:u w:val="single"/>
              </w:rPr>
            </w:rPrChange>
          </w:rPr>
          <w:delText xml:space="preserve">.  In another study, new distracters were created based on student open-ended responses. Here, again, the same percentage of students answered correctly, but the incorrect answers chosen were different than those chosen on the original FCI </w:delText>
        </w:r>
        <w:r w:rsidRPr="002018B1" w:rsidDel="008E6C1D">
          <w:rPr>
            <w:rFonts w:ascii="Arial" w:hAnsi="Arial"/>
            <w:rPrChange w:id="2207" w:author="Unknown" w:date="2014-01-27T09:55:00Z">
              <w:rPr>
                <w:rFonts w:ascii="Times New Roman" w:hAnsi="Times New Roman"/>
                <w:color w:val="0000FF" w:themeColor="hyperlink"/>
                <w:u w:val="single"/>
              </w:rPr>
            </w:rPrChange>
          </w:rPr>
          <w:fldChar w:fldCharType="begin"/>
        </w:r>
        <w:r w:rsidRPr="002018B1">
          <w:rPr>
            <w:rFonts w:ascii="Arial" w:hAnsi="Arial"/>
            <w:rPrChange w:id="2208" w:author="Unknown" w:date="2014-01-27T09:55:00Z">
              <w:rPr>
                <w:rFonts w:ascii="Times New Roman" w:hAnsi="Times New Roman"/>
                <w:color w:val="0000FF" w:themeColor="hyperlink"/>
                <w:u w:val="single"/>
              </w:rPr>
            </w:rPrChange>
          </w:rPr>
          <w:delInstrText>ADDIN CSL_CITATION {"mendeley": {"previouslyFormattedCitation": "(Rebello &amp; Zollman, 2004)"}, "citationItems": [{"uris": ["http://www.mendeley.com/documents/?uuid=65f914aa-9530-4dfa-8a40-1de8dd587f27"], "id": "ITEM-1", "itemData": {"type": "article-journal", "author": [{"given": "Sanjay", "dropping-particle": "", "suffix": "", "family": "Rebello", "parse-names": false, "non-dropping-particle": ""}, {"given": "Dean", "dropping-particle": "", "suffix": "", "family": "Zollman", "parse-names": false, "non-dropping-particle": ""}], "issued": {"date-parts": [["2004", "1"]]}, "title": "The effect of distracters on student performance on the Force Concept Inventory", "page": "116", "volume": "72", "container-title": "Am. J. Phys.", "issue": "1", "id": "ITEM-1"}}], "properties": {"noteIndex": 0}, "schema": "https://github.com/citation-style-language/schema/raw/master/csl-citation.json"}</w:delInstrText>
        </w:r>
        <w:r w:rsidRPr="002018B1" w:rsidDel="008E6C1D">
          <w:rPr>
            <w:rFonts w:ascii="Arial" w:hAnsi="Arial"/>
            <w:rPrChange w:id="2209"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10" w:author="Unknown" w:date="2014-01-27T09:55:00Z">
              <w:rPr>
                <w:rFonts w:ascii="Times New Roman" w:hAnsi="Times New Roman"/>
                <w:noProof/>
                <w:color w:val="0000FF" w:themeColor="hyperlink"/>
                <w:u w:val="single"/>
              </w:rPr>
            </w:rPrChange>
          </w:rPr>
          <w:delText>(Rebello &amp; Zollman, 2004)</w:delText>
        </w:r>
        <w:r w:rsidRPr="002018B1" w:rsidDel="008E6C1D">
          <w:rPr>
            <w:rFonts w:ascii="Arial" w:hAnsi="Arial"/>
            <w:rPrChange w:id="2211" w:author="Unknown" w:date="2014-01-27T09:55:00Z">
              <w:rPr>
                <w:rFonts w:ascii="Times New Roman" w:hAnsi="Times New Roman"/>
                <w:color w:val="0000FF" w:themeColor="hyperlink"/>
                <w:u w:val="single"/>
              </w:rPr>
            </w:rPrChange>
          </w:rPr>
          <w:fldChar w:fldCharType="end"/>
        </w:r>
        <w:r w:rsidRPr="002018B1">
          <w:rPr>
            <w:rFonts w:ascii="Arial" w:hAnsi="Arial"/>
            <w:rPrChange w:id="2212" w:author="Unknown" w:date="2014-01-27T09:55:00Z">
              <w:rPr>
                <w:rFonts w:ascii="Times New Roman" w:hAnsi="Times New Roman"/>
                <w:color w:val="0000FF" w:themeColor="hyperlink"/>
                <w:u w:val="single"/>
              </w:rPr>
            </w:rPrChange>
          </w:rPr>
          <w:delText xml:space="preserve">. </w:delText>
        </w:r>
      </w:del>
    </w:p>
    <w:p w:rsidR="002018B1" w:rsidRPr="002018B1" w:rsidRDefault="002018B1" w:rsidP="002018B1">
      <w:pPr>
        <w:spacing w:after="60"/>
        <w:rPr>
          <w:del w:id="2213" w:author="Unknown"/>
          <w:rFonts w:ascii="Arial" w:hAnsi="Arial"/>
          <w:rPrChange w:id="2214" w:author="Unknown" w:date="2014-01-27T09:55:00Z">
            <w:rPr>
              <w:del w:id="2215" w:author="Unknown"/>
              <w:rFonts w:ascii="Times New Roman" w:hAnsi="Times New Roman"/>
            </w:rPr>
          </w:rPrChange>
        </w:rPr>
        <w:pPrChange w:id="2216" w:author="Unknown" w:date="2014-01-27T09:57:00Z">
          <w:pPr/>
        </w:pPrChange>
      </w:pPr>
    </w:p>
    <w:p w:rsidR="002018B1" w:rsidRPr="002018B1" w:rsidRDefault="002018B1" w:rsidP="002018B1">
      <w:pPr>
        <w:spacing w:after="60"/>
        <w:rPr>
          <w:del w:id="2217" w:author="Unknown"/>
          <w:rFonts w:ascii="Arial" w:hAnsi="Arial"/>
          <w:i/>
          <w:rPrChange w:id="2218" w:author="Unknown" w:date="2014-01-27T09:55:00Z">
            <w:rPr>
              <w:del w:id="2219" w:author="Unknown"/>
              <w:rFonts w:ascii="Times New Roman" w:hAnsi="Times New Roman"/>
              <w:i/>
            </w:rPr>
          </w:rPrChange>
        </w:rPr>
        <w:pPrChange w:id="2220" w:author="Unknown" w:date="2014-01-27T09:57:00Z">
          <w:pPr/>
        </w:pPrChange>
      </w:pPr>
      <w:del w:id="2221" w:author="Unknown">
        <w:r w:rsidRPr="002018B1">
          <w:rPr>
            <w:rFonts w:ascii="Arial" w:hAnsi="Arial"/>
            <w:i/>
            <w:rPrChange w:id="2222" w:author="Unknown" w:date="2014-01-27T09:55:00Z">
              <w:rPr>
                <w:rFonts w:ascii="Times New Roman" w:hAnsi="Times New Roman"/>
                <w:i/>
                <w:color w:val="0000FF" w:themeColor="hyperlink"/>
                <w:u w:val="single"/>
              </w:rPr>
            </w:rPrChange>
          </w:rPr>
          <w:delText>Would students answer differently if the FCI consisted of open-ended questions instead of multiple-choice questions?</w:delText>
        </w:r>
      </w:del>
    </w:p>
    <w:p w:rsidR="002018B1" w:rsidRPr="002018B1" w:rsidRDefault="002018B1" w:rsidP="002018B1">
      <w:pPr>
        <w:spacing w:after="60"/>
        <w:rPr>
          <w:del w:id="2223" w:author="Unknown"/>
          <w:rFonts w:ascii="Arial" w:hAnsi="Arial"/>
          <w:rPrChange w:id="2224" w:author="Unknown" w:date="2014-01-27T09:55:00Z">
            <w:rPr>
              <w:del w:id="2225" w:author="Unknown"/>
              <w:rFonts w:ascii="Times New Roman" w:hAnsi="Times New Roman"/>
            </w:rPr>
          </w:rPrChange>
        </w:rPr>
        <w:pPrChange w:id="2226" w:author="Unknown" w:date="2014-01-27T09:57:00Z">
          <w:pPr/>
        </w:pPrChange>
      </w:pPr>
      <w:del w:id="2227" w:author="Unknown">
        <w:r w:rsidRPr="002018B1">
          <w:rPr>
            <w:rFonts w:ascii="Arial" w:hAnsi="Arial"/>
            <w:rPrChange w:id="2228" w:author="Unknown" w:date="2014-01-27T09:55:00Z">
              <w:rPr>
                <w:rFonts w:ascii="Times New Roman" w:hAnsi="Times New Roman"/>
                <w:color w:val="0000FF" w:themeColor="hyperlink"/>
                <w:u w:val="single"/>
              </w:rPr>
            </w:rPrChange>
          </w:rPr>
          <w:delText xml:space="preserve">Yes, Rebello &amp; Zollman (2004) compared the responses of students who answered open-ended versions and multiple-choice versions of the same FCI questions. They did not find differences in the correct answers given by students, but they did find differences in the incorrect answers. </w:delText>
        </w:r>
        <w:r w:rsidRPr="002018B1">
          <w:rPr>
            <w:rFonts w:ascii="Arial" w:hAnsi="Arial" w:cs="Arial"/>
            <w:color w:val="1A1A1A"/>
            <w:szCs w:val="26"/>
            <w:rPrChange w:id="2229" w:author="Unknown" w:date="2014-01-27T09:55:00Z">
              <w:rPr>
                <w:rFonts w:ascii="Times New Roman" w:hAnsi="Times New Roman" w:cs="Arial"/>
                <w:color w:val="1A1A1A"/>
                <w:szCs w:val="26"/>
                <w:u w:val="single"/>
              </w:rPr>
            </w:rPrChange>
          </w:rPr>
          <w:delText>Their analysis of the open-ended responses revealed new distracters that did not appear on the original FCI, and distracters from the original FCI that did not appear in the open-ended responses. </w:delText>
        </w:r>
        <w:r w:rsidRPr="002018B1" w:rsidDel="008E6C1D">
          <w:rPr>
            <w:rFonts w:ascii="Arial" w:hAnsi="Arial" w:cs="Arial"/>
            <w:color w:val="1A1A1A"/>
            <w:szCs w:val="26"/>
            <w:rPrChange w:id="2230"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2231" w:author="Unknown" w:date="2014-01-27T09:55:00Z">
              <w:rPr>
                <w:rFonts w:ascii="Times New Roman" w:hAnsi="Times New Roman" w:cs="Arial"/>
                <w:color w:val="1A1A1A"/>
                <w:szCs w:val="26"/>
                <w:u w:val="single"/>
              </w:rPr>
            </w:rPrChange>
          </w:rPr>
          <w:delInstrText>ADDIN CSL_CITATION {"mendeley": {"previouslyFormattedCitation": "(Rebello &amp; Zollman, 2004)"}, "citationItems": [{"uris": ["http://www.mendeley.com/documents/?uuid=65f914aa-9530-4dfa-8a40-1de8dd587f27"], "id": "ITEM-1", "itemData": {"type": "article-journal", "author": [{"given": "Sanjay", "dropping-particle": "", "suffix": "", "family": "Rebello", "parse-names": false, "non-dropping-particle": ""}, {"given": "Dean", "dropping-particle": "", "suffix": "", "family": "Zollman", "parse-names": false, "non-dropping-particle": ""}], "issued": {"date-parts": [["2004", "1"]]}, "title": "The effect of distracters on student performance on the Force Concept Inventory", "page": "116", "volume": "72", "container-title": "Am. J. Phys.", "issue": "1", "id": "ITEM-1"}}], "properties": {"noteIndex": 0}, "schema": "https://github.com/citation-style-language/schema/raw/master/csl-citation.json"}</w:delInstrText>
        </w:r>
        <w:r w:rsidRPr="002018B1" w:rsidDel="008E6C1D">
          <w:rPr>
            <w:rFonts w:ascii="Arial" w:hAnsi="Arial" w:cs="Arial"/>
            <w:color w:val="1A1A1A"/>
            <w:szCs w:val="26"/>
            <w:rPrChange w:id="2232"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2233" w:author="Unknown" w:date="2014-01-27T09:55:00Z">
              <w:rPr>
                <w:rFonts w:ascii="Times New Roman" w:hAnsi="Times New Roman" w:cs="Arial"/>
                <w:noProof/>
                <w:color w:val="1A1A1A"/>
                <w:szCs w:val="26"/>
                <w:u w:val="single"/>
              </w:rPr>
            </w:rPrChange>
          </w:rPr>
          <w:delText>(Rebello &amp; Zollman, 2004)</w:delText>
        </w:r>
        <w:r w:rsidRPr="002018B1" w:rsidDel="008E6C1D">
          <w:rPr>
            <w:rFonts w:ascii="Arial" w:hAnsi="Arial" w:cs="Arial"/>
            <w:color w:val="1A1A1A"/>
            <w:szCs w:val="26"/>
            <w:rPrChange w:id="2234" w:author="Unknown" w:date="2014-01-27T09:55:00Z">
              <w:rPr>
                <w:rFonts w:ascii="Times New Roman" w:hAnsi="Times New Roman" w:cs="Arial"/>
                <w:color w:val="1A1A1A"/>
                <w:szCs w:val="26"/>
                <w:u w:val="single"/>
              </w:rPr>
            </w:rPrChange>
          </w:rPr>
          <w:fldChar w:fldCharType="end"/>
        </w:r>
      </w:del>
    </w:p>
    <w:p w:rsidR="002018B1" w:rsidRPr="002018B1" w:rsidRDefault="002018B1" w:rsidP="002018B1">
      <w:pPr>
        <w:spacing w:after="60"/>
        <w:rPr>
          <w:del w:id="2235" w:author="Unknown"/>
          <w:rFonts w:ascii="Arial" w:hAnsi="Arial"/>
          <w:rPrChange w:id="2236" w:author="Unknown" w:date="2014-01-27T09:55:00Z">
            <w:rPr>
              <w:del w:id="2237" w:author="Unknown"/>
              <w:rFonts w:ascii="Times New Roman" w:hAnsi="Times New Roman"/>
            </w:rPr>
          </w:rPrChange>
        </w:rPr>
        <w:pPrChange w:id="2238" w:author="Unknown" w:date="2014-01-27T09:57:00Z">
          <w:pPr/>
        </w:pPrChange>
      </w:pPr>
    </w:p>
    <w:p w:rsidR="002018B1" w:rsidRPr="002018B1" w:rsidRDefault="002018B1" w:rsidP="002018B1">
      <w:pPr>
        <w:spacing w:after="60"/>
        <w:rPr>
          <w:del w:id="2239" w:author="Unknown"/>
          <w:rFonts w:ascii="Arial" w:hAnsi="Arial"/>
          <w:rPrChange w:id="2240" w:author="Unknown" w:date="2014-01-27T09:55:00Z">
            <w:rPr>
              <w:del w:id="2241" w:author="Unknown"/>
              <w:rFonts w:ascii="Times New Roman" w:hAnsi="Times New Roman"/>
            </w:rPr>
          </w:rPrChange>
        </w:rPr>
        <w:pPrChange w:id="2242" w:author="Unknown" w:date="2014-01-27T09:57:00Z">
          <w:pPr/>
        </w:pPrChange>
      </w:pPr>
      <w:del w:id="2243" w:author="Unknown">
        <w:r w:rsidRPr="002018B1">
          <w:rPr>
            <w:rFonts w:ascii="Arial" w:hAnsi="Arial"/>
            <w:i/>
            <w:rPrChange w:id="2244" w:author="Unknown" w:date="2014-01-27T09:55:00Z">
              <w:rPr>
                <w:rFonts w:ascii="Times New Roman" w:hAnsi="Times New Roman"/>
                <w:i/>
                <w:color w:val="0000FF" w:themeColor="hyperlink"/>
                <w:u w:val="single"/>
              </w:rPr>
            </w:rPrChange>
          </w:rPr>
          <w:delText>How do incentives affect students’ responses on the FCI?</w:delText>
        </w:r>
        <w:r w:rsidRPr="002018B1">
          <w:rPr>
            <w:rFonts w:ascii="Arial" w:hAnsi="Arial"/>
            <w:i/>
            <w:rPrChange w:id="2245" w:author="Unknown" w:date="2014-01-27T09:55:00Z">
              <w:rPr>
                <w:rFonts w:ascii="Times New Roman" w:hAnsi="Times New Roman"/>
                <w:i/>
                <w:color w:val="0000FF" w:themeColor="hyperlink"/>
                <w:u w:val="single"/>
              </w:rPr>
            </w:rPrChange>
          </w:rPr>
          <w:tab/>
        </w:r>
        <w:r w:rsidRPr="002018B1">
          <w:rPr>
            <w:rFonts w:ascii="Arial" w:hAnsi="Arial"/>
            <w:rPrChange w:id="2246" w:author="Unknown" w:date="2014-01-27T09:55:00Z">
              <w:rPr>
                <w:rFonts w:ascii="Times New Roman" w:hAnsi="Times New Roman"/>
                <w:color w:val="0000FF" w:themeColor="hyperlink"/>
                <w:u w:val="single"/>
              </w:rPr>
            </w:rPrChange>
          </w:rPr>
          <w:tab/>
        </w:r>
      </w:del>
    </w:p>
    <w:p w:rsidR="002018B1" w:rsidRPr="002018B1" w:rsidRDefault="002018B1" w:rsidP="002018B1">
      <w:pPr>
        <w:spacing w:after="60"/>
        <w:rPr>
          <w:del w:id="2247" w:author="Unknown"/>
          <w:rFonts w:ascii="Arial" w:hAnsi="Arial"/>
          <w:rPrChange w:id="2248" w:author="Unknown" w:date="2014-01-27T09:55:00Z">
            <w:rPr>
              <w:del w:id="2249" w:author="Unknown"/>
              <w:rFonts w:ascii="Times New Roman" w:hAnsi="Times New Roman"/>
            </w:rPr>
          </w:rPrChange>
        </w:rPr>
        <w:pPrChange w:id="2250" w:author="Unknown" w:date="2014-01-27T09:57:00Z">
          <w:pPr/>
        </w:pPrChange>
      </w:pPr>
      <w:del w:id="2251" w:author="Unknown">
        <w:r w:rsidRPr="002018B1">
          <w:rPr>
            <w:rFonts w:ascii="Arial" w:hAnsi="Arial"/>
            <w:rPrChange w:id="2252" w:author="Unknown" w:date="2014-01-27T09:55:00Z">
              <w:rPr>
                <w:rFonts w:ascii="Times New Roman" w:hAnsi="Times New Roman"/>
                <w:color w:val="0000FF" w:themeColor="hyperlink"/>
                <w:u w:val="single"/>
              </w:rPr>
            </w:rPrChange>
          </w:rPr>
          <w:delText xml:space="preserve">The goal of incentives on the FCI is to increase student participation without creating a high stakes testing situation. While research on incentives has not been conducted with the FCI, Ding (2008) did investigate how incentives influenced scores for another concept inventory. He found that when the concept inventory was included as part of the final exam, more students took the test and had presumably studied more, so average scores were higher than when the test was given with no incentive. When the concept inventory was given for a small number of participation points, a higher percentage of students took the test than when it was given for no points, but the average scores were similar. </w:delText>
        </w:r>
        <w:r w:rsidRPr="002018B1" w:rsidDel="008E6C1D">
          <w:rPr>
            <w:rFonts w:ascii="Arial" w:hAnsi="Arial"/>
            <w:rPrChange w:id="2253" w:author="Unknown" w:date="2014-01-27T09:55:00Z">
              <w:rPr>
                <w:rFonts w:ascii="Times New Roman" w:hAnsi="Times New Roman"/>
                <w:color w:val="0000FF" w:themeColor="hyperlink"/>
                <w:u w:val="single"/>
              </w:rPr>
            </w:rPrChange>
          </w:rPr>
          <w:fldChar w:fldCharType="begin"/>
        </w:r>
        <w:r w:rsidRPr="002018B1">
          <w:rPr>
            <w:rFonts w:ascii="Arial" w:hAnsi="Arial"/>
            <w:rPrChange w:id="2254" w:author="Unknown" w:date="2014-01-27T09:55:00Z">
              <w:rPr>
                <w:rFonts w:ascii="Times New Roman" w:hAnsi="Times New Roman"/>
                <w:color w:val="0000FF" w:themeColor="hyperlink"/>
                <w:u w:val="single"/>
              </w:rPr>
            </w:rPrChange>
          </w:rPr>
          <w:delInstrText>ADDIN CSL_CITATION {"mendeley": {"previouslyFormattedCitation": "(Ding et al., 2008)"}, "citationItems": [{"uris": ["http://www.mendeley.com/documents/?uuid=72f07919-0895-4ddc-93f6-de984e7b0876"], "id": "ITEM-1", "itemData": {"DOI": "10.1103/PhysRevSTPER.4.010112", "type": "article-journal", "author": [{"given": "Lin", "dropping-particle": "", "suffix": "", "family": "Ding", "parse-names": false, "non-dropping-particle": ""}, {"given": "Neville", "dropping-particle": "", "suffix": "", "family": "Reay", "parse-names": false, "non-dropping-particle": ""}, {"given": "Albert", "dropping-particle": "", "suffix": "", "family": "Lee", "parse-names": false, "non-dropping-particle": ""}, {"given": "Lei", "dropping-particle": "", "suffix": "", "family": "Bao", "parse-names": false, "non-dropping-particle": ""}], "issued": {"date-parts": [["2008", "6"]]}, "title": "Effects of testing conditions on conceptual survey results", "page": "010112", "volume": "4", "container-title": "Physical Review Special Topics - Physics Education Research", "issue": "1", "id": "ITEM-1"}}], "properties": {"noteIndex": 0}, "schema": "https://github.com/citation-style-language/schema/raw/master/csl-citation.json"}</w:delInstrText>
        </w:r>
        <w:r w:rsidRPr="002018B1" w:rsidDel="008E6C1D">
          <w:rPr>
            <w:rFonts w:ascii="Arial" w:hAnsi="Arial"/>
            <w:rPrChange w:id="2255"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56" w:author="Unknown" w:date="2014-01-27T09:55:00Z">
              <w:rPr>
                <w:rFonts w:ascii="Times New Roman" w:hAnsi="Times New Roman"/>
                <w:noProof/>
                <w:color w:val="0000FF" w:themeColor="hyperlink"/>
                <w:u w:val="single"/>
              </w:rPr>
            </w:rPrChange>
          </w:rPr>
          <w:delText>(Ding et al., 2008)</w:delText>
        </w:r>
        <w:r w:rsidRPr="002018B1" w:rsidDel="008E6C1D">
          <w:rPr>
            <w:rFonts w:ascii="Arial" w:hAnsi="Arial"/>
            <w:rPrChange w:id="2257"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258" w:author="Unknown"/>
          <w:rFonts w:ascii="Arial" w:hAnsi="Arial"/>
          <w:rPrChange w:id="2259" w:author="Unknown" w:date="2014-01-27T09:55:00Z">
            <w:rPr>
              <w:del w:id="2260" w:author="Unknown"/>
              <w:rFonts w:ascii="Times New Roman" w:hAnsi="Times New Roman"/>
            </w:rPr>
          </w:rPrChange>
        </w:rPr>
        <w:pPrChange w:id="2261" w:author="Unknown" w:date="2014-01-27T09:57:00Z">
          <w:pPr/>
        </w:pPrChange>
      </w:pPr>
    </w:p>
    <w:p w:rsidR="002018B1" w:rsidRPr="002018B1" w:rsidRDefault="002018B1" w:rsidP="002018B1">
      <w:pPr>
        <w:spacing w:after="60"/>
        <w:rPr>
          <w:del w:id="2262" w:author="Unknown"/>
          <w:rFonts w:ascii="Arial" w:hAnsi="Arial"/>
          <w:i/>
          <w:rPrChange w:id="2263" w:author="Unknown" w:date="2014-01-27T09:55:00Z">
            <w:rPr>
              <w:del w:id="2264" w:author="Unknown"/>
              <w:rFonts w:ascii="Times New Roman" w:hAnsi="Times New Roman"/>
              <w:i/>
            </w:rPr>
          </w:rPrChange>
        </w:rPr>
        <w:pPrChange w:id="2265" w:author="Unknown" w:date="2014-01-27T09:57:00Z">
          <w:pPr/>
        </w:pPrChange>
      </w:pPr>
      <w:del w:id="2266" w:author="Unknown">
        <w:r w:rsidRPr="002018B1">
          <w:rPr>
            <w:rFonts w:ascii="Arial" w:hAnsi="Arial"/>
            <w:i/>
            <w:rPrChange w:id="2267" w:author="Unknown" w:date="2014-01-27T09:55:00Z">
              <w:rPr>
                <w:rFonts w:ascii="Times New Roman" w:hAnsi="Times New Roman"/>
                <w:i/>
                <w:color w:val="0000FF" w:themeColor="hyperlink"/>
                <w:u w:val="single"/>
              </w:rPr>
            </w:rPrChange>
          </w:rPr>
          <w:delText>Should the FCI be used as a placement test?</w:delText>
        </w:r>
        <w:r w:rsidRPr="002018B1">
          <w:rPr>
            <w:rFonts w:ascii="Arial" w:hAnsi="Arial"/>
            <w:i/>
            <w:rPrChange w:id="2268"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269" w:author="Unknown"/>
          <w:rFonts w:ascii="Arial" w:hAnsi="Arial"/>
          <w:rPrChange w:id="2270" w:author="Unknown" w:date="2014-01-27T09:55:00Z">
            <w:rPr>
              <w:del w:id="2271" w:author="Unknown"/>
              <w:rFonts w:ascii="Times New Roman" w:hAnsi="Times New Roman"/>
            </w:rPr>
          </w:rPrChange>
        </w:rPr>
        <w:pPrChange w:id="2272" w:author="Unknown" w:date="2014-01-27T09:57:00Z">
          <w:pPr/>
        </w:pPrChange>
      </w:pPr>
      <w:del w:id="2273" w:author="Unknown">
        <w:r w:rsidRPr="002018B1">
          <w:rPr>
            <w:rFonts w:ascii="Arial" w:hAnsi="Arial"/>
            <w:rPrChange w:id="2274" w:author="Unknown" w:date="2014-01-27T09:55:00Z">
              <w:rPr>
                <w:rFonts w:ascii="Times New Roman" w:hAnsi="Times New Roman"/>
                <w:color w:val="0000FF" w:themeColor="hyperlink"/>
                <w:u w:val="single"/>
              </w:rPr>
            </w:rPrChange>
          </w:rPr>
          <w:delText xml:space="preserve">No. A placement test is most effective if it can distinguish students who will succeed in the course and students who will not. Henderson (2002) found that there is a non-zero number of students who have very low FCI pretest scores but still earned an A in the course. It would be inappropriate to use the FCI to recommend these students not take the physics course, because there is still a chance they will be successful. </w:delText>
        </w:r>
        <w:r w:rsidRPr="002018B1" w:rsidDel="008E6C1D">
          <w:rPr>
            <w:rFonts w:ascii="Arial" w:hAnsi="Arial"/>
            <w:rPrChange w:id="2275" w:author="Unknown" w:date="2014-01-27T09:55:00Z">
              <w:rPr>
                <w:rFonts w:ascii="Times New Roman" w:hAnsi="Times New Roman"/>
                <w:color w:val="0000FF" w:themeColor="hyperlink"/>
                <w:u w:val="single"/>
              </w:rPr>
            </w:rPrChange>
          </w:rPr>
          <w:fldChar w:fldCharType="begin"/>
        </w:r>
        <w:r w:rsidRPr="002018B1">
          <w:rPr>
            <w:rFonts w:ascii="Arial" w:hAnsi="Arial"/>
            <w:rPrChange w:id="2276" w:author="Unknown" w:date="2014-01-27T09:55:00Z">
              <w:rPr>
                <w:rFonts w:ascii="Times New Roman" w:hAnsi="Times New Roman"/>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E6C1D">
          <w:rPr>
            <w:rFonts w:ascii="Arial" w:hAnsi="Arial"/>
            <w:rPrChange w:id="2277"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78" w:author="Unknown" w:date="2014-01-27T09:55:00Z">
              <w:rPr>
                <w:rFonts w:ascii="Times New Roman" w:hAnsi="Times New Roman"/>
                <w:noProof/>
                <w:color w:val="0000FF" w:themeColor="hyperlink"/>
                <w:u w:val="single"/>
              </w:rPr>
            </w:rPrChange>
          </w:rPr>
          <w:delText>(Henderson, 2002)</w:delText>
        </w:r>
        <w:r w:rsidRPr="002018B1" w:rsidDel="008E6C1D">
          <w:rPr>
            <w:rFonts w:ascii="Arial" w:hAnsi="Arial"/>
            <w:rPrChange w:id="2279" w:author="Unknown" w:date="2014-01-27T09:55:00Z">
              <w:rPr>
                <w:rFonts w:ascii="Times New Roman" w:hAnsi="Times New Roman"/>
                <w:color w:val="0000FF" w:themeColor="hyperlink"/>
                <w:u w:val="single"/>
              </w:rPr>
            </w:rPrChange>
          </w:rPr>
          <w:fldChar w:fldCharType="end"/>
        </w:r>
        <w:r w:rsidRPr="002018B1">
          <w:rPr>
            <w:rFonts w:ascii="Arial" w:hAnsi="Arial"/>
            <w:rPrChange w:id="2280" w:author="Unknown" w:date="2014-01-27T09:55:00Z">
              <w:rPr>
                <w:rFonts w:ascii="Times New Roman" w:hAnsi="Times New Roman"/>
                <w:color w:val="0000FF" w:themeColor="hyperlink"/>
                <w:u w:val="single"/>
              </w:rPr>
            </w:rPrChange>
          </w:rPr>
          <w:delText xml:space="preserve"> </w:delText>
        </w:r>
      </w:del>
    </w:p>
    <w:p w:rsidR="002018B1" w:rsidRPr="002018B1" w:rsidRDefault="002018B1" w:rsidP="002018B1">
      <w:pPr>
        <w:spacing w:after="60"/>
        <w:rPr>
          <w:del w:id="2281" w:author="Unknown"/>
          <w:rFonts w:ascii="Arial" w:hAnsi="Arial"/>
          <w:i/>
          <w:rPrChange w:id="2282" w:author="Unknown" w:date="2014-01-27T09:55:00Z">
            <w:rPr>
              <w:del w:id="2283" w:author="Unknown"/>
              <w:rFonts w:ascii="Times New Roman" w:hAnsi="Times New Roman"/>
              <w:i/>
            </w:rPr>
          </w:rPrChange>
        </w:rPr>
        <w:pPrChange w:id="2284" w:author="Unknown" w:date="2014-01-27T09:57:00Z">
          <w:pPr/>
        </w:pPrChange>
      </w:pPr>
    </w:p>
    <w:p w:rsidR="002018B1" w:rsidRPr="002018B1" w:rsidRDefault="002018B1" w:rsidP="002018B1">
      <w:pPr>
        <w:spacing w:after="60"/>
        <w:rPr>
          <w:del w:id="2285" w:author="Unknown"/>
          <w:rFonts w:ascii="Arial" w:hAnsi="Arial"/>
          <w:i/>
          <w:rPrChange w:id="2286" w:author="Unknown" w:date="2014-01-27T09:55:00Z">
            <w:rPr>
              <w:del w:id="2287" w:author="Unknown"/>
              <w:rFonts w:ascii="Times New Roman" w:hAnsi="Times New Roman"/>
              <w:i/>
            </w:rPr>
          </w:rPrChange>
        </w:rPr>
        <w:pPrChange w:id="2288" w:author="Unknown" w:date="2014-01-27T09:57:00Z">
          <w:pPr/>
        </w:pPrChange>
      </w:pPr>
      <w:del w:id="2289" w:author="Unknown">
        <w:r w:rsidRPr="002018B1">
          <w:rPr>
            <w:rFonts w:ascii="Arial" w:hAnsi="Arial"/>
            <w:i/>
            <w:rPrChange w:id="2290" w:author="Unknown" w:date="2014-01-27T09:55:00Z">
              <w:rPr>
                <w:rFonts w:ascii="Times New Roman" w:hAnsi="Times New Roman"/>
                <w:i/>
                <w:color w:val="0000FF" w:themeColor="hyperlink"/>
                <w:u w:val="single"/>
              </w:rPr>
            </w:rPrChange>
          </w:rPr>
          <w:delText>Is the FCI gender-biased?</w:delText>
        </w:r>
      </w:del>
    </w:p>
    <w:p w:rsidR="002018B1" w:rsidRPr="002018B1" w:rsidRDefault="002018B1" w:rsidP="002018B1">
      <w:pPr>
        <w:widowControl w:val="0"/>
        <w:autoSpaceDE w:val="0"/>
        <w:autoSpaceDN w:val="0"/>
        <w:adjustRightInd w:val="0"/>
        <w:spacing w:after="60"/>
        <w:rPr>
          <w:del w:id="2291" w:author="Unknown"/>
          <w:rFonts w:ascii="Arial" w:hAnsi="Arial" w:cs="Arial"/>
          <w:color w:val="1A1A1A"/>
          <w:szCs w:val="26"/>
          <w:rPrChange w:id="2292" w:author="Unknown" w:date="2014-01-27T09:55:00Z">
            <w:rPr>
              <w:del w:id="2293" w:author="Unknown"/>
              <w:rFonts w:ascii="Times New Roman" w:hAnsi="Times New Roman" w:cs="Arial"/>
              <w:color w:val="1A1A1A"/>
              <w:szCs w:val="26"/>
            </w:rPr>
          </w:rPrChange>
        </w:rPr>
        <w:pPrChange w:id="2294" w:author="Unknown" w:date="2014-01-27T09:57:00Z">
          <w:pPr>
            <w:widowControl w:val="0"/>
            <w:autoSpaceDE w:val="0"/>
            <w:autoSpaceDN w:val="0"/>
            <w:adjustRightInd w:val="0"/>
          </w:pPr>
        </w:pPrChange>
      </w:pPr>
      <w:del w:id="2295" w:author="Unknown">
        <w:r w:rsidRPr="002018B1">
          <w:rPr>
            <w:rFonts w:ascii="Arial" w:hAnsi="Arial" w:cs="Arial"/>
            <w:color w:val="1A1A1A"/>
            <w:szCs w:val="26"/>
            <w:rPrChange w:id="2296" w:author="Unknown" w:date="2014-01-27T09:55:00Z">
              <w:rPr>
                <w:rFonts w:ascii="Times New Roman" w:hAnsi="Times New Roman" w:cs="Arial"/>
                <w:color w:val="1A1A1A"/>
                <w:szCs w:val="26"/>
                <w:u w:val="single"/>
              </w:rPr>
            </w:rPrChange>
          </w:rPr>
          <w:delText xml:space="preserve">Many studies have found that males consistently score about 10% higher than females on the FCI pre-test </w:delText>
        </w:r>
        <w:r w:rsidRPr="002018B1" w:rsidDel="008E6C1D">
          <w:rPr>
            <w:rFonts w:ascii="Arial" w:hAnsi="Arial" w:cs="Arial"/>
            <w:color w:val="1A1A1A"/>
            <w:szCs w:val="26"/>
            <w:rPrChange w:id="2297"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2298" w:author="Unknown" w:date="2014-01-27T09:55:00Z">
              <w:rPr>
                <w:rFonts w:ascii="Times New Roman" w:hAnsi="Times New Roman" w:cs="Arial"/>
                <w:color w:val="1A1A1A"/>
                <w:szCs w:val="26"/>
                <w:u w:val="single"/>
              </w:rPr>
            </w:rPrChange>
          </w:rPr>
          <w:delInstrText>ADDIN CSL_CITATION {"mendeley": {"previouslyFormattedCitation": "(Docktor et al., 2008; Kost, Pollock, &amp; Finkelstein, 2009)"}, "citationItems": [{"uris": ["http://www.mendeley.com/documents/?uuid=28c24b28-d99d-4d32-b7a1-1d00e866c59b"], "id": "ITEM-1", "itemData": {"publisher": "Aip", "DOI": "10.1063/1.3021243", "author": [{"given": "Jennifer", "dropping-particle": "", "suffix": "", "family": "Docktor", "parse-names": false, "non-dropping-particle": ""}, {"given": "Kenneth", "dropping-particle": "", "suffix": "", "family": "Heller", "parse-names": false, "non-dropping-particle": ""}, {"given": "Charles", "dropping-particle": "", "suffix": "", "family": "Henderson", "parse-names": false, "non-dropping-particle": ""}, {"given": "Mel", "dropping-particle": "", "suffix": "", "family": "Sabella", "parse-names": false, "non-dropping-particle": ""}, {"given": "Leon", "dropping-particle": "", "suffix": "", "family": "Hsu", "parse-names": false, "non-dropping-particle": ""}], "issued": {"date-parts": [["2008"]]}, "title": "Gender Differences in Both Force Concept Inventory and Introductory Physics Performance", "page": "15-18", "container-title": "AIP Conference Proceedings", "type": "article-journal", "id": "ITEM-1"}}, {"uris": ["http://www.mendeley.com/documents/?uuid=e58a46c6-824f-49ae-8ed2-a5437a8389cc"], "id": "ITEM-2", "itemData": {"DOI": "10.1103/PhysRevSTPER.5.010101", "type": "article-journal", "author": [{"given": "Lauren", "dropping-particle": "", "suffix": "", "family": "Kost", "parse-names": false, "non-dropping-particle": ""}, {"given": "Steven", "dropping-particle": "", "suffix": "", "family": "Pollock", "parse-names": false, "non-dropping-particle": ""}, {"given": "Noah", "dropping-particle": "", "suffix": "", "family": "Finkelstein", "parse-names": false, "non-dropping-particle": ""}], "issued": {"date-parts": [["2009", "1"]]}, "title": "Characterizing the gender gap in introductory physics", "page": "010101", "volume": "5", "container-title": "Physical Review Special Topics - Physics Education Research", "issue": "1", "id": "ITEM-2"}}], "properties": {"noteIndex": 0}, "schema": "https://github.com/citation-style-language/schema/raw/master/csl-citation.json"}</w:delInstrText>
        </w:r>
        <w:r w:rsidRPr="002018B1" w:rsidDel="008E6C1D">
          <w:rPr>
            <w:rFonts w:ascii="Arial" w:hAnsi="Arial" w:cs="Arial"/>
            <w:color w:val="1A1A1A"/>
            <w:szCs w:val="26"/>
            <w:rPrChange w:id="2299"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2300" w:author="Unknown" w:date="2014-01-27T09:55:00Z">
              <w:rPr>
                <w:rFonts w:ascii="Times New Roman" w:hAnsi="Times New Roman" w:cs="Arial"/>
                <w:noProof/>
                <w:color w:val="1A1A1A"/>
                <w:szCs w:val="26"/>
                <w:u w:val="single"/>
              </w:rPr>
            </w:rPrChange>
          </w:rPr>
          <w:delText>(Docktor et al., 2008; Kost, Pollock, &amp; Finkelstein, 2009)</w:delText>
        </w:r>
        <w:r w:rsidRPr="002018B1" w:rsidDel="008E6C1D">
          <w:rPr>
            <w:rFonts w:ascii="Arial" w:hAnsi="Arial" w:cs="Arial"/>
            <w:color w:val="1A1A1A"/>
            <w:szCs w:val="26"/>
            <w:rPrChange w:id="2301"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2302" w:author="Unknown" w:date="2014-01-27T09:55:00Z">
              <w:rPr>
                <w:rFonts w:ascii="Times New Roman" w:hAnsi="Times New Roman" w:cs="Arial"/>
                <w:color w:val="1A1A1A"/>
                <w:szCs w:val="26"/>
                <w:u w:val="single"/>
              </w:rPr>
            </w:rPrChange>
          </w:rPr>
          <w:delText>. Males also usually score about 10% higher on the post-test, but this effect shows more variability across studies. Numerous factors that may influence this differential score based on gender have been investigated, for example math preparation or standardized test scores. No one factor has been able to account for the gender gap in scores. It is likely that this gender gap in scores is caused by a combination of many small factors. (Madsen, McKagan, &amp; Sayre, in preparation)</w:delText>
        </w:r>
      </w:del>
    </w:p>
    <w:p w:rsidR="002018B1" w:rsidRPr="002018B1" w:rsidRDefault="002018B1" w:rsidP="002018B1">
      <w:pPr>
        <w:spacing w:after="60"/>
        <w:rPr>
          <w:del w:id="2303" w:author="Unknown"/>
          <w:rFonts w:ascii="Arial" w:hAnsi="Arial"/>
          <w:i/>
          <w:rPrChange w:id="2304" w:author="Unknown" w:date="2014-01-27T09:55:00Z">
            <w:rPr>
              <w:del w:id="2305" w:author="Unknown"/>
              <w:rFonts w:ascii="Times New Roman" w:hAnsi="Times New Roman"/>
              <w:i/>
            </w:rPr>
          </w:rPrChange>
        </w:rPr>
        <w:pPrChange w:id="2306" w:author="Unknown" w:date="2014-01-27T09:57:00Z">
          <w:pPr/>
        </w:pPrChange>
      </w:pPr>
    </w:p>
    <w:p w:rsidR="002018B1" w:rsidRPr="002018B1" w:rsidRDefault="002018B1" w:rsidP="002018B1">
      <w:pPr>
        <w:spacing w:after="60"/>
        <w:rPr>
          <w:del w:id="2307" w:author="Unknown"/>
          <w:rFonts w:ascii="Arial" w:hAnsi="Arial"/>
          <w:b/>
          <w:rPrChange w:id="2308" w:author="Unknown" w:date="2014-01-27T09:55:00Z">
            <w:rPr>
              <w:del w:id="2309" w:author="Unknown"/>
              <w:rFonts w:ascii="Times New Roman" w:hAnsi="Times New Roman"/>
              <w:b/>
            </w:rPr>
          </w:rPrChange>
        </w:rPr>
        <w:pPrChange w:id="2310" w:author="Unknown" w:date="2014-01-27T09:57:00Z">
          <w:pPr/>
        </w:pPrChange>
      </w:pPr>
      <w:del w:id="2311" w:author="Unknown">
        <w:r w:rsidRPr="002018B1">
          <w:rPr>
            <w:rFonts w:ascii="Arial" w:hAnsi="Arial"/>
            <w:b/>
            <w:rPrChange w:id="2312" w:author="Unknown" w:date="2014-01-27T09:55:00Z">
              <w:rPr>
                <w:rFonts w:ascii="Times New Roman" w:hAnsi="Times New Roman"/>
                <w:b/>
                <w:color w:val="0000FF" w:themeColor="hyperlink"/>
                <w:u w:val="single"/>
              </w:rPr>
            </w:rPrChange>
          </w:rPr>
          <w:delText>References</w:delText>
        </w:r>
      </w:del>
    </w:p>
    <w:p w:rsidR="00942EBC" w:rsidRPr="00942EBC" w:rsidDel="003639A6" w:rsidRDefault="002018B1">
      <w:pPr>
        <w:divId w:val="327371974"/>
        <w:rPr>
          <w:del w:id="2313" w:author="Unknown"/>
          <w:rFonts w:ascii="Arial" w:hAnsi="Arial"/>
        </w:rPr>
      </w:pPr>
      <w:del w:id="2314" w:author="Unknown">
        <w:r w:rsidRPr="002018B1" w:rsidDel="003639A6">
          <w:rPr>
            <w:rFonts w:ascii="Arial" w:hAnsi="Arial"/>
            <w:b/>
            <w:rPrChange w:id="2315" w:author="Unknown" w:date="2014-01-27T09:55:00Z">
              <w:rPr>
                <w:rFonts w:ascii="Times New Roman" w:hAnsi="Times New Roman" w:cs="Times New Roman"/>
                <w:b/>
                <w:color w:val="0000FF" w:themeColor="hyperlink"/>
                <w:sz w:val="20"/>
                <w:szCs w:val="20"/>
                <w:u w:val="single"/>
              </w:rPr>
            </w:rPrChange>
          </w:rPr>
          <w:fldChar w:fldCharType="begin"/>
        </w:r>
        <w:r w:rsidRPr="002018B1">
          <w:rPr>
            <w:rFonts w:ascii="Arial" w:hAnsi="Arial"/>
            <w:b/>
            <w:rPrChange w:id="2316" w:author="Unknown" w:date="2014-01-27T09:55:00Z">
              <w:rPr>
                <w:rFonts w:ascii="Times New Roman" w:hAnsi="Times New Roman"/>
                <w:b/>
                <w:color w:val="0000FF" w:themeColor="hyperlink"/>
                <w:u w:val="single"/>
              </w:rPr>
            </w:rPrChange>
          </w:rPr>
          <w:delInstrText>ADDIN Mendeley Bibliography CSL_BIBLIOGRAPHY</w:delInstrText>
        </w:r>
        <w:r w:rsidRPr="002018B1" w:rsidDel="003639A6">
          <w:rPr>
            <w:rFonts w:ascii="Arial" w:hAnsi="Arial"/>
            <w:b/>
            <w:rPrChange w:id="2317" w:author="Unknown" w:date="2014-01-27T09:55:00Z">
              <w:rPr>
                <w:rFonts w:ascii="Times New Roman" w:hAnsi="Times New Roman" w:cs="Times New Roman"/>
                <w:b/>
                <w:color w:val="0000FF" w:themeColor="hyperlink"/>
                <w:sz w:val="20"/>
                <w:szCs w:val="20"/>
                <w:u w:val="single"/>
              </w:rPr>
            </w:rPrChange>
          </w:rPr>
          <w:fldChar w:fldCharType="separate"/>
        </w:r>
      </w:del>
    </w:p>
    <w:p w:rsidR="00942EBC" w:rsidRPr="00942EBC" w:rsidDel="003639A6" w:rsidRDefault="00942EBC">
      <w:pPr>
        <w:pStyle w:val="NormalWeb"/>
        <w:spacing w:before="2" w:after="2"/>
        <w:ind w:left="480" w:hanging="480"/>
        <w:divId w:val="327371974"/>
        <w:rPr>
          <w:del w:id="2318" w:author="Unknown"/>
          <w:rFonts w:ascii="Arial" w:hAnsi="Arial"/>
          <w:sz w:val="24"/>
        </w:rPr>
      </w:pPr>
      <w:del w:id="2319" w:author="Unknown">
        <w:r w:rsidRPr="00942EBC" w:rsidDel="003639A6">
          <w:rPr>
            <w:rFonts w:ascii="Arial" w:hAnsi="Arial"/>
            <w:sz w:val="24"/>
          </w:rPr>
          <w:delText xml:space="preserve">Beichner, R. J., Saul, J. M., Abbott, D. S., Morse, J. J., Deardorff, D. L., Allain, R. J., … Risley, J. S. (2007). The Student-Centered Activities for Large Enrollment Undergraduate Programs (SCALE-UP) project. In E. Redish (Ed.), </w:delText>
        </w:r>
        <w:r w:rsidRPr="00942EBC" w:rsidDel="003639A6">
          <w:rPr>
            <w:rFonts w:ascii="Arial" w:hAnsi="Arial"/>
            <w:i/>
            <w:sz w:val="24"/>
          </w:rPr>
          <w:delText>Research-based reform of introductory physics</w:delText>
        </w:r>
        <w:r w:rsidRPr="00942EBC" w:rsidDel="003639A6">
          <w:rPr>
            <w:rFonts w:ascii="Arial" w:hAnsi="Arial"/>
            <w:sz w:val="24"/>
          </w:rPr>
          <w:delText>.</w:delText>
        </w:r>
      </w:del>
    </w:p>
    <w:p w:rsidR="00942EBC" w:rsidRPr="00942EBC" w:rsidDel="003639A6" w:rsidRDefault="00942EBC">
      <w:pPr>
        <w:pStyle w:val="NormalWeb"/>
        <w:spacing w:before="2" w:after="2"/>
        <w:ind w:left="480" w:hanging="480"/>
        <w:divId w:val="327371974"/>
        <w:rPr>
          <w:del w:id="2320" w:author="Unknown"/>
          <w:rFonts w:ascii="Arial" w:hAnsi="Arial"/>
          <w:sz w:val="24"/>
        </w:rPr>
      </w:pPr>
      <w:del w:id="2321" w:author="Unknown">
        <w:r w:rsidRPr="00942EBC" w:rsidDel="003639A6">
          <w:rPr>
            <w:rFonts w:ascii="Arial" w:hAnsi="Arial"/>
            <w:sz w:val="24"/>
          </w:rPr>
          <w:delText xml:space="preserve">Blue, J. (2004). Using Matched Samples to Look for Sex Differences.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720</w:delText>
        </w:r>
        <w:r w:rsidRPr="00942EBC" w:rsidDel="003639A6">
          <w:rPr>
            <w:rFonts w:ascii="Arial" w:hAnsi="Arial"/>
            <w:sz w:val="24"/>
          </w:rPr>
          <w:delText>, 45–48. doi:10.1063/1.1807250</w:delText>
        </w:r>
      </w:del>
    </w:p>
    <w:p w:rsidR="00942EBC" w:rsidRPr="00942EBC" w:rsidDel="003639A6" w:rsidRDefault="00942EBC">
      <w:pPr>
        <w:pStyle w:val="NormalWeb"/>
        <w:spacing w:before="2" w:after="2"/>
        <w:ind w:left="480" w:hanging="480"/>
        <w:divId w:val="327371974"/>
        <w:rPr>
          <w:del w:id="2322" w:author="Unknown"/>
          <w:rFonts w:ascii="Arial" w:hAnsi="Arial"/>
          <w:sz w:val="24"/>
        </w:rPr>
      </w:pPr>
      <w:del w:id="2323" w:author="Unknown">
        <w:r w:rsidRPr="00942EBC" w:rsidDel="003639A6">
          <w:rPr>
            <w:rFonts w:ascii="Arial" w:hAnsi="Arial"/>
            <w:sz w:val="24"/>
          </w:rPr>
          <w:delText xml:space="preserve">Brewe, E., Sawtelle, V., Kramer, L. H., O’Brien, G. E., Rodriguez, I., &amp; Pamelá, P. (2010). Toward equity through participation in Modeling Instruction in introductory university physics.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6</w:delText>
        </w:r>
        <w:r w:rsidRPr="00942EBC" w:rsidDel="003639A6">
          <w:rPr>
            <w:rFonts w:ascii="Arial" w:hAnsi="Arial"/>
            <w:sz w:val="24"/>
          </w:rPr>
          <w:delText>(1), 010106. doi:10.1103/PhysRevSTPER.6.010106</w:delText>
        </w:r>
      </w:del>
    </w:p>
    <w:p w:rsidR="00942EBC" w:rsidRPr="00942EBC" w:rsidDel="003639A6" w:rsidRDefault="00942EBC">
      <w:pPr>
        <w:pStyle w:val="NormalWeb"/>
        <w:spacing w:before="2" w:after="2"/>
        <w:ind w:left="480" w:hanging="480"/>
        <w:divId w:val="327371974"/>
        <w:rPr>
          <w:del w:id="2324" w:author="Unknown"/>
          <w:rFonts w:ascii="Arial" w:hAnsi="Arial"/>
          <w:sz w:val="24"/>
        </w:rPr>
      </w:pPr>
      <w:del w:id="2325" w:author="Unknown">
        <w:r w:rsidRPr="00942EBC" w:rsidDel="003639A6">
          <w:rPr>
            <w:rFonts w:ascii="Arial" w:hAnsi="Arial"/>
            <w:sz w:val="24"/>
          </w:rPr>
          <w:delText xml:space="preserve">Caballero, M. D., Greco, E. F., Murray, E. R., Bujak, K. R., Jackson Marr, M., Catrambone, R., … Schatz, M. F. (2012). Comparing large lecture mechanics curricula using the Force Concept Inventory: A five thousand student study.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80</w:delText>
        </w:r>
        <w:r w:rsidRPr="00942EBC" w:rsidDel="003639A6">
          <w:rPr>
            <w:rFonts w:ascii="Arial" w:hAnsi="Arial"/>
            <w:sz w:val="24"/>
          </w:rPr>
          <w:delText>(7), 638. doi:10.1119/1.3703517</w:delText>
        </w:r>
      </w:del>
    </w:p>
    <w:p w:rsidR="00942EBC" w:rsidRPr="00942EBC" w:rsidDel="003639A6" w:rsidRDefault="00942EBC">
      <w:pPr>
        <w:pStyle w:val="NormalWeb"/>
        <w:spacing w:before="2" w:after="2"/>
        <w:ind w:left="480" w:hanging="480"/>
        <w:divId w:val="327371974"/>
        <w:rPr>
          <w:del w:id="2326" w:author="Unknown"/>
          <w:rFonts w:ascii="Arial" w:hAnsi="Arial"/>
          <w:sz w:val="24"/>
        </w:rPr>
      </w:pPr>
      <w:del w:id="2327" w:author="Unknown">
        <w:r w:rsidRPr="00942EBC" w:rsidDel="003639A6">
          <w:rPr>
            <w:rFonts w:ascii="Arial" w:hAnsi="Arial"/>
            <w:sz w:val="24"/>
          </w:rPr>
          <w:delText xml:space="preserve">Chabay, R., &amp; Sherwood, B. (2006). Restructuring the introductory electricity and magnetism course.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74</w:delText>
        </w:r>
        <w:r w:rsidRPr="00942EBC" w:rsidDel="003639A6">
          <w:rPr>
            <w:rFonts w:ascii="Arial" w:hAnsi="Arial"/>
            <w:sz w:val="24"/>
          </w:rPr>
          <w:delText>(4), 329. doi:10.1119/1.2165249</w:delText>
        </w:r>
      </w:del>
    </w:p>
    <w:p w:rsidR="00942EBC" w:rsidRPr="00942EBC" w:rsidDel="003639A6" w:rsidRDefault="00942EBC">
      <w:pPr>
        <w:pStyle w:val="NormalWeb"/>
        <w:spacing w:before="2" w:after="2"/>
        <w:ind w:left="480" w:hanging="480"/>
        <w:divId w:val="327371974"/>
        <w:rPr>
          <w:del w:id="2328" w:author="Unknown"/>
          <w:rFonts w:ascii="Arial" w:hAnsi="Arial"/>
          <w:sz w:val="24"/>
        </w:rPr>
      </w:pPr>
      <w:del w:id="2329" w:author="Unknown">
        <w:r w:rsidRPr="00942EBC" w:rsidDel="003639A6">
          <w:rPr>
            <w:rFonts w:ascii="Arial" w:hAnsi="Arial"/>
            <w:sz w:val="24"/>
          </w:rPr>
          <w:delText xml:space="preserve">Chabay, R., &amp; Sherwood, B. (2007). Matter &amp; Interactions. In E. F. Redish &amp; P. Cooney (Eds.), </w:delText>
        </w:r>
        <w:r w:rsidRPr="00942EBC" w:rsidDel="003639A6">
          <w:rPr>
            <w:rFonts w:ascii="Arial" w:hAnsi="Arial"/>
            <w:i/>
            <w:sz w:val="24"/>
          </w:rPr>
          <w:delText>Reviews in PER Vol. 1: Research-based Reform of University Physics</w:delText>
        </w:r>
        <w:r w:rsidRPr="00942EBC" w:rsidDel="003639A6">
          <w:rPr>
            <w:rFonts w:ascii="Arial" w:hAnsi="Arial"/>
            <w:sz w:val="24"/>
          </w:rPr>
          <w:delText>. College Park, MD: American Association of Physics Teachers.</w:delText>
        </w:r>
      </w:del>
    </w:p>
    <w:p w:rsidR="00942EBC" w:rsidRPr="00942EBC" w:rsidDel="003639A6" w:rsidRDefault="00942EBC">
      <w:pPr>
        <w:pStyle w:val="NormalWeb"/>
        <w:spacing w:before="2" w:after="2"/>
        <w:ind w:left="480" w:hanging="480"/>
        <w:divId w:val="327371974"/>
        <w:rPr>
          <w:del w:id="2330" w:author="Unknown"/>
          <w:rFonts w:ascii="Arial" w:hAnsi="Arial"/>
          <w:sz w:val="24"/>
        </w:rPr>
      </w:pPr>
      <w:del w:id="2331" w:author="Unknown">
        <w:r w:rsidRPr="00942EBC" w:rsidDel="003639A6">
          <w:rPr>
            <w:rFonts w:ascii="Arial" w:hAnsi="Arial"/>
            <w:sz w:val="24"/>
          </w:rPr>
          <w:delText xml:space="preserve">Coletta, V. P., &amp; Phillips, J. A. (2005). Interpreting FCI scores: Normalized gain, preinstruction scores, and scientific reasoning ability.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73</w:delText>
        </w:r>
        <w:r w:rsidRPr="00942EBC" w:rsidDel="003639A6">
          <w:rPr>
            <w:rFonts w:ascii="Arial" w:hAnsi="Arial"/>
            <w:sz w:val="24"/>
          </w:rPr>
          <w:delText>(12), 1172–1182. doi:10.1119/1.2117109</w:delText>
        </w:r>
      </w:del>
    </w:p>
    <w:p w:rsidR="00942EBC" w:rsidRPr="00942EBC" w:rsidDel="003639A6" w:rsidRDefault="00942EBC">
      <w:pPr>
        <w:pStyle w:val="NormalWeb"/>
        <w:spacing w:before="2" w:after="2"/>
        <w:ind w:left="480" w:hanging="480"/>
        <w:divId w:val="327371974"/>
        <w:rPr>
          <w:del w:id="2332" w:author="Unknown"/>
          <w:rFonts w:ascii="Arial" w:hAnsi="Arial"/>
          <w:sz w:val="24"/>
        </w:rPr>
      </w:pPr>
      <w:del w:id="2333" w:author="Unknown">
        <w:r w:rsidRPr="00942EBC" w:rsidDel="003639A6">
          <w:rPr>
            <w:rFonts w:ascii="Arial" w:hAnsi="Arial"/>
            <w:sz w:val="24"/>
          </w:rPr>
          <w:delText xml:space="preserve">Coletta, V. P., Phillips, J. A., &amp; Steinert, J. J. (2007). Interpreting force concept inventory scores: Normalized gain and SAT scores.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3</w:delText>
        </w:r>
        <w:r w:rsidRPr="00942EBC" w:rsidDel="003639A6">
          <w:rPr>
            <w:rFonts w:ascii="Arial" w:hAnsi="Arial"/>
            <w:sz w:val="24"/>
          </w:rPr>
          <w:delText>(1), 010106–1–010106–5. doi:10.1103/PhysRevSTPER.3.010106</w:delText>
        </w:r>
      </w:del>
    </w:p>
    <w:p w:rsidR="00942EBC" w:rsidRPr="00942EBC" w:rsidDel="003639A6" w:rsidRDefault="00942EBC">
      <w:pPr>
        <w:pStyle w:val="NormalWeb"/>
        <w:spacing w:before="2" w:after="2"/>
        <w:ind w:left="480" w:hanging="480"/>
        <w:divId w:val="327371974"/>
        <w:rPr>
          <w:del w:id="2334" w:author="Unknown"/>
          <w:rFonts w:ascii="Arial" w:hAnsi="Arial"/>
          <w:sz w:val="24"/>
        </w:rPr>
      </w:pPr>
      <w:del w:id="2335" w:author="Unknown">
        <w:r w:rsidRPr="00942EBC" w:rsidDel="003639A6">
          <w:rPr>
            <w:rFonts w:ascii="Arial" w:hAnsi="Arial"/>
            <w:sz w:val="24"/>
          </w:rPr>
          <w:delText xml:space="preserve">Coletta, V. P., Phillips, J. a., Steinert, J., Rebello, N. S., Engelhardt, P. V., &amp; Singh, C. (2012). FCI normalized gain, scientific reasoning ability, thinking in physics, and gender effects.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1413</w:delText>
        </w:r>
        <w:r w:rsidRPr="00942EBC" w:rsidDel="003639A6">
          <w:rPr>
            <w:rFonts w:ascii="Arial" w:hAnsi="Arial"/>
            <w:sz w:val="24"/>
          </w:rPr>
          <w:delText>, 23–26. doi:10.1063/1.3679984</w:delText>
        </w:r>
      </w:del>
    </w:p>
    <w:p w:rsidR="00942EBC" w:rsidRPr="00942EBC" w:rsidDel="003639A6" w:rsidRDefault="00942EBC">
      <w:pPr>
        <w:pStyle w:val="NormalWeb"/>
        <w:spacing w:before="2" w:after="2"/>
        <w:ind w:left="480" w:hanging="480"/>
        <w:divId w:val="327371974"/>
        <w:rPr>
          <w:del w:id="2336" w:author="Unknown"/>
          <w:rFonts w:ascii="Arial" w:hAnsi="Arial"/>
          <w:sz w:val="24"/>
        </w:rPr>
      </w:pPr>
      <w:del w:id="2337" w:author="Unknown">
        <w:r w:rsidRPr="00942EBC" w:rsidDel="003639A6">
          <w:rPr>
            <w:rFonts w:ascii="Arial" w:hAnsi="Arial"/>
            <w:sz w:val="24"/>
          </w:rPr>
          <w:delText xml:space="preserve">Crouch, C. H., &amp; Mazur, E. (2001). Peer Instruction: Ten years of experience and results.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69</w:delText>
        </w:r>
        <w:r w:rsidRPr="00942EBC" w:rsidDel="003639A6">
          <w:rPr>
            <w:rFonts w:ascii="Arial" w:hAnsi="Arial"/>
            <w:sz w:val="24"/>
          </w:rPr>
          <w:delText>(9), 970. doi:10.1119/1.1374249</w:delText>
        </w:r>
      </w:del>
    </w:p>
    <w:p w:rsidR="00942EBC" w:rsidRPr="00942EBC" w:rsidDel="003639A6" w:rsidRDefault="00942EBC">
      <w:pPr>
        <w:pStyle w:val="NormalWeb"/>
        <w:spacing w:before="2" w:after="2"/>
        <w:ind w:left="480" w:hanging="480"/>
        <w:divId w:val="327371974"/>
        <w:rPr>
          <w:del w:id="2338" w:author="Unknown"/>
          <w:rFonts w:ascii="Arial" w:hAnsi="Arial"/>
          <w:sz w:val="24"/>
        </w:rPr>
      </w:pPr>
      <w:del w:id="2339" w:author="Unknown">
        <w:r w:rsidRPr="00942EBC" w:rsidDel="003639A6">
          <w:rPr>
            <w:rFonts w:ascii="Arial" w:hAnsi="Arial"/>
            <w:sz w:val="24"/>
          </w:rPr>
          <w:delText xml:space="preserve">Cummings, K. (1999). Evaluating innovation in studio physics.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67</w:delText>
        </w:r>
        <w:r w:rsidRPr="00942EBC" w:rsidDel="003639A6">
          <w:rPr>
            <w:rFonts w:ascii="Arial" w:hAnsi="Arial"/>
            <w:sz w:val="24"/>
          </w:rPr>
          <w:delText>(S1), S38. doi:10.1119/1.19078</w:delText>
        </w:r>
      </w:del>
    </w:p>
    <w:p w:rsidR="00942EBC" w:rsidRPr="00942EBC" w:rsidDel="003639A6" w:rsidRDefault="00942EBC">
      <w:pPr>
        <w:pStyle w:val="NormalWeb"/>
        <w:spacing w:before="2" w:after="2"/>
        <w:ind w:left="480" w:hanging="480"/>
        <w:divId w:val="327371974"/>
        <w:rPr>
          <w:del w:id="2340" w:author="Unknown"/>
          <w:rFonts w:ascii="Arial" w:hAnsi="Arial"/>
          <w:sz w:val="24"/>
        </w:rPr>
      </w:pPr>
      <w:del w:id="2341" w:author="Unknown">
        <w:r w:rsidRPr="00942EBC" w:rsidDel="003639A6">
          <w:rPr>
            <w:rFonts w:ascii="Arial" w:hAnsi="Arial"/>
            <w:sz w:val="24"/>
          </w:rPr>
          <w:delText xml:space="preserve">Dancy, M. H., &amp; Beichner, R. (2006). Impact of animation on assessment of conceptual understanding in physics.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2</w:delText>
        </w:r>
        <w:r w:rsidRPr="00942EBC" w:rsidDel="003639A6">
          <w:rPr>
            <w:rFonts w:ascii="Arial" w:hAnsi="Arial"/>
            <w:sz w:val="24"/>
          </w:rPr>
          <w:delText>(1), 010104. doi:10.1103/PhysRevSTPER.2.010104</w:delText>
        </w:r>
      </w:del>
    </w:p>
    <w:p w:rsidR="00942EBC" w:rsidRPr="00942EBC" w:rsidDel="003639A6" w:rsidRDefault="00942EBC">
      <w:pPr>
        <w:pStyle w:val="NormalWeb"/>
        <w:spacing w:before="2" w:after="2"/>
        <w:ind w:left="480" w:hanging="480"/>
        <w:divId w:val="327371974"/>
        <w:rPr>
          <w:del w:id="2342" w:author="Unknown"/>
          <w:rFonts w:ascii="Arial" w:hAnsi="Arial"/>
          <w:sz w:val="24"/>
        </w:rPr>
      </w:pPr>
      <w:del w:id="2343" w:author="Unknown">
        <w:r w:rsidRPr="00942EBC" w:rsidDel="003639A6">
          <w:rPr>
            <w:rFonts w:ascii="Arial" w:hAnsi="Arial"/>
            <w:sz w:val="24"/>
          </w:rPr>
          <w:delText xml:space="preserve">Dietz, R. D., Pearson, R. H., Semak, M. R., &amp; Willis, C. W. (2012). Gender bias in the force concept inventory?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1413</w:delText>
        </w:r>
        <w:r w:rsidRPr="00942EBC" w:rsidDel="003639A6">
          <w:rPr>
            <w:rFonts w:ascii="Arial" w:hAnsi="Arial"/>
            <w:sz w:val="24"/>
          </w:rPr>
          <w:delText>, 171–174. doi:10.1063/1.3680022</w:delText>
        </w:r>
      </w:del>
    </w:p>
    <w:p w:rsidR="00942EBC" w:rsidRPr="00942EBC" w:rsidDel="003639A6" w:rsidRDefault="00942EBC">
      <w:pPr>
        <w:pStyle w:val="NormalWeb"/>
        <w:spacing w:before="2" w:after="2"/>
        <w:ind w:left="480" w:hanging="480"/>
        <w:divId w:val="327371974"/>
        <w:rPr>
          <w:del w:id="2344" w:author="Unknown"/>
          <w:rFonts w:ascii="Arial" w:hAnsi="Arial"/>
          <w:sz w:val="24"/>
        </w:rPr>
      </w:pPr>
      <w:del w:id="2345" w:author="Unknown">
        <w:r w:rsidRPr="00942EBC" w:rsidDel="003639A6">
          <w:rPr>
            <w:rFonts w:ascii="Arial" w:hAnsi="Arial"/>
            <w:sz w:val="24"/>
          </w:rPr>
          <w:delText xml:space="preserve">Ding, L., Reay, N., Lee, A., &amp; Bao, L. (2008). Effects of testing conditions on conceptual survey results.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4</w:delText>
        </w:r>
        <w:r w:rsidRPr="00942EBC" w:rsidDel="003639A6">
          <w:rPr>
            <w:rFonts w:ascii="Arial" w:hAnsi="Arial"/>
            <w:sz w:val="24"/>
          </w:rPr>
          <w:delText>(1), 010112. doi:10.1103/PhysRevSTPER.4.010112</w:delText>
        </w:r>
      </w:del>
    </w:p>
    <w:p w:rsidR="00942EBC" w:rsidRPr="00942EBC" w:rsidDel="003639A6" w:rsidRDefault="00942EBC">
      <w:pPr>
        <w:pStyle w:val="NormalWeb"/>
        <w:spacing w:before="2" w:after="2"/>
        <w:ind w:left="480" w:hanging="480"/>
        <w:divId w:val="327371974"/>
        <w:rPr>
          <w:del w:id="2346" w:author="Unknown"/>
          <w:rFonts w:ascii="Arial" w:hAnsi="Arial"/>
          <w:sz w:val="24"/>
        </w:rPr>
      </w:pPr>
      <w:del w:id="2347" w:author="Unknown">
        <w:r w:rsidRPr="00942EBC" w:rsidDel="003639A6">
          <w:rPr>
            <w:rFonts w:ascii="Arial" w:hAnsi="Arial"/>
            <w:sz w:val="24"/>
          </w:rPr>
          <w:delText xml:space="preserve">Docktor, J., Heller, K., Henderson, C., Sabella, M., &amp; Hsu, L. (2008). Gender Differences in Both Force Concept Inventory and Introductory Physics Performance.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1064</w:delText>
        </w:r>
        <w:r w:rsidRPr="00942EBC" w:rsidDel="003639A6">
          <w:rPr>
            <w:rFonts w:ascii="Arial" w:hAnsi="Arial"/>
            <w:sz w:val="24"/>
          </w:rPr>
          <w:delText>, 15–18. doi:10.1063/1.3021243</w:delText>
        </w:r>
      </w:del>
    </w:p>
    <w:p w:rsidR="00942EBC" w:rsidRPr="00942EBC" w:rsidDel="003639A6" w:rsidRDefault="00942EBC">
      <w:pPr>
        <w:pStyle w:val="NormalWeb"/>
        <w:spacing w:before="2" w:after="2"/>
        <w:ind w:left="480" w:hanging="480"/>
        <w:divId w:val="327371974"/>
        <w:rPr>
          <w:del w:id="2348" w:author="Unknown"/>
          <w:rFonts w:ascii="Arial" w:hAnsi="Arial"/>
          <w:sz w:val="24"/>
        </w:rPr>
      </w:pPr>
      <w:del w:id="2349" w:author="Unknown">
        <w:r w:rsidRPr="00942EBC" w:rsidDel="003639A6">
          <w:rPr>
            <w:rFonts w:ascii="Arial" w:hAnsi="Arial"/>
            <w:sz w:val="24"/>
          </w:rPr>
          <w:delText xml:space="preserve">Gray, K., Rebello, S., &amp; Zollman, D. (2002). The effect of question order on responses to multiple-choice questions. In </w:delText>
        </w:r>
        <w:r w:rsidRPr="00942EBC" w:rsidDel="003639A6">
          <w:rPr>
            <w:rFonts w:ascii="Arial" w:hAnsi="Arial"/>
            <w:i/>
            <w:sz w:val="24"/>
          </w:rPr>
          <w:delText>Physics Education Research Conference</w:delText>
        </w:r>
        <w:r w:rsidRPr="00942EBC" w:rsidDel="003639A6">
          <w:rPr>
            <w:rFonts w:ascii="Arial" w:hAnsi="Arial"/>
            <w:sz w:val="24"/>
          </w:rPr>
          <w:delText xml:space="preserve"> (pp. 1–4).</w:delText>
        </w:r>
      </w:del>
    </w:p>
    <w:p w:rsidR="00942EBC" w:rsidRPr="00942EBC" w:rsidDel="003639A6" w:rsidRDefault="00942EBC">
      <w:pPr>
        <w:pStyle w:val="NormalWeb"/>
        <w:spacing w:before="2" w:after="2"/>
        <w:ind w:left="480" w:hanging="480"/>
        <w:divId w:val="327371974"/>
        <w:rPr>
          <w:del w:id="2350" w:author="Unknown"/>
          <w:rFonts w:ascii="Arial" w:hAnsi="Arial"/>
          <w:sz w:val="24"/>
        </w:rPr>
      </w:pPr>
      <w:del w:id="2351" w:author="Unknown">
        <w:r w:rsidRPr="00942EBC" w:rsidDel="003639A6">
          <w:rPr>
            <w:rFonts w:ascii="Arial" w:hAnsi="Arial"/>
            <w:sz w:val="24"/>
          </w:rPr>
          <w:delText xml:space="preserve">Halloun, I. A., &amp; Hestenes, D. (1985). The initial knowledge state of college physics students.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53</w:delText>
        </w:r>
        <w:r w:rsidRPr="00942EBC" w:rsidDel="003639A6">
          <w:rPr>
            <w:rFonts w:ascii="Arial" w:hAnsi="Arial"/>
            <w:sz w:val="24"/>
          </w:rPr>
          <w:delText>(11), 1043–1055. doi:10.1119/1.14030</w:delText>
        </w:r>
      </w:del>
    </w:p>
    <w:p w:rsidR="00942EBC" w:rsidRPr="00942EBC" w:rsidDel="003639A6" w:rsidRDefault="00942EBC">
      <w:pPr>
        <w:pStyle w:val="NormalWeb"/>
        <w:spacing w:before="2" w:after="2"/>
        <w:ind w:left="480" w:hanging="480"/>
        <w:divId w:val="327371974"/>
        <w:rPr>
          <w:del w:id="2352" w:author="Unknown"/>
          <w:rFonts w:ascii="Arial" w:hAnsi="Arial"/>
          <w:sz w:val="24"/>
        </w:rPr>
      </w:pPr>
      <w:del w:id="2353" w:author="Unknown">
        <w:r w:rsidRPr="00942EBC" w:rsidDel="003639A6">
          <w:rPr>
            <w:rFonts w:ascii="Arial" w:hAnsi="Arial"/>
            <w:sz w:val="24"/>
          </w:rPr>
          <w:delText xml:space="preserve">Henderson, C. (2002). Common Concerns About the Force Concept Inventory. </w:delText>
        </w:r>
        <w:r w:rsidRPr="00942EBC" w:rsidDel="003639A6">
          <w:rPr>
            <w:rFonts w:ascii="Arial" w:hAnsi="Arial"/>
            <w:i/>
            <w:sz w:val="24"/>
          </w:rPr>
          <w:delText>Phys. Teach.</w:delText>
        </w:r>
        <w:r w:rsidRPr="00942EBC" w:rsidDel="003639A6">
          <w:rPr>
            <w:rFonts w:ascii="Arial" w:hAnsi="Arial"/>
            <w:sz w:val="24"/>
          </w:rPr>
          <w:delText xml:space="preserve">, </w:delText>
        </w:r>
        <w:r w:rsidRPr="00942EBC" w:rsidDel="003639A6">
          <w:rPr>
            <w:rFonts w:ascii="Arial" w:hAnsi="Arial"/>
            <w:i/>
            <w:sz w:val="24"/>
          </w:rPr>
          <w:delText>40</w:delText>
        </w:r>
        <w:r w:rsidRPr="00942EBC" w:rsidDel="003639A6">
          <w:rPr>
            <w:rFonts w:ascii="Arial" w:hAnsi="Arial"/>
            <w:sz w:val="24"/>
          </w:rPr>
          <w:delText>, 542.</w:delText>
        </w:r>
      </w:del>
    </w:p>
    <w:p w:rsidR="00942EBC" w:rsidRPr="00942EBC" w:rsidDel="003639A6" w:rsidRDefault="00942EBC">
      <w:pPr>
        <w:pStyle w:val="NormalWeb"/>
        <w:spacing w:before="2" w:after="2"/>
        <w:ind w:left="480" w:hanging="480"/>
        <w:divId w:val="327371974"/>
        <w:rPr>
          <w:del w:id="2354" w:author="Unknown"/>
          <w:rFonts w:ascii="Arial" w:hAnsi="Arial"/>
          <w:sz w:val="24"/>
        </w:rPr>
      </w:pPr>
      <w:del w:id="2355" w:author="Unknown">
        <w:r w:rsidRPr="00942EBC" w:rsidDel="003639A6">
          <w:rPr>
            <w:rFonts w:ascii="Arial" w:hAnsi="Arial"/>
            <w:sz w:val="24"/>
          </w:rPr>
          <w:delText xml:space="preserve">Hestenes, D., Wells, M. M., &amp; Swackhamer, G. (1992). Force Concept Inventory. </w:delText>
        </w:r>
        <w:r w:rsidRPr="00942EBC" w:rsidDel="003639A6">
          <w:rPr>
            <w:rFonts w:ascii="Arial" w:hAnsi="Arial"/>
            <w:i/>
            <w:sz w:val="24"/>
          </w:rPr>
          <w:delText>The Physics Teacher</w:delText>
        </w:r>
        <w:r w:rsidRPr="00942EBC" w:rsidDel="003639A6">
          <w:rPr>
            <w:rFonts w:ascii="Arial" w:hAnsi="Arial"/>
            <w:sz w:val="24"/>
          </w:rPr>
          <w:delText xml:space="preserve">, </w:delText>
        </w:r>
        <w:r w:rsidRPr="00942EBC" w:rsidDel="003639A6">
          <w:rPr>
            <w:rFonts w:ascii="Arial" w:hAnsi="Arial"/>
            <w:i/>
            <w:sz w:val="24"/>
          </w:rPr>
          <w:delText>30</w:delText>
        </w:r>
        <w:r w:rsidRPr="00942EBC" w:rsidDel="003639A6">
          <w:rPr>
            <w:rFonts w:ascii="Arial" w:hAnsi="Arial"/>
            <w:sz w:val="24"/>
          </w:rPr>
          <w:delText>(3), 141–158. doi:10.1119/1.2343497</w:delText>
        </w:r>
      </w:del>
    </w:p>
    <w:p w:rsidR="00942EBC" w:rsidRPr="00942EBC" w:rsidDel="003639A6" w:rsidRDefault="00942EBC">
      <w:pPr>
        <w:pStyle w:val="NormalWeb"/>
        <w:spacing w:before="2" w:after="2"/>
        <w:ind w:left="480" w:hanging="480"/>
        <w:divId w:val="327371974"/>
        <w:rPr>
          <w:del w:id="2356" w:author="Unknown"/>
          <w:rFonts w:ascii="Arial" w:hAnsi="Arial"/>
          <w:sz w:val="24"/>
        </w:rPr>
      </w:pPr>
      <w:del w:id="2357" w:author="Unknown">
        <w:r w:rsidRPr="00942EBC" w:rsidDel="003639A6">
          <w:rPr>
            <w:rFonts w:ascii="Arial" w:hAnsi="Arial"/>
            <w:sz w:val="24"/>
          </w:rPr>
          <w:delText xml:space="preserve">Kost, L., Pollock, S., &amp; Finkelstein, N. (2009). Characterizing the gender gap in introductory physics.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5</w:delText>
        </w:r>
        <w:r w:rsidRPr="00942EBC" w:rsidDel="003639A6">
          <w:rPr>
            <w:rFonts w:ascii="Arial" w:hAnsi="Arial"/>
            <w:sz w:val="24"/>
          </w:rPr>
          <w:delText>(010101). doi:10.1103/PhysRevSTPER.5.010101</w:delText>
        </w:r>
      </w:del>
    </w:p>
    <w:p w:rsidR="00942EBC" w:rsidRPr="00942EBC" w:rsidDel="003639A6" w:rsidRDefault="00942EBC">
      <w:pPr>
        <w:pStyle w:val="NormalWeb"/>
        <w:spacing w:before="2" w:after="2"/>
        <w:ind w:left="480" w:hanging="480"/>
        <w:divId w:val="327371974"/>
        <w:rPr>
          <w:del w:id="2358" w:author="Unknown"/>
          <w:rFonts w:ascii="Arial" w:hAnsi="Arial"/>
          <w:sz w:val="24"/>
        </w:rPr>
      </w:pPr>
      <w:del w:id="2359" w:author="Unknown">
        <w:r w:rsidRPr="00942EBC" w:rsidDel="003639A6">
          <w:rPr>
            <w:rFonts w:ascii="Arial" w:hAnsi="Arial"/>
            <w:sz w:val="24"/>
          </w:rPr>
          <w:delText xml:space="preserve">Mahadeo, J. V., Manthey, S. R., &amp; Brewe, E. (2013). Regression analysis exploring teacher impact on student FCI post scores, </w:delText>
        </w:r>
        <w:r w:rsidRPr="00942EBC" w:rsidDel="003639A6">
          <w:rPr>
            <w:rFonts w:ascii="Arial" w:hAnsi="Arial"/>
            <w:i/>
            <w:sz w:val="24"/>
          </w:rPr>
          <w:delText>281</w:delText>
        </w:r>
        <w:r w:rsidRPr="00942EBC" w:rsidDel="003639A6">
          <w:rPr>
            <w:rFonts w:ascii="Arial" w:hAnsi="Arial"/>
            <w:sz w:val="24"/>
          </w:rPr>
          <w:delText>, 278–281. doi:10.1063/1.4789706</w:delText>
        </w:r>
      </w:del>
    </w:p>
    <w:p w:rsidR="00942EBC" w:rsidRPr="00942EBC" w:rsidDel="003639A6" w:rsidRDefault="00942EBC">
      <w:pPr>
        <w:pStyle w:val="NormalWeb"/>
        <w:spacing w:before="2" w:after="2"/>
        <w:ind w:left="480" w:hanging="480"/>
        <w:divId w:val="327371974"/>
        <w:rPr>
          <w:del w:id="2360" w:author="Unknown"/>
          <w:rFonts w:ascii="Arial" w:hAnsi="Arial"/>
          <w:sz w:val="24"/>
        </w:rPr>
      </w:pPr>
      <w:del w:id="2361" w:author="Unknown">
        <w:r w:rsidRPr="00942EBC" w:rsidDel="003639A6">
          <w:rPr>
            <w:rFonts w:ascii="Arial" w:hAnsi="Arial"/>
            <w:sz w:val="24"/>
          </w:rPr>
          <w:delText xml:space="preserve">Mazur, E. (1997). </w:delText>
        </w:r>
        <w:r w:rsidRPr="00942EBC" w:rsidDel="003639A6">
          <w:rPr>
            <w:rFonts w:ascii="Arial" w:hAnsi="Arial"/>
            <w:i/>
            <w:sz w:val="24"/>
          </w:rPr>
          <w:delText>Peer Instruction: A User’s Manual</w:delText>
        </w:r>
        <w:r w:rsidRPr="00942EBC" w:rsidDel="003639A6">
          <w:rPr>
            <w:rFonts w:ascii="Arial" w:hAnsi="Arial"/>
            <w:sz w:val="24"/>
          </w:rPr>
          <w:delText xml:space="preserve"> (p. 253). Upper Saddle River: Prentice Hall.</w:delText>
        </w:r>
      </w:del>
    </w:p>
    <w:p w:rsidR="00942EBC" w:rsidRPr="00942EBC" w:rsidDel="003639A6" w:rsidRDefault="00942EBC">
      <w:pPr>
        <w:pStyle w:val="NormalWeb"/>
        <w:spacing w:before="2" w:after="2"/>
        <w:ind w:left="480" w:hanging="480"/>
        <w:divId w:val="327371974"/>
        <w:rPr>
          <w:del w:id="2362" w:author="Unknown"/>
          <w:rFonts w:ascii="Arial" w:hAnsi="Arial"/>
          <w:sz w:val="24"/>
        </w:rPr>
      </w:pPr>
      <w:del w:id="2363" w:author="Unknown">
        <w:r w:rsidRPr="00942EBC" w:rsidDel="003639A6">
          <w:rPr>
            <w:rFonts w:ascii="Arial" w:hAnsi="Arial"/>
            <w:sz w:val="24"/>
          </w:rPr>
          <w:delText xml:space="preserve">McCaskey, T. L., Dancy, M. H., &amp; Elby, A. (2003). Effects on assessment caused by splits between belief and understanding.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720</w:delText>
        </w:r>
        <w:r w:rsidRPr="00942EBC" w:rsidDel="003639A6">
          <w:rPr>
            <w:rFonts w:ascii="Arial" w:hAnsi="Arial"/>
            <w:sz w:val="24"/>
          </w:rPr>
          <w:delText>.</w:delText>
        </w:r>
      </w:del>
    </w:p>
    <w:p w:rsidR="00942EBC" w:rsidRPr="00942EBC" w:rsidDel="003639A6" w:rsidRDefault="00942EBC">
      <w:pPr>
        <w:pStyle w:val="NormalWeb"/>
        <w:spacing w:before="2" w:after="2"/>
        <w:ind w:left="480" w:hanging="480"/>
        <w:divId w:val="327371974"/>
        <w:rPr>
          <w:del w:id="2364" w:author="Unknown"/>
          <w:rFonts w:ascii="Arial" w:hAnsi="Arial"/>
          <w:sz w:val="24"/>
        </w:rPr>
      </w:pPr>
      <w:del w:id="2365" w:author="Unknown">
        <w:r w:rsidRPr="00942EBC" w:rsidDel="003639A6">
          <w:rPr>
            <w:rFonts w:ascii="Arial" w:hAnsi="Arial"/>
            <w:sz w:val="24"/>
          </w:rPr>
          <w:delText xml:space="preserve">McCaskey, T. L., &amp; Elby, A. (2005). Probing Students ’ Epistemologies Using Split Tasks.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790</w:delText>
        </w:r>
        <w:r w:rsidRPr="00942EBC" w:rsidDel="003639A6">
          <w:rPr>
            <w:rFonts w:ascii="Arial" w:hAnsi="Arial"/>
            <w:sz w:val="24"/>
          </w:rPr>
          <w:delText>, 57–61.</w:delText>
        </w:r>
      </w:del>
    </w:p>
    <w:p w:rsidR="00942EBC" w:rsidRPr="00942EBC" w:rsidDel="003639A6" w:rsidRDefault="00942EBC">
      <w:pPr>
        <w:pStyle w:val="NormalWeb"/>
        <w:spacing w:before="2" w:after="2"/>
        <w:ind w:left="480" w:hanging="480"/>
        <w:divId w:val="327371974"/>
        <w:rPr>
          <w:del w:id="2366" w:author="Unknown"/>
          <w:rFonts w:ascii="Arial" w:hAnsi="Arial"/>
          <w:sz w:val="24"/>
        </w:rPr>
      </w:pPr>
      <w:del w:id="2367" w:author="Unknown">
        <w:r w:rsidRPr="00942EBC" w:rsidDel="003639A6">
          <w:rPr>
            <w:rFonts w:ascii="Arial" w:hAnsi="Arial"/>
            <w:sz w:val="24"/>
          </w:rPr>
          <w:delText xml:space="preserve">McCullough, L., &amp; Meltzer, D. (2001). Differences in Male/Female Response Patterns on Alternative-format Versions of the Force Concept Inventory. In </w:delText>
        </w:r>
        <w:r w:rsidRPr="00942EBC" w:rsidDel="003639A6">
          <w:rPr>
            <w:rFonts w:ascii="Arial" w:hAnsi="Arial"/>
            <w:i/>
            <w:sz w:val="24"/>
          </w:rPr>
          <w:delText>Physics Education Research Conference</w:delText>
        </w:r>
        <w:r w:rsidRPr="00942EBC" w:rsidDel="003639A6">
          <w:rPr>
            <w:rFonts w:ascii="Arial" w:hAnsi="Arial"/>
            <w:sz w:val="24"/>
          </w:rPr>
          <w:delText xml:space="preserve"> (pp. 103–106). Rochester, New York.</w:delText>
        </w:r>
      </w:del>
    </w:p>
    <w:p w:rsidR="00942EBC" w:rsidRPr="00942EBC" w:rsidDel="003639A6" w:rsidRDefault="00942EBC">
      <w:pPr>
        <w:pStyle w:val="NormalWeb"/>
        <w:spacing w:before="2" w:after="2"/>
        <w:ind w:left="480" w:hanging="480"/>
        <w:divId w:val="327371974"/>
        <w:rPr>
          <w:del w:id="2368" w:author="Unknown"/>
          <w:rFonts w:ascii="Arial" w:hAnsi="Arial"/>
          <w:sz w:val="24"/>
        </w:rPr>
      </w:pPr>
      <w:del w:id="2369" w:author="Unknown">
        <w:r w:rsidRPr="00942EBC" w:rsidDel="003639A6">
          <w:rPr>
            <w:rFonts w:ascii="Arial" w:hAnsi="Arial"/>
            <w:sz w:val="24"/>
          </w:rPr>
          <w:delText xml:space="preserve">Pollock, S. (2009). Longitudinal study of student conceptual understanding in electricity and magnetism.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5</w:delText>
        </w:r>
        <w:r w:rsidRPr="00942EBC" w:rsidDel="003639A6">
          <w:rPr>
            <w:rFonts w:ascii="Arial" w:hAnsi="Arial"/>
            <w:sz w:val="24"/>
          </w:rPr>
          <w:delText>(2), 020110. doi:10.1103/PhysRevSTPER.5.020110</w:delText>
        </w:r>
      </w:del>
    </w:p>
    <w:p w:rsidR="00942EBC" w:rsidRPr="00942EBC" w:rsidDel="003639A6" w:rsidRDefault="00942EBC">
      <w:pPr>
        <w:pStyle w:val="NormalWeb"/>
        <w:spacing w:before="2" w:after="2"/>
        <w:ind w:left="480" w:hanging="480"/>
        <w:divId w:val="327371974"/>
        <w:rPr>
          <w:del w:id="2370" w:author="Unknown"/>
          <w:rFonts w:ascii="Arial" w:hAnsi="Arial"/>
          <w:sz w:val="24"/>
        </w:rPr>
      </w:pPr>
      <w:del w:id="2371" w:author="Unknown">
        <w:r w:rsidRPr="00942EBC" w:rsidDel="003639A6">
          <w:rPr>
            <w:rFonts w:ascii="Arial" w:hAnsi="Arial"/>
            <w:sz w:val="24"/>
          </w:rPr>
          <w:delText xml:space="preserve">Popp, S. E. O., Meltzer, D. E., &amp; Megowan-Romanowicz, C. (2011). Is the Force Concept Inventory Biased? Investigating Differential Item Functioning on a Test of Conceptual Learning in Physics. In </w:delText>
        </w:r>
        <w:r w:rsidRPr="00942EBC" w:rsidDel="003639A6">
          <w:rPr>
            <w:rFonts w:ascii="Arial" w:hAnsi="Arial"/>
            <w:i/>
            <w:sz w:val="24"/>
          </w:rPr>
          <w:delText>Annual Meeting of the American Educational Research Association</w:delText>
        </w:r>
        <w:r w:rsidRPr="00942EBC" w:rsidDel="003639A6">
          <w:rPr>
            <w:rFonts w:ascii="Arial" w:hAnsi="Arial"/>
            <w:sz w:val="24"/>
          </w:rPr>
          <w:delText>.</w:delText>
        </w:r>
      </w:del>
    </w:p>
    <w:p w:rsidR="00942EBC" w:rsidRPr="00942EBC" w:rsidDel="003639A6" w:rsidRDefault="00942EBC">
      <w:pPr>
        <w:pStyle w:val="NormalWeb"/>
        <w:spacing w:before="2" w:after="2"/>
        <w:ind w:left="480" w:hanging="480"/>
        <w:divId w:val="327371974"/>
        <w:rPr>
          <w:del w:id="2372" w:author="Unknown"/>
          <w:rFonts w:ascii="Arial" w:hAnsi="Arial"/>
          <w:sz w:val="24"/>
        </w:rPr>
      </w:pPr>
      <w:del w:id="2373" w:author="Unknown">
        <w:r w:rsidRPr="00942EBC" w:rsidDel="003639A6">
          <w:rPr>
            <w:rFonts w:ascii="Arial" w:hAnsi="Arial"/>
            <w:sz w:val="24"/>
          </w:rPr>
          <w:delText xml:space="preserve">Pride, T. O. (1998). The challenge of matching learning assessments to teaching goals: An example from the work-energy and impulse-momentum theorems.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66</w:delText>
        </w:r>
        <w:r w:rsidRPr="00942EBC" w:rsidDel="003639A6">
          <w:rPr>
            <w:rFonts w:ascii="Arial" w:hAnsi="Arial"/>
            <w:sz w:val="24"/>
          </w:rPr>
          <w:delText>(2), 147. doi:10.1119/1.18836</w:delText>
        </w:r>
      </w:del>
    </w:p>
    <w:p w:rsidR="00942EBC" w:rsidRPr="00942EBC" w:rsidDel="003639A6" w:rsidRDefault="00942EBC">
      <w:pPr>
        <w:pStyle w:val="NormalWeb"/>
        <w:spacing w:before="2" w:after="2"/>
        <w:ind w:left="480" w:hanging="480"/>
        <w:divId w:val="327371974"/>
        <w:rPr>
          <w:del w:id="2374" w:author="Unknown"/>
          <w:rFonts w:ascii="Arial" w:hAnsi="Arial"/>
          <w:sz w:val="24"/>
        </w:rPr>
      </w:pPr>
      <w:del w:id="2375" w:author="Unknown">
        <w:r w:rsidRPr="00942EBC" w:rsidDel="003639A6">
          <w:rPr>
            <w:rFonts w:ascii="Arial" w:hAnsi="Arial"/>
            <w:sz w:val="24"/>
          </w:rPr>
          <w:delText xml:space="preserve">Rebello, S., &amp; Zollman, D. (2004). The effect of distracters on student performance on the Force Concept Inventory. </w:delText>
        </w:r>
        <w:r w:rsidRPr="00942EBC" w:rsidDel="003639A6">
          <w:rPr>
            <w:rFonts w:ascii="Arial" w:hAnsi="Arial"/>
            <w:i/>
            <w:sz w:val="24"/>
          </w:rPr>
          <w:delText>Am. J. Phys.</w:delText>
        </w:r>
        <w:r w:rsidRPr="00942EBC" w:rsidDel="003639A6">
          <w:rPr>
            <w:rFonts w:ascii="Arial" w:hAnsi="Arial"/>
            <w:sz w:val="24"/>
          </w:rPr>
          <w:delText xml:space="preserve">, </w:delText>
        </w:r>
        <w:r w:rsidRPr="00942EBC" w:rsidDel="003639A6">
          <w:rPr>
            <w:rFonts w:ascii="Arial" w:hAnsi="Arial"/>
            <w:i/>
            <w:sz w:val="24"/>
          </w:rPr>
          <w:delText>72</w:delText>
        </w:r>
        <w:r w:rsidRPr="00942EBC" w:rsidDel="003639A6">
          <w:rPr>
            <w:rFonts w:ascii="Arial" w:hAnsi="Arial"/>
            <w:sz w:val="24"/>
          </w:rPr>
          <w:delText>(1), 116.</w:delText>
        </w:r>
      </w:del>
    </w:p>
    <w:p w:rsidR="00942EBC" w:rsidRPr="00942EBC" w:rsidDel="003639A6" w:rsidRDefault="00942EBC">
      <w:pPr>
        <w:pStyle w:val="NormalWeb"/>
        <w:spacing w:before="2" w:after="2"/>
        <w:ind w:left="480" w:hanging="480"/>
        <w:divId w:val="327371974"/>
        <w:rPr>
          <w:del w:id="2376" w:author="Unknown"/>
          <w:rFonts w:ascii="Arial" w:hAnsi="Arial"/>
          <w:sz w:val="24"/>
        </w:rPr>
      </w:pPr>
      <w:del w:id="2377" w:author="Unknown">
        <w:r w:rsidRPr="00942EBC" w:rsidDel="003639A6">
          <w:rPr>
            <w:rFonts w:ascii="Arial" w:hAnsi="Arial"/>
            <w:sz w:val="24"/>
          </w:rPr>
          <w:delText xml:space="preserve">Stewart, J., Griffin, H., &amp; Stewart, G. (2007). Context sensitivity in the force concept inventory.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3</w:delText>
        </w:r>
        <w:r w:rsidRPr="00942EBC" w:rsidDel="003639A6">
          <w:rPr>
            <w:rFonts w:ascii="Arial" w:hAnsi="Arial"/>
            <w:sz w:val="24"/>
          </w:rPr>
          <w:delText>(1), 010102. doi:10.1103/PhysRevSTPER.3.010102</w:delText>
        </w:r>
      </w:del>
    </w:p>
    <w:p w:rsidR="00942EBC" w:rsidRPr="00942EBC" w:rsidDel="003639A6" w:rsidRDefault="00942EBC">
      <w:pPr>
        <w:pStyle w:val="NormalWeb"/>
        <w:spacing w:before="2" w:after="2"/>
        <w:ind w:left="480" w:hanging="480"/>
        <w:divId w:val="327371974"/>
        <w:rPr>
          <w:del w:id="2378" w:author="Unknown"/>
          <w:rFonts w:ascii="Arial" w:hAnsi="Arial"/>
          <w:sz w:val="24"/>
        </w:rPr>
      </w:pPr>
      <w:del w:id="2379" w:author="Unknown">
        <w:r w:rsidRPr="00942EBC" w:rsidDel="003639A6">
          <w:rPr>
            <w:rFonts w:ascii="Arial" w:hAnsi="Arial"/>
            <w:sz w:val="24"/>
          </w:rPr>
          <w:delText xml:space="preserve">Thornton, R. K., Kuhl, D., Cummings, K., &amp; Marx, J. (2009). Comparing the force and motion conceptual evaluation and the force concept inventory.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5</w:delText>
        </w:r>
        <w:r w:rsidRPr="00942EBC" w:rsidDel="003639A6">
          <w:rPr>
            <w:rFonts w:ascii="Arial" w:hAnsi="Arial"/>
            <w:sz w:val="24"/>
          </w:rPr>
          <w:delText>(1), 010105. doi:10.1103/PhysRevSTPER.5.010105</w:delText>
        </w:r>
      </w:del>
    </w:p>
    <w:p w:rsidR="002018B1" w:rsidRPr="002018B1" w:rsidRDefault="002018B1" w:rsidP="002018B1">
      <w:pPr>
        <w:numPr>
          <w:ins w:id="2380" w:author="Unknown" w:date="2014-04-14T13:37:00Z"/>
        </w:numPr>
        <w:spacing w:after="60"/>
        <w:rPr>
          <w:rFonts w:ascii="Arial" w:hAnsi="Arial"/>
          <w:b/>
          <w:rPrChange w:id="2381" w:author="Unknown" w:date="2014-01-27T09:55:00Z">
            <w:rPr>
              <w:rFonts w:ascii="Times New Roman" w:hAnsi="Times New Roman"/>
              <w:b/>
            </w:rPr>
          </w:rPrChange>
        </w:rPr>
        <w:pPrChange w:id="2382" w:author="Unknown" w:date="2014-01-27T09:57:00Z">
          <w:pPr/>
        </w:pPrChange>
      </w:pPr>
      <w:del w:id="2383" w:author="Unknown">
        <w:r w:rsidRPr="002018B1" w:rsidDel="003639A6">
          <w:rPr>
            <w:rFonts w:ascii="Arial" w:hAnsi="Arial"/>
            <w:b/>
            <w:rPrChange w:id="2384" w:author="Unknown" w:date="2014-01-27T09:55:00Z">
              <w:rPr>
                <w:rFonts w:ascii="Times New Roman" w:hAnsi="Times New Roman" w:cs="Times New Roman"/>
                <w:b/>
                <w:color w:val="0000FF" w:themeColor="hyperlink"/>
                <w:sz w:val="20"/>
                <w:szCs w:val="20"/>
                <w:u w:val="single"/>
              </w:rPr>
            </w:rPrChange>
          </w:rPr>
          <w:fldChar w:fldCharType="end"/>
        </w:r>
      </w:del>
      <w:bookmarkEnd w:id="4"/>
      <w:bookmarkEnd w:id="5"/>
      <w:bookmarkEnd w:id="2057"/>
    </w:p>
    <w:sectPr w:rsidR="002018B1" w:rsidRPr="002018B1" w:rsidSect="008E6525">
      <w:pgSz w:w="12240" w:h="15840"/>
      <w:pgMar w:top="1440" w:right="1440" w:bottom="1440" w:left="1080" w:gutter="0"/>
      <w:sectPrChange w:id="2385" w:author="Unknown" w:date="2014-01-27T10:43:00Z">
        <w:sectPr w:rsidR="002018B1" w:rsidRPr="002018B1" w:rsidSect="008E6525">
          <w:pgMar w:right="1800" w:left="1800"/>
          <w:printerSettings r:id="rId51"/>
        </w:sectPr>
      </w:sectPrChang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5000" w:type="pct"/>
      <w:tblLook w:val="04A0"/>
      <w:tblPrChange w:id="1478" w:author="Unknown" w:date="2014-05-02T11:07:00Z">
        <w:tblPr>
          <w:tblpPr w:leftFromText="187" w:rightFromText="187" w:bottomFromText="200" w:vertAnchor="text" w:tblpY="1"/>
          <w:tblW w:w="5000" w:type="pct"/>
          <w:tblLook w:val="04A0"/>
        </w:tblPr>
      </w:tblPrChange>
    </w:tblPr>
    <w:tblGrid>
      <w:gridCol w:w="2898"/>
      <w:gridCol w:w="4140"/>
      <w:gridCol w:w="2718"/>
      <w:tblGridChange w:id="1479">
        <w:tblGrid>
          <w:gridCol w:w="4174"/>
          <w:gridCol w:w="1407"/>
          <w:gridCol w:w="4175"/>
        </w:tblGrid>
      </w:tblGridChange>
    </w:tblGrid>
    <w:tr w:rsidR="00D161DC">
      <w:trPr>
        <w:trHeight w:val="151"/>
        <w:ins w:id="1480" w:author="Unknown" w:date="2014-05-02T11:06:00Z"/>
        <w:trPrChange w:id="1481" w:author="Unknown" w:date="2014-05-02T11:07:00Z">
          <w:trPr>
            <w:trHeight w:val="151"/>
          </w:trPr>
        </w:trPrChange>
      </w:trPr>
      <w:tc>
        <w:tcPr>
          <w:tcW w:w="1485" w:type="pct"/>
          <w:tcBorders>
            <w:top w:val="nil"/>
            <w:left w:val="nil"/>
            <w:bottom w:val="single" w:sz="4" w:space="0" w:color="4F81BD" w:themeColor="accent1"/>
            <w:right w:val="nil"/>
          </w:tcBorders>
          <w:tcPrChange w:id="1482" w:author="Unknown" w:date="2014-05-02T11:07:00Z">
            <w:tcPr>
              <w:tcW w:w="2250" w:type="pct"/>
              <w:tcBorders>
                <w:top w:val="nil"/>
                <w:left w:val="nil"/>
                <w:bottom w:val="single" w:sz="4" w:space="0" w:color="4F81BD" w:themeColor="accent1"/>
                <w:right w:val="nil"/>
              </w:tcBorders>
            </w:tcPr>
          </w:tcPrChange>
        </w:tcPr>
        <w:p w:rsidR="00D161DC" w:rsidRDefault="00D161DC" w:rsidP="009B4EEC">
          <w:pPr>
            <w:pStyle w:val="Header"/>
            <w:numPr>
              <w:ins w:id="1483" w:author="Unknown" w:date="2014-05-02T11:06:00Z"/>
            </w:numPr>
            <w:spacing w:line="276" w:lineRule="auto"/>
            <w:rPr>
              <w:ins w:id="1484" w:author="Unknown" w:date="2014-05-02T11:06:00Z"/>
              <w:rFonts w:asciiTheme="majorHAnsi" w:eastAsiaTheme="majorEastAsia" w:hAnsiTheme="majorHAnsi" w:cstheme="majorBidi"/>
              <w:b/>
              <w:bCs/>
              <w:color w:val="4F81BD" w:themeColor="accent1"/>
            </w:rPr>
          </w:pPr>
        </w:p>
      </w:tc>
      <w:tc>
        <w:tcPr>
          <w:tcW w:w="2122" w:type="pct"/>
          <w:vMerge w:val="restart"/>
          <w:noWrap/>
          <w:vAlign w:val="center"/>
          <w:tcPrChange w:id="1485" w:author="Unknown" w:date="2014-05-02T11:07:00Z">
            <w:tcPr>
              <w:tcW w:w="500" w:type="pct"/>
              <w:vMerge w:val="restart"/>
              <w:noWrap/>
              <w:vAlign w:val="center"/>
            </w:tcPr>
          </w:tcPrChange>
        </w:tcPr>
        <w:p w:rsidR="00D161DC" w:rsidRDefault="00D161DC" w:rsidP="002018B1">
          <w:pPr>
            <w:pStyle w:val="NoSpacing"/>
            <w:numPr>
              <w:ins w:id="1486" w:author="Unknown" w:date="2014-05-02T11:06:00Z"/>
            </w:numPr>
            <w:spacing w:line="276" w:lineRule="auto"/>
            <w:jc w:val="center"/>
            <w:rPr>
              <w:ins w:id="1487" w:author="Unknown" w:date="2014-05-02T11:06:00Z"/>
              <w:rFonts w:asciiTheme="majorHAnsi" w:hAnsiTheme="majorHAnsi"/>
              <w:color w:val="365F91" w:themeColor="accent1" w:themeShade="BF"/>
            </w:rPr>
            <w:pPrChange w:id="1488" w:author="Unknown" w:date="2014-05-02T11:07:00Z">
              <w:pPr>
                <w:pStyle w:val="NoSpacing"/>
                <w:framePr w:hSpace="187" w:wrap="around" w:vAnchor="text" w:hAnchor="text" w:y="1"/>
                <w:spacing w:line="276" w:lineRule="auto"/>
              </w:pPr>
            </w:pPrChange>
          </w:pPr>
          <w:ins w:id="1489" w:author="Unknown" w:date="2014-05-02T11:06:00Z">
            <w:r>
              <w:rPr>
                <w:rFonts w:ascii="Cambria" w:hAnsi="Cambria"/>
                <w:color w:val="365F91" w:themeColor="accent1" w:themeShade="BF"/>
              </w:rPr>
              <w:t>Last Updated 0</w:t>
            </w:r>
          </w:ins>
          <w:ins w:id="1490" w:author="Adrian  Carmichael" w:date="2014-06-13T13:56:00Z">
            <w:r>
              <w:rPr>
                <w:rFonts w:ascii="Cambria" w:hAnsi="Cambria"/>
                <w:color w:val="365F91" w:themeColor="accent1" w:themeShade="BF"/>
              </w:rPr>
              <w:t>7/24</w:t>
            </w:r>
          </w:ins>
          <w:ins w:id="1491" w:author="Unknown" w:date="2014-05-02T11:06:00Z">
            <w:del w:id="1492" w:author="Adrian  Carmichael" w:date="2014-06-13T13:56:00Z">
              <w:r w:rsidDel="001D2280">
                <w:rPr>
                  <w:rFonts w:ascii="Cambria" w:hAnsi="Cambria"/>
                  <w:color w:val="365F91" w:themeColor="accent1" w:themeShade="BF"/>
                </w:rPr>
                <w:delText>5/</w:delText>
              </w:r>
            </w:del>
            <w:del w:id="1493" w:author="Adrian  Carmichael" w:date="2014-05-29T13:59:00Z">
              <w:r w:rsidDel="00FD0D5D">
                <w:rPr>
                  <w:rFonts w:ascii="Cambria" w:hAnsi="Cambria"/>
                  <w:color w:val="365F91" w:themeColor="accent1" w:themeShade="BF"/>
                </w:rPr>
                <w:delText>02</w:delText>
              </w:r>
            </w:del>
            <w:r>
              <w:rPr>
                <w:rFonts w:ascii="Cambria" w:hAnsi="Cambria"/>
                <w:color w:val="365F91" w:themeColor="accent1" w:themeShade="BF"/>
              </w:rPr>
              <w:t>/2014</w:t>
            </w:r>
          </w:ins>
        </w:p>
      </w:tc>
      <w:tc>
        <w:tcPr>
          <w:tcW w:w="1393" w:type="pct"/>
          <w:tcBorders>
            <w:top w:val="nil"/>
            <w:left w:val="nil"/>
            <w:bottom w:val="single" w:sz="4" w:space="0" w:color="4F81BD" w:themeColor="accent1"/>
            <w:right w:val="nil"/>
          </w:tcBorders>
          <w:tcPrChange w:id="1494" w:author="Unknown" w:date="2014-05-02T11:07:00Z">
            <w:tcPr>
              <w:tcW w:w="2250" w:type="pct"/>
              <w:tcBorders>
                <w:top w:val="nil"/>
                <w:left w:val="nil"/>
                <w:bottom w:val="single" w:sz="4" w:space="0" w:color="4F81BD" w:themeColor="accent1"/>
                <w:right w:val="nil"/>
              </w:tcBorders>
            </w:tcPr>
          </w:tcPrChange>
        </w:tcPr>
        <w:p w:rsidR="00D161DC" w:rsidRDefault="00D161DC" w:rsidP="009B4EEC">
          <w:pPr>
            <w:pStyle w:val="Header"/>
            <w:numPr>
              <w:ins w:id="1495" w:author="Unknown" w:date="2014-05-02T11:06:00Z"/>
            </w:numPr>
            <w:spacing w:line="276" w:lineRule="auto"/>
            <w:rPr>
              <w:ins w:id="1496" w:author="Unknown" w:date="2014-05-02T11:06:00Z"/>
              <w:rFonts w:asciiTheme="majorHAnsi" w:eastAsiaTheme="majorEastAsia" w:hAnsiTheme="majorHAnsi" w:cstheme="majorBidi"/>
              <w:b/>
              <w:bCs/>
              <w:color w:val="4F81BD" w:themeColor="accent1"/>
            </w:rPr>
          </w:pPr>
        </w:p>
      </w:tc>
    </w:tr>
    <w:tr w:rsidR="00D161DC">
      <w:trPr>
        <w:trHeight w:val="150"/>
        <w:ins w:id="1497" w:author="Unknown" w:date="2014-05-02T11:06:00Z"/>
        <w:trPrChange w:id="1498" w:author="Unknown" w:date="2014-05-02T11:07:00Z">
          <w:trPr>
            <w:trHeight w:val="150"/>
          </w:trPr>
        </w:trPrChange>
      </w:trPr>
      <w:tc>
        <w:tcPr>
          <w:tcW w:w="1485" w:type="pct"/>
          <w:tcBorders>
            <w:top w:val="single" w:sz="4" w:space="0" w:color="4F81BD" w:themeColor="accent1"/>
            <w:left w:val="nil"/>
            <w:bottom w:val="nil"/>
            <w:right w:val="nil"/>
          </w:tcBorders>
          <w:tcPrChange w:id="1499" w:author="Unknown" w:date="2014-05-02T11:07:00Z">
            <w:tcPr>
              <w:tcW w:w="2250" w:type="pct"/>
              <w:tcBorders>
                <w:top w:val="single" w:sz="4" w:space="0" w:color="4F81BD" w:themeColor="accent1"/>
                <w:left w:val="nil"/>
                <w:bottom w:val="nil"/>
                <w:right w:val="nil"/>
              </w:tcBorders>
            </w:tcPr>
          </w:tcPrChange>
        </w:tcPr>
        <w:p w:rsidR="00D161DC" w:rsidRDefault="00D161DC" w:rsidP="009B4EEC">
          <w:pPr>
            <w:pStyle w:val="Header"/>
            <w:numPr>
              <w:ins w:id="1500" w:author="Unknown" w:date="2014-05-02T11:06:00Z"/>
            </w:numPr>
            <w:spacing w:line="276" w:lineRule="auto"/>
            <w:rPr>
              <w:ins w:id="1501" w:author="Unknown" w:date="2014-05-02T11:06:00Z"/>
              <w:rFonts w:asciiTheme="majorHAnsi" w:eastAsiaTheme="majorEastAsia" w:hAnsiTheme="majorHAnsi" w:cstheme="majorBidi"/>
              <w:b/>
              <w:bCs/>
              <w:color w:val="4F81BD" w:themeColor="accent1"/>
            </w:rPr>
          </w:pPr>
        </w:p>
      </w:tc>
      <w:tc>
        <w:tcPr>
          <w:tcW w:w="2122" w:type="pct"/>
          <w:vMerge/>
          <w:vAlign w:val="center"/>
          <w:tcPrChange w:id="1502" w:author="Unknown" w:date="2014-05-02T11:07:00Z">
            <w:tcPr>
              <w:tcW w:w="0" w:type="auto"/>
              <w:vMerge/>
              <w:vAlign w:val="center"/>
            </w:tcPr>
          </w:tcPrChange>
        </w:tcPr>
        <w:p w:rsidR="00D161DC" w:rsidRDefault="00D161DC" w:rsidP="009B4EEC">
          <w:pPr>
            <w:numPr>
              <w:ins w:id="1503" w:author="Unknown" w:date="2014-05-02T11:06:00Z"/>
            </w:numPr>
            <w:rPr>
              <w:ins w:id="1504" w:author="Unknown" w:date="2014-05-02T11:06:00Z"/>
              <w:rFonts w:asciiTheme="majorHAnsi" w:hAnsiTheme="majorHAnsi"/>
              <w:color w:val="365F91" w:themeColor="accent1" w:themeShade="BF"/>
              <w:sz w:val="22"/>
              <w:szCs w:val="22"/>
            </w:rPr>
          </w:pPr>
        </w:p>
      </w:tc>
      <w:tc>
        <w:tcPr>
          <w:tcW w:w="1393" w:type="pct"/>
          <w:tcBorders>
            <w:top w:val="single" w:sz="4" w:space="0" w:color="4F81BD" w:themeColor="accent1"/>
            <w:left w:val="nil"/>
            <w:bottom w:val="nil"/>
            <w:right w:val="nil"/>
          </w:tcBorders>
          <w:tcPrChange w:id="1505" w:author="Unknown" w:date="2014-05-02T11:07:00Z">
            <w:tcPr>
              <w:tcW w:w="2250" w:type="pct"/>
              <w:tcBorders>
                <w:top w:val="single" w:sz="4" w:space="0" w:color="4F81BD" w:themeColor="accent1"/>
                <w:left w:val="nil"/>
                <w:bottom w:val="nil"/>
                <w:right w:val="nil"/>
              </w:tcBorders>
            </w:tcPr>
          </w:tcPrChange>
        </w:tcPr>
        <w:p w:rsidR="00D161DC" w:rsidRDefault="00D161DC" w:rsidP="009B4EEC">
          <w:pPr>
            <w:pStyle w:val="Header"/>
            <w:numPr>
              <w:ins w:id="1506" w:author="Unknown" w:date="2014-05-02T11:06:00Z"/>
            </w:numPr>
            <w:spacing w:line="276" w:lineRule="auto"/>
            <w:rPr>
              <w:ins w:id="1507" w:author="Unknown" w:date="2014-05-02T11:06:00Z"/>
              <w:rFonts w:asciiTheme="majorHAnsi" w:eastAsiaTheme="majorEastAsia" w:hAnsiTheme="majorHAnsi" w:cstheme="majorBidi"/>
              <w:b/>
              <w:bCs/>
              <w:color w:val="4F81BD" w:themeColor="accent1"/>
            </w:rPr>
          </w:pPr>
        </w:p>
      </w:tc>
    </w:tr>
  </w:tbl>
  <w:p w:rsidR="00D161DC" w:rsidRDefault="00D161DC">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A76"/>
    <w:multiLevelType w:val="hybridMultilevel"/>
    <w:tmpl w:val="8D5C7B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B81468"/>
    <w:multiLevelType w:val="multilevel"/>
    <w:tmpl w:val="010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C04E7"/>
    <w:multiLevelType w:val="hybridMultilevel"/>
    <w:tmpl w:val="8E0E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86FF6"/>
    <w:multiLevelType w:val="multilevel"/>
    <w:tmpl w:val="19C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E1B5D"/>
    <w:multiLevelType w:val="hybridMultilevel"/>
    <w:tmpl w:val="D046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0D1F7F"/>
    <w:multiLevelType w:val="hybridMultilevel"/>
    <w:tmpl w:val="66428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4115C"/>
    <w:multiLevelType w:val="hybridMultilevel"/>
    <w:tmpl w:val="A40E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B101D"/>
    <w:multiLevelType w:val="multilevel"/>
    <w:tmpl w:val="B62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2650F"/>
    <w:multiLevelType w:val="multilevel"/>
    <w:tmpl w:val="9A5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E675A2"/>
    <w:multiLevelType w:val="hybridMultilevel"/>
    <w:tmpl w:val="BF383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8654A"/>
    <w:multiLevelType w:val="hybridMultilevel"/>
    <w:tmpl w:val="0A1EA4D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nsid w:val="3B8B7135"/>
    <w:multiLevelType w:val="hybridMultilevel"/>
    <w:tmpl w:val="805E0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4011F0"/>
    <w:multiLevelType w:val="hybridMultilevel"/>
    <w:tmpl w:val="9A7279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3C7E6C50"/>
    <w:multiLevelType w:val="multilevel"/>
    <w:tmpl w:val="EDC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C5659"/>
    <w:multiLevelType w:val="multilevel"/>
    <w:tmpl w:val="DA4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72621D"/>
    <w:multiLevelType w:val="hybridMultilevel"/>
    <w:tmpl w:val="718C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78207C"/>
    <w:multiLevelType w:val="hybridMultilevel"/>
    <w:tmpl w:val="34785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300C45"/>
    <w:multiLevelType w:val="multilevel"/>
    <w:tmpl w:val="D86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5018A"/>
    <w:multiLevelType w:val="multilevel"/>
    <w:tmpl w:val="57D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494D44"/>
    <w:multiLevelType w:val="hybridMultilevel"/>
    <w:tmpl w:val="D172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61E01"/>
    <w:multiLevelType w:val="hybridMultilevel"/>
    <w:tmpl w:val="AD0667D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nsid w:val="6EE81A18"/>
    <w:multiLevelType w:val="hybridMultilevel"/>
    <w:tmpl w:val="6600A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6BC5131"/>
    <w:multiLevelType w:val="hybridMultilevel"/>
    <w:tmpl w:val="28EA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21"/>
  </w:num>
  <w:num w:numId="5">
    <w:abstractNumId w:val="4"/>
  </w:num>
  <w:num w:numId="6">
    <w:abstractNumId w:val="9"/>
  </w:num>
  <w:num w:numId="7">
    <w:abstractNumId w:val="22"/>
  </w:num>
  <w:num w:numId="8">
    <w:abstractNumId w:val="2"/>
  </w:num>
  <w:num w:numId="9">
    <w:abstractNumId w:val="12"/>
  </w:num>
  <w:num w:numId="10">
    <w:abstractNumId w:val="10"/>
  </w:num>
  <w:num w:numId="11">
    <w:abstractNumId w:val="15"/>
  </w:num>
  <w:num w:numId="12">
    <w:abstractNumId w:val="19"/>
  </w:num>
  <w:num w:numId="13">
    <w:abstractNumId w:val="14"/>
  </w:num>
  <w:num w:numId="14">
    <w:abstractNumId w:val="1"/>
  </w:num>
  <w:num w:numId="15">
    <w:abstractNumId w:val="18"/>
  </w:num>
  <w:num w:numId="16">
    <w:abstractNumId w:val="8"/>
  </w:num>
  <w:num w:numId="17">
    <w:abstractNumId w:val="7"/>
  </w:num>
  <w:num w:numId="18">
    <w:abstractNumId w:val="13"/>
  </w:num>
  <w:num w:numId="19">
    <w:abstractNumId w:val="3"/>
  </w:num>
  <w:num w:numId="20">
    <w:abstractNumId w:val="20"/>
  </w:num>
  <w:num w:numId="21">
    <w:abstractNumId w:val="0"/>
  </w:num>
  <w:num w:numId="22">
    <w:abstractNumId w:val="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4E3A"/>
    <w:rsid w:val="00007753"/>
    <w:rsid w:val="00024931"/>
    <w:rsid w:val="000266A8"/>
    <w:rsid w:val="000400B5"/>
    <w:rsid w:val="00055482"/>
    <w:rsid w:val="000646A1"/>
    <w:rsid w:val="00085D24"/>
    <w:rsid w:val="00092C06"/>
    <w:rsid w:val="000D40C2"/>
    <w:rsid w:val="000E3676"/>
    <w:rsid w:val="00113CD2"/>
    <w:rsid w:val="00124AD1"/>
    <w:rsid w:val="00151C9E"/>
    <w:rsid w:val="00153A9C"/>
    <w:rsid w:val="00165458"/>
    <w:rsid w:val="001842BF"/>
    <w:rsid w:val="00186499"/>
    <w:rsid w:val="001A0D59"/>
    <w:rsid w:val="001A2387"/>
    <w:rsid w:val="001B1D40"/>
    <w:rsid w:val="001C3235"/>
    <w:rsid w:val="001C4F12"/>
    <w:rsid w:val="001D2280"/>
    <w:rsid w:val="001E45DF"/>
    <w:rsid w:val="001F7294"/>
    <w:rsid w:val="002018B1"/>
    <w:rsid w:val="00214493"/>
    <w:rsid w:val="00216EA0"/>
    <w:rsid w:val="00237BBB"/>
    <w:rsid w:val="00252AA4"/>
    <w:rsid w:val="002710B4"/>
    <w:rsid w:val="00285AC7"/>
    <w:rsid w:val="00293FB7"/>
    <w:rsid w:val="002949C9"/>
    <w:rsid w:val="0029567F"/>
    <w:rsid w:val="002B4139"/>
    <w:rsid w:val="002B6321"/>
    <w:rsid w:val="002D0231"/>
    <w:rsid w:val="002D6BDD"/>
    <w:rsid w:val="003017F1"/>
    <w:rsid w:val="00303F2A"/>
    <w:rsid w:val="00321E00"/>
    <w:rsid w:val="003378E5"/>
    <w:rsid w:val="003639A6"/>
    <w:rsid w:val="00364F93"/>
    <w:rsid w:val="003701DE"/>
    <w:rsid w:val="00373B10"/>
    <w:rsid w:val="003825AD"/>
    <w:rsid w:val="003A28F7"/>
    <w:rsid w:val="003A2CE2"/>
    <w:rsid w:val="003A7A9E"/>
    <w:rsid w:val="003B121E"/>
    <w:rsid w:val="003B36AA"/>
    <w:rsid w:val="003B46D2"/>
    <w:rsid w:val="003C4E12"/>
    <w:rsid w:val="003C79EA"/>
    <w:rsid w:val="003E098C"/>
    <w:rsid w:val="00403D0F"/>
    <w:rsid w:val="00415955"/>
    <w:rsid w:val="00426273"/>
    <w:rsid w:val="00430D78"/>
    <w:rsid w:val="004343A2"/>
    <w:rsid w:val="004353B0"/>
    <w:rsid w:val="00435645"/>
    <w:rsid w:val="00460570"/>
    <w:rsid w:val="00461A73"/>
    <w:rsid w:val="00465058"/>
    <w:rsid w:val="004670E2"/>
    <w:rsid w:val="0047789C"/>
    <w:rsid w:val="00485C2C"/>
    <w:rsid w:val="00487DE7"/>
    <w:rsid w:val="00490D2A"/>
    <w:rsid w:val="00491FFA"/>
    <w:rsid w:val="00496271"/>
    <w:rsid w:val="004A7047"/>
    <w:rsid w:val="004B00DD"/>
    <w:rsid w:val="004C0E1E"/>
    <w:rsid w:val="004C4637"/>
    <w:rsid w:val="004C50E4"/>
    <w:rsid w:val="004D3B81"/>
    <w:rsid w:val="004E57A1"/>
    <w:rsid w:val="0050416A"/>
    <w:rsid w:val="005176B9"/>
    <w:rsid w:val="005223E2"/>
    <w:rsid w:val="0053352E"/>
    <w:rsid w:val="00536C33"/>
    <w:rsid w:val="00537247"/>
    <w:rsid w:val="005413A4"/>
    <w:rsid w:val="00542328"/>
    <w:rsid w:val="00576F9D"/>
    <w:rsid w:val="0058595E"/>
    <w:rsid w:val="005D1921"/>
    <w:rsid w:val="005D3BAD"/>
    <w:rsid w:val="005E09A3"/>
    <w:rsid w:val="005E48D1"/>
    <w:rsid w:val="005E6F27"/>
    <w:rsid w:val="00603A2F"/>
    <w:rsid w:val="00613CE4"/>
    <w:rsid w:val="00614537"/>
    <w:rsid w:val="00617BD0"/>
    <w:rsid w:val="00643C93"/>
    <w:rsid w:val="00651E06"/>
    <w:rsid w:val="00657718"/>
    <w:rsid w:val="00673D2E"/>
    <w:rsid w:val="00681B8A"/>
    <w:rsid w:val="006855EC"/>
    <w:rsid w:val="00696373"/>
    <w:rsid w:val="006A3389"/>
    <w:rsid w:val="006B3740"/>
    <w:rsid w:val="006B377B"/>
    <w:rsid w:val="006D4E51"/>
    <w:rsid w:val="006E35E1"/>
    <w:rsid w:val="0070536A"/>
    <w:rsid w:val="007062CC"/>
    <w:rsid w:val="00712E9B"/>
    <w:rsid w:val="0072129A"/>
    <w:rsid w:val="00731927"/>
    <w:rsid w:val="007337D7"/>
    <w:rsid w:val="00741AFD"/>
    <w:rsid w:val="00745F74"/>
    <w:rsid w:val="007518AE"/>
    <w:rsid w:val="00752787"/>
    <w:rsid w:val="0075393B"/>
    <w:rsid w:val="00766705"/>
    <w:rsid w:val="00781391"/>
    <w:rsid w:val="007864D6"/>
    <w:rsid w:val="00792B8A"/>
    <w:rsid w:val="007A38A7"/>
    <w:rsid w:val="007B084C"/>
    <w:rsid w:val="007B1FA5"/>
    <w:rsid w:val="007B7FB0"/>
    <w:rsid w:val="007E32DB"/>
    <w:rsid w:val="007F28DC"/>
    <w:rsid w:val="00803299"/>
    <w:rsid w:val="00822CB6"/>
    <w:rsid w:val="00834E3C"/>
    <w:rsid w:val="00836640"/>
    <w:rsid w:val="008430EE"/>
    <w:rsid w:val="00843AA7"/>
    <w:rsid w:val="00845E6F"/>
    <w:rsid w:val="00850045"/>
    <w:rsid w:val="008606D7"/>
    <w:rsid w:val="00864497"/>
    <w:rsid w:val="00884E3A"/>
    <w:rsid w:val="00897A95"/>
    <w:rsid w:val="008B0D05"/>
    <w:rsid w:val="008B1A3A"/>
    <w:rsid w:val="008E6525"/>
    <w:rsid w:val="008E670A"/>
    <w:rsid w:val="008E6C1D"/>
    <w:rsid w:val="00917377"/>
    <w:rsid w:val="00923FD6"/>
    <w:rsid w:val="00936573"/>
    <w:rsid w:val="0093787C"/>
    <w:rsid w:val="00942EBC"/>
    <w:rsid w:val="009438DA"/>
    <w:rsid w:val="00944C98"/>
    <w:rsid w:val="00947DBB"/>
    <w:rsid w:val="009517A7"/>
    <w:rsid w:val="0095301F"/>
    <w:rsid w:val="009566AD"/>
    <w:rsid w:val="00987A11"/>
    <w:rsid w:val="00992B11"/>
    <w:rsid w:val="00994F24"/>
    <w:rsid w:val="009A1C0C"/>
    <w:rsid w:val="009A7ED3"/>
    <w:rsid w:val="009B026F"/>
    <w:rsid w:val="009B2454"/>
    <w:rsid w:val="009B4EEC"/>
    <w:rsid w:val="009C6C8E"/>
    <w:rsid w:val="009C6DAB"/>
    <w:rsid w:val="009F6299"/>
    <w:rsid w:val="00A27DBD"/>
    <w:rsid w:val="00A50446"/>
    <w:rsid w:val="00A543FC"/>
    <w:rsid w:val="00A60983"/>
    <w:rsid w:val="00A6501F"/>
    <w:rsid w:val="00A70434"/>
    <w:rsid w:val="00A717B4"/>
    <w:rsid w:val="00A75308"/>
    <w:rsid w:val="00A75DF3"/>
    <w:rsid w:val="00A77020"/>
    <w:rsid w:val="00A8165C"/>
    <w:rsid w:val="00AA6E7E"/>
    <w:rsid w:val="00AB3624"/>
    <w:rsid w:val="00AB4C7D"/>
    <w:rsid w:val="00AC7042"/>
    <w:rsid w:val="00AE169A"/>
    <w:rsid w:val="00B07861"/>
    <w:rsid w:val="00B115F2"/>
    <w:rsid w:val="00B11C1B"/>
    <w:rsid w:val="00B310D0"/>
    <w:rsid w:val="00B37905"/>
    <w:rsid w:val="00B92E76"/>
    <w:rsid w:val="00BA2138"/>
    <w:rsid w:val="00BA4067"/>
    <w:rsid w:val="00BC3A63"/>
    <w:rsid w:val="00BE3950"/>
    <w:rsid w:val="00BF0D45"/>
    <w:rsid w:val="00C00DD2"/>
    <w:rsid w:val="00C10002"/>
    <w:rsid w:val="00C21636"/>
    <w:rsid w:val="00C22497"/>
    <w:rsid w:val="00C262BC"/>
    <w:rsid w:val="00C30B1A"/>
    <w:rsid w:val="00C32868"/>
    <w:rsid w:val="00C63685"/>
    <w:rsid w:val="00C70DE0"/>
    <w:rsid w:val="00C82E26"/>
    <w:rsid w:val="00CA3451"/>
    <w:rsid w:val="00CB63A7"/>
    <w:rsid w:val="00CB710D"/>
    <w:rsid w:val="00CB7DCE"/>
    <w:rsid w:val="00CC76AD"/>
    <w:rsid w:val="00CF2BEF"/>
    <w:rsid w:val="00D05EA9"/>
    <w:rsid w:val="00D161DC"/>
    <w:rsid w:val="00D20A97"/>
    <w:rsid w:val="00D30B6D"/>
    <w:rsid w:val="00D3489B"/>
    <w:rsid w:val="00D44350"/>
    <w:rsid w:val="00D626AE"/>
    <w:rsid w:val="00DA4D5E"/>
    <w:rsid w:val="00DA5046"/>
    <w:rsid w:val="00DA594C"/>
    <w:rsid w:val="00DB1897"/>
    <w:rsid w:val="00DD3203"/>
    <w:rsid w:val="00DF73B7"/>
    <w:rsid w:val="00E10D41"/>
    <w:rsid w:val="00E13A2E"/>
    <w:rsid w:val="00E20E04"/>
    <w:rsid w:val="00E27480"/>
    <w:rsid w:val="00E97425"/>
    <w:rsid w:val="00EA0F23"/>
    <w:rsid w:val="00EA0FF5"/>
    <w:rsid w:val="00EA112D"/>
    <w:rsid w:val="00EC1FC5"/>
    <w:rsid w:val="00ED0089"/>
    <w:rsid w:val="00EE76A4"/>
    <w:rsid w:val="00EE7786"/>
    <w:rsid w:val="00F23DF8"/>
    <w:rsid w:val="00F313FB"/>
    <w:rsid w:val="00F45961"/>
    <w:rsid w:val="00F72FF6"/>
    <w:rsid w:val="00F82D75"/>
    <w:rsid w:val="00F971F7"/>
    <w:rsid w:val="00FB0EEA"/>
    <w:rsid w:val="00FC2E21"/>
    <w:rsid w:val="00FC31DA"/>
    <w:rsid w:val="00FD0D5D"/>
    <w:rsid w:val="00FD4C75"/>
    <w:rsid w:val="00FE4F52"/>
    <w:rsid w:val="00FF563A"/>
    <w:rsid w:val="00FF57B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sdException w:name="Normal (Web)" w:uiPriority="99"/>
    <w:lsdException w:name="No Spacing" w:qFormat="1"/>
  </w:latentStyles>
  <w:style w:type="paragraph" w:default="1" w:styleId="Normal">
    <w:name w:val="Normal"/>
    <w:qFormat/>
    <w:rsid w:val="00270F47"/>
  </w:style>
  <w:style w:type="paragraph" w:styleId="Heading1">
    <w:name w:val="heading 1"/>
    <w:basedOn w:val="Normal"/>
    <w:next w:val="Normal"/>
    <w:link w:val="Heading1Char"/>
    <w:rsid w:val="007B1F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rsid w:val="00DF73B7"/>
    <w:pPr>
      <w:spacing w:beforeLines="1" w:afterLines="1"/>
      <w:outlineLvl w:val="2"/>
    </w:pPr>
    <w:rPr>
      <w:rFonts w:ascii="Times" w:hAnsi="Times"/>
      <w:b/>
      <w:sz w:val="27"/>
      <w:szCs w:val="20"/>
    </w:rPr>
  </w:style>
  <w:style w:type="paragraph" w:styleId="Heading4">
    <w:name w:val="heading 4"/>
    <w:basedOn w:val="Normal"/>
    <w:link w:val="Heading4Char"/>
    <w:uiPriority w:val="9"/>
    <w:rsid w:val="00DF73B7"/>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AF0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9B3F8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AF06C1"/>
    <w:rPr>
      <w:rFonts w:ascii="Lucida Grande" w:hAnsi="Lucida Grande"/>
      <w:sz w:val="18"/>
      <w:szCs w:val="18"/>
    </w:rPr>
  </w:style>
  <w:style w:type="character" w:styleId="Hyperlink">
    <w:name w:val="Hyperlink"/>
    <w:basedOn w:val="DefaultParagraphFont"/>
    <w:uiPriority w:val="99"/>
    <w:semiHidden/>
    <w:unhideWhenUsed/>
    <w:rsid w:val="0053352E"/>
    <w:rPr>
      <w:color w:val="0000FF" w:themeColor="hyperlink"/>
      <w:u w:val="single"/>
    </w:rPr>
  </w:style>
  <w:style w:type="character" w:styleId="FollowedHyperlink">
    <w:name w:val="FollowedHyperlink"/>
    <w:basedOn w:val="DefaultParagraphFont"/>
    <w:rsid w:val="005223E2"/>
    <w:rPr>
      <w:color w:val="800080" w:themeColor="followedHyperlink"/>
      <w:u w:val="single"/>
    </w:rPr>
  </w:style>
  <w:style w:type="paragraph" w:styleId="NormalWeb">
    <w:name w:val="Normal (Web)"/>
    <w:basedOn w:val="Normal"/>
    <w:uiPriority w:val="99"/>
    <w:rsid w:val="00EA0F23"/>
    <w:pPr>
      <w:spacing w:beforeLines="1" w:afterLines="1"/>
    </w:pPr>
    <w:rPr>
      <w:rFonts w:ascii="Times" w:hAnsi="Times" w:cs="Times New Roman"/>
      <w:sz w:val="20"/>
      <w:szCs w:val="20"/>
    </w:rPr>
  </w:style>
  <w:style w:type="paragraph" w:styleId="ListParagraph">
    <w:name w:val="List Paragraph"/>
    <w:basedOn w:val="Normal"/>
    <w:rsid w:val="007864D6"/>
    <w:pPr>
      <w:ind w:left="720"/>
      <w:contextualSpacing/>
    </w:pPr>
  </w:style>
  <w:style w:type="character" w:styleId="CommentReference">
    <w:name w:val="annotation reference"/>
    <w:basedOn w:val="DefaultParagraphFont"/>
    <w:rsid w:val="00897A95"/>
    <w:rPr>
      <w:sz w:val="18"/>
      <w:szCs w:val="18"/>
    </w:rPr>
  </w:style>
  <w:style w:type="paragraph" w:styleId="CommentText">
    <w:name w:val="annotation text"/>
    <w:basedOn w:val="Normal"/>
    <w:link w:val="CommentTextChar"/>
    <w:rsid w:val="00897A95"/>
  </w:style>
  <w:style w:type="character" w:customStyle="1" w:styleId="CommentTextChar">
    <w:name w:val="Comment Text Char"/>
    <w:basedOn w:val="DefaultParagraphFont"/>
    <w:link w:val="CommentText"/>
    <w:rsid w:val="00897A95"/>
  </w:style>
  <w:style w:type="paragraph" w:styleId="CommentSubject">
    <w:name w:val="annotation subject"/>
    <w:basedOn w:val="CommentText"/>
    <w:next w:val="CommentText"/>
    <w:link w:val="CommentSubjectChar"/>
    <w:rsid w:val="00897A95"/>
    <w:rPr>
      <w:b/>
      <w:bCs/>
      <w:sz w:val="20"/>
      <w:szCs w:val="20"/>
    </w:rPr>
  </w:style>
  <w:style w:type="character" w:customStyle="1" w:styleId="CommentSubjectChar">
    <w:name w:val="Comment Subject Char"/>
    <w:basedOn w:val="CommentTextChar"/>
    <w:link w:val="CommentSubject"/>
    <w:rsid w:val="00897A95"/>
    <w:rPr>
      <w:b/>
      <w:bCs/>
      <w:sz w:val="20"/>
      <w:szCs w:val="20"/>
    </w:rPr>
  </w:style>
  <w:style w:type="table" w:styleId="TableGrid">
    <w:name w:val="Table Grid"/>
    <w:basedOn w:val="TableNormal"/>
    <w:rsid w:val="009A1C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73B7"/>
    <w:rPr>
      <w:rFonts w:ascii="Times" w:hAnsi="Times"/>
      <w:b/>
      <w:sz w:val="27"/>
      <w:szCs w:val="20"/>
    </w:rPr>
  </w:style>
  <w:style w:type="character" w:customStyle="1" w:styleId="Heading4Char">
    <w:name w:val="Heading 4 Char"/>
    <w:basedOn w:val="DefaultParagraphFont"/>
    <w:link w:val="Heading4"/>
    <w:uiPriority w:val="9"/>
    <w:rsid w:val="00DF73B7"/>
    <w:rPr>
      <w:rFonts w:ascii="Times" w:hAnsi="Times"/>
      <w:b/>
      <w:szCs w:val="20"/>
    </w:rPr>
  </w:style>
  <w:style w:type="paragraph" w:styleId="Header">
    <w:name w:val="header"/>
    <w:basedOn w:val="Normal"/>
    <w:link w:val="HeaderChar"/>
    <w:uiPriority w:val="99"/>
    <w:rsid w:val="00C70DE0"/>
    <w:pPr>
      <w:tabs>
        <w:tab w:val="center" w:pos="4320"/>
        <w:tab w:val="right" w:pos="8640"/>
      </w:tabs>
    </w:pPr>
  </w:style>
  <w:style w:type="character" w:customStyle="1" w:styleId="HeaderChar">
    <w:name w:val="Header Char"/>
    <w:basedOn w:val="DefaultParagraphFont"/>
    <w:link w:val="Header"/>
    <w:uiPriority w:val="99"/>
    <w:rsid w:val="00C70DE0"/>
  </w:style>
  <w:style w:type="paragraph" w:styleId="Footer">
    <w:name w:val="footer"/>
    <w:basedOn w:val="Normal"/>
    <w:link w:val="FooterChar"/>
    <w:rsid w:val="00C70DE0"/>
    <w:pPr>
      <w:tabs>
        <w:tab w:val="center" w:pos="4320"/>
        <w:tab w:val="right" w:pos="8640"/>
      </w:tabs>
    </w:pPr>
  </w:style>
  <w:style w:type="character" w:customStyle="1" w:styleId="FooterChar">
    <w:name w:val="Footer Char"/>
    <w:basedOn w:val="DefaultParagraphFont"/>
    <w:link w:val="Footer"/>
    <w:rsid w:val="00C70DE0"/>
  </w:style>
  <w:style w:type="paragraph" w:styleId="NoSpacing">
    <w:name w:val="No Spacing"/>
    <w:link w:val="NoSpacingChar"/>
    <w:qFormat/>
    <w:rsid w:val="00C70DE0"/>
    <w:rPr>
      <w:rFonts w:ascii="PMingLiU" w:eastAsiaTheme="minorEastAsia" w:hAnsi="PMingLiU"/>
      <w:sz w:val="22"/>
      <w:szCs w:val="22"/>
    </w:rPr>
  </w:style>
  <w:style w:type="character" w:customStyle="1" w:styleId="NoSpacingChar">
    <w:name w:val="No Spacing Char"/>
    <w:basedOn w:val="DefaultParagraphFont"/>
    <w:link w:val="NoSpacing"/>
    <w:rsid w:val="00C70DE0"/>
    <w:rPr>
      <w:rFonts w:ascii="PMingLiU" w:eastAsiaTheme="minorEastAsia" w:hAnsi="PMingLiU"/>
      <w:sz w:val="22"/>
      <w:szCs w:val="22"/>
    </w:rPr>
  </w:style>
  <w:style w:type="character" w:customStyle="1" w:styleId="Heading1Char">
    <w:name w:val="Heading 1 Char"/>
    <w:basedOn w:val="DefaultParagraphFont"/>
    <w:link w:val="Heading1"/>
    <w:rsid w:val="007B1FA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44961614">
      <w:bodyDiv w:val="1"/>
      <w:marLeft w:val="0"/>
      <w:marRight w:val="0"/>
      <w:marTop w:val="0"/>
      <w:marBottom w:val="0"/>
      <w:divBdr>
        <w:top w:val="none" w:sz="0" w:space="0" w:color="auto"/>
        <w:left w:val="none" w:sz="0" w:space="0" w:color="auto"/>
        <w:bottom w:val="none" w:sz="0" w:space="0" w:color="auto"/>
        <w:right w:val="none" w:sz="0" w:space="0" w:color="auto"/>
      </w:divBdr>
    </w:div>
    <w:div w:id="122114622">
      <w:bodyDiv w:val="1"/>
      <w:marLeft w:val="0"/>
      <w:marRight w:val="0"/>
      <w:marTop w:val="0"/>
      <w:marBottom w:val="0"/>
      <w:divBdr>
        <w:top w:val="none" w:sz="0" w:space="0" w:color="auto"/>
        <w:left w:val="none" w:sz="0" w:space="0" w:color="auto"/>
        <w:bottom w:val="none" w:sz="0" w:space="0" w:color="auto"/>
        <w:right w:val="none" w:sz="0" w:space="0" w:color="auto"/>
      </w:divBdr>
    </w:div>
    <w:div w:id="130102468">
      <w:bodyDiv w:val="1"/>
      <w:marLeft w:val="0"/>
      <w:marRight w:val="0"/>
      <w:marTop w:val="0"/>
      <w:marBottom w:val="0"/>
      <w:divBdr>
        <w:top w:val="none" w:sz="0" w:space="0" w:color="auto"/>
        <w:left w:val="none" w:sz="0" w:space="0" w:color="auto"/>
        <w:bottom w:val="none" w:sz="0" w:space="0" w:color="auto"/>
        <w:right w:val="none" w:sz="0" w:space="0" w:color="auto"/>
      </w:divBdr>
    </w:div>
    <w:div w:id="139083592">
      <w:bodyDiv w:val="1"/>
      <w:marLeft w:val="0"/>
      <w:marRight w:val="0"/>
      <w:marTop w:val="0"/>
      <w:marBottom w:val="0"/>
      <w:divBdr>
        <w:top w:val="none" w:sz="0" w:space="0" w:color="auto"/>
        <w:left w:val="none" w:sz="0" w:space="0" w:color="auto"/>
        <w:bottom w:val="none" w:sz="0" w:space="0" w:color="auto"/>
        <w:right w:val="none" w:sz="0" w:space="0" w:color="auto"/>
      </w:divBdr>
    </w:div>
    <w:div w:id="141045170">
      <w:bodyDiv w:val="1"/>
      <w:marLeft w:val="0"/>
      <w:marRight w:val="0"/>
      <w:marTop w:val="0"/>
      <w:marBottom w:val="0"/>
      <w:divBdr>
        <w:top w:val="none" w:sz="0" w:space="0" w:color="auto"/>
        <w:left w:val="none" w:sz="0" w:space="0" w:color="auto"/>
        <w:bottom w:val="none" w:sz="0" w:space="0" w:color="auto"/>
        <w:right w:val="none" w:sz="0" w:space="0" w:color="auto"/>
      </w:divBdr>
    </w:div>
    <w:div w:id="176622122">
      <w:bodyDiv w:val="1"/>
      <w:marLeft w:val="0"/>
      <w:marRight w:val="0"/>
      <w:marTop w:val="0"/>
      <w:marBottom w:val="0"/>
      <w:divBdr>
        <w:top w:val="none" w:sz="0" w:space="0" w:color="auto"/>
        <w:left w:val="none" w:sz="0" w:space="0" w:color="auto"/>
        <w:bottom w:val="none" w:sz="0" w:space="0" w:color="auto"/>
        <w:right w:val="none" w:sz="0" w:space="0" w:color="auto"/>
      </w:divBdr>
    </w:div>
    <w:div w:id="203687200">
      <w:bodyDiv w:val="1"/>
      <w:marLeft w:val="0"/>
      <w:marRight w:val="0"/>
      <w:marTop w:val="0"/>
      <w:marBottom w:val="0"/>
      <w:divBdr>
        <w:top w:val="none" w:sz="0" w:space="0" w:color="auto"/>
        <w:left w:val="none" w:sz="0" w:space="0" w:color="auto"/>
        <w:bottom w:val="none" w:sz="0" w:space="0" w:color="auto"/>
        <w:right w:val="none" w:sz="0" w:space="0" w:color="auto"/>
      </w:divBdr>
    </w:div>
    <w:div w:id="281764698">
      <w:bodyDiv w:val="1"/>
      <w:marLeft w:val="0"/>
      <w:marRight w:val="0"/>
      <w:marTop w:val="0"/>
      <w:marBottom w:val="0"/>
      <w:divBdr>
        <w:top w:val="none" w:sz="0" w:space="0" w:color="auto"/>
        <w:left w:val="none" w:sz="0" w:space="0" w:color="auto"/>
        <w:bottom w:val="none" w:sz="0" w:space="0" w:color="auto"/>
        <w:right w:val="none" w:sz="0" w:space="0" w:color="auto"/>
      </w:divBdr>
    </w:div>
    <w:div w:id="316880601">
      <w:bodyDiv w:val="1"/>
      <w:marLeft w:val="0"/>
      <w:marRight w:val="0"/>
      <w:marTop w:val="0"/>
      <w:marBottom w:val="0"/>
      <w:divBdr>
        <w:top w:val="none" w:sz="0" w:space="0" w:color="auto"/>
        <w:left w:val="none" w:sz="0" w:space="0" w:color="auto"/>
        <w:bottom w:val="none" w:sz="0" w:space="0" w:color="auto"/>
        <w:right w:val="none" w:sz="0" w:space="0" w:color="auto"/>
      </w:divBdr>
    </w:div>
    <w:div w:id="327371974">
      <w:bodyDiv w:val="1"/>
      <w:marLeft w:val="0"/>
      <w:marRight w:val="0"/>
      <w:marTop w:val="0"/>
      <w:marBottom w:val="0"/>
      <w:divBdr>
        <w:top w:val="none" w:sz="0" w:space="0" w:color="auto"/>
        <w:left w:val="none" w:sz="0" w:space="0" w:color="auto"/>
        <w:bottom w:val="none" w:sz="0" w:space="0" w:color="auto"/>
        <w:right w:val="none" w:sz="0" w:space="0" w:color="auto"/>
      </w:divBdr>
    </w:div>
    <w:div w:id="404380105">
      <w:bodyDiv w:val="1"/>
      <w:marLeft w:val="0"/>
      <w:marRight w:val="0"/>
      <w:marTop w:val="0"/>
      <w:marBottom w:val="0"/>
      <w:divBdr>
        <w:top w:val="none" w:sz="0" w:space="0" w:color="auto"/>
        <w:left w:val="none" w:sz="0" w:space="0" w:color="auto"/>
        <w:bottom w:val="none" w:sz="0" w:space="0" w:color="auto"/>
        <w:right w:val="none" w:sz="0" w:space="0" w:color="auto"/>
      </w:divBdr>
    </w:div>
    <w:div w:id="438111944">
      <w:bodyDiv w:val="1"/>
      <w:marLeft w:val="0"/>
      <w:marRight w:val="0"/>
      <w:marTop w:val="0"/>
      <w:marBottom w:val="0"/>
      <w:divBdr>
        <w:top w:val="none" w:sz="0" w:space="0" w:color="auto"/>
        <w:left w:val="none" w:sz="0" w:space="0" w:color="auto"/>
        <w:bottom w:val="none" w:sz="0" w:space="0" w:color="auto"/>
        <w:right w:val="none" w:sz="0" w:space="0" w:color="auto"/>
      </w:divBdr>
    </w:div>
    <w:div w:id="463426119">
      <w:bodyDiv w:val="1"/>
      <w:marLeft w:val="0"/>
      <w:marRight w:val="0"/>
      <w:marTop w:val="0"/>
      <w:marBottom w:val="0"/>
      <w:divBdr>
        <w:top w:val="none" w:sz="0" w:space="0" w:color="auto"/>
        <w:left w:val="none" w:sz="0" w:space="0" w:color="auto"/>
        <w:bottom w:val="none" w:sz="0" w:space="0" w:color="auto"/>
        <w:right w:val="none" w:sz="0" w:space="0" w:color="auto"/>
      </w:divBdr>
    </w:div>
    <w:div w:id="520896967">
      <w:bodyDiv w:val="1"/>
      <w:marLeft w:val="0"/>
      <w:marRight w:val="0"/>
      <w:marTop w:val="0"/>
      <w:marBottom w:val="0"/>
      <w:divBdr>
        <w:top w:val="none" w:sz="0" w:space="0" w:color="auto"/>
        <w:left w:val="none" w:sz="0" w:space="0" w:color="auto"/>
        <w:bottom w:val="none" w:sz="0" w:space="0" w:color="auto"/>
        <w:right w:val="none" w:sz="0" w:space="0" w:color="auto"/>
      </w:divBdr>
    </w:div>
    <w:div w:id="535579985">
      <w:bodyDiv w:val="1"/>
      <w:marLeft w:val="0"/>
      <w:marRight w:val="0"/>
      <w:marTop w:val="0"/>
      <w:marBottom w:val="0"/>
      <w:divBdr>
        <w:top w:val="none" w:sz="0" w:space="0" w:color="auto"/>
        <w:left w:val="none" w:sz="0" w:space="0" w:color="auto"/>
        <w:bottom w:val="none" w:sz="0" w:space="0" w:color="auto"/>
        <w:right w:val="none" w:sz="0" w:space="0" w:color="auto"/>
      </w:divBdr>
    </w:div>
    <w:div w:id="547300554">
      <w:bodyDiv w:val="1"/>
      <w:marLeft w:val="0"/>
      <w:marRight w:val="0"/>
      <w:marTop w:val="0"/>
      <w:marBottom w:val="0"/>
      <w:divBdr>
        <w:top w:val="none" w:sz="0" w:space="0" w:color="auto"/>
        <w:left w:val="none" w:sz="0" w:space="0" w:color="auto"/>
        <w:bottom w:val="none" w:sz="0" w:space="0" w:color="auto"/>
        <w:right w:val="none" w:sz="0" w:space="0" w:color="auto"/>
      </w:divBdr>
    </w:div>
    <w:div w:id="571739991">
      <w:bodyDiv w:val="1"/>
      <w:marLeft w:val="0"/>
      <w:marRight w:val="0"/>
      <w:marTop w:val="0"/>
      <w:marBottom w:val="0"/>
      <w:divBdr>
        <w:top w:val="none" w:sz="0" w:space="0" w:color="auto"/>
        <w:left w:val="none" w:sz="0" w:space="0" w:color="auto"/>
        <w:bottom w:val="none" w:sz="0" w:space="0" w:color="auto"/>
        <w:right w:val="none" w:sz="0" w:space="0" w:color="auto"/>
      </w:divBdr>
    </w:div>
    <w:div w:id="595019647">
      <w:bodyDiv w:val="1"/>
      <w:marLeft w:val="0"/>
      <w:marRight w:val="0"/>
      <w:marTop w:val="0"/>
      <w:marBottom w:val="0"/>
      <w:divBdr>
        <w:top w:val="none" w:sz="0" w:space="0" w:color="auto"/>
        <w:left w:val="none" w:sz="0" w:space="0" w:color="auto"/>
        <w:bottom w:val="none" w:sz="0" w:space="0" w:color="auto"/>
        <w:right w:val="none" w:sz="0" w:space="0" w:color="auto"/>
      </w:divBdr>
    </w:div>
    <w:div w:id="621810308">
      <w:bodyDiv w:val="1"/>
      <w:marLeft w:val="0"/>
      <w:marRight w:val="0"/>
      <w:marTop w:val="0"/>
      <w:marBottom w:val="0"/>
      <w:divBdr>
        <w:top w:val="none" w:sz="0" w:space="0" w:color="auto"/>
        <w:left w:val="none" w:sz="0" w:space="0" w:color="auto"/>
        <w:bottom w:val="none" w:sz="0" w:space="0" w:color="auto"/>
        <w:right w:val="none" w:sz="0" w:space="0" w:color="auto"/>
      </w:divBdr>
    </w:div>
    <w:div w:id="868226937">
      <w:bodyDiv w:val="1"/>
      <w:marLeft w:val="0"/>
      <w:marRight w:val="0"/>
      <w:marTop w:val="0"/>
      <w:marBottom w:val="0"/>
      <w:divBdr>
        <w:top w:val="none" w:sz="0" w:space="0" w:color="auto"/>
        <w:left w:val="none" w:sz="0" w:space="0" w:color="auto"/>
        <w:bottom w:val="none" w:sz="0" w:space="0" w:color="auto"/>
        <w:right w:val="none" w:sz="0" w:space="0" w:color="auto"/>
      </w:divBdr>
    </w:div>
    <w:div w:id="901141236">
      <w:bodyDiv w:val="1"/>
      <w:marLeft w:val="0"/>
      <w:marRight w:val="0"/>
      <w:marTop w:val="0"/>
      <w:marBottom w:val="0"/>
      <w:divBdr>
        <w:top w:val="none" w:sz="0" w:space="0" w:color="auto"/>
        <w:left w:val="none" w:sz="0" w:space="0" w:color="auto"/>
        <w:bottom w:val="none" w:sz="0" w:space="0" w:color="auto"/>
        <w:right w:val="none" w:sz="0" w:space="0" w:color="auto"/>
      </w:divBdr>
    </w:div>
    <w:div w:id="938634904">
      <w:bodyDiv w:val="1"/>
      <w:marLeft w:val="0"/>
      <w:marRight w:val="0"/>
      <w:marTop w:val="0"/>
      <w:marBottom w:val="0"/>
      <w:divBdr>
        <w:top w:val="none" w:sz="0" w:space="0" w:color="auto"/>
        <w:left w:val="none" w:sz="0" w:space="0" w:color="auto"/>
        <w:bottom w:val="none" w:sz="0" w:space="0" w:color="auto"/>
        <w:right w:val="none" w:sz="0" w:space="0" w:color="auto"/>
      </w:divBdr>
    </w:div>
    <w:div w:id="991106130">
      <w:bodyDiv w:val="1"/>
      <w:marLeft w:val="0"/>
      <w:marRight w:val="0"/>
      <w:marTop w:val="0"/>
      <w:marBottom w:val="0"/>
      <w:divBdr>
        <w:top w:val="none" w:sz="0" w:space="0" w:color="auto"/>
        <w:left w:val="none" w:sz="0" w:space="0" w:color="auto"/>
        <w:bottom w:val="none" w:sz="0" w:space="0" w:color="auto"/>
        <w:right w:val="none" w:sz="0" w:space="0" w:color="auto"/>
      </w:divBdr>
    </w:div>
    <w:div w:id="1069957822">
      <w:bodyDiv w:val="1"/>
      <w:marLeft w:val="0"/>
      <w:marRight w:val="0"/>
      <w:marTop w:val="0"/>
      <w:marBottom w:val="0"/>
      <w:divBdr>
        <w:top w:val="none" w:sz="0" w:space="0" w:color="auto"/>
        <w:left w:val="none" w:sz="0" w:space="0" w:color="auto"/>
        <w:bottom w:val="none" w:sz="0" w:space="0" w:color="auto"/>
        <w:right w:val="none" w:sz="0" w:space="0" w:color="auto"/>
      </w:divBdr>
    </w:div>
    <w:div w:id="1070733886">
      <w:bodyDiv w:val="1"/>
      <w:marLeft w:val="0"/>
      <w:marRight w:val="0"/>
      <w:marTop w:val="0"/>
      <w:marBottom w:val="0"/>
      <w:divBdr>
        <w:top w:val="none" w:sz="0" w:space="0" w:color="auto"/>
        <w:left w:val="none" w:sz="0" w:space="0" w:color="auto"/>
        <w:bottom w:val="none" w:sz="0" w:space="0" w:color="auto"/>
        <w:right w:val="none" w:sz="0" w:space="0" w:color="auto"/>
      </w:divBdr>
    </w:div>
    <w:div w:id="1130437293">
      <w:bodyDiv w:val="1"/>
      <w:marLeft w:val="0"/>
      <w:marRight w:val="0"/>
      <w:marTop w:val="0"/>
      <w:marBottom w:val="0"/>
      <w:divBdr>
        <w:top w:val="none" w:sz="0" w:space="0" w:color="auto"/>
        <w:left w:val="none" w:sz="0" w:space="0" w:color="auto"/>
        <w:bottom w:val="none" w:sz="0" w:space="0" w:color="auto"/>
        <w:right w:val="none" w:sz="0" w:space="0" w:color="auto"/>
      </w:divBdr>
    </w:div>
    <w:div w:id="1140466306">
      <w:bodyDiv w:val="1"/>
      <w:marLeft w:val="0"/>
      <w:marRight w:val="0"/>
      <w:marTop w:val="0"/>
      <w:marBottom w:val="0"/>
      <w:divBdr>
        <w:top w:val="none" w:sz="0" w:space="0" w:color="auto"/>
        <w:left w:val="none" w:sz="0" w:space="0" w:color="auto"/>
        <w:bottom w:val="none" w:sz="0" w:space="0" w:color="auto"/>
        <w:right w:val="none" w:sz="0" w:space="0" w:color="auto"/>
      </w:divBdr>
    </w:div>
    <w:div w:id="1181434112">
      <w:bodyDiv w:val="1"/>
      <w:marLeft w:val="0"/>
      <w:marRight w:val="0"/>
      <w:marTop w:val="0"/>
      <w:marBottom w:val="0"/>
      <w:divBdr>
        <w:top w:val="none" w:sz="0" w:space="0" w:color="auto"/>
        <w:left w:val="none" w:sz="0" w:space="0" w:color="auto"/>
        <w:bottom w:val="none" w:sz="0" w:space="0" w:color="auto"/>
        <w:right w:val="none" w:sz="0" w:space="0" w:color="auto"/>
      </w:divBdr>
    </w:div>
    <w:div w:id="1274436869">
      <w:bodyDiv w:val="1"/>
      <w:marLeft w:val="0"/>
      <w:marRight w:val="0"/>
      <w:marTop w:val="0"/>
      <w:marBottom w:val="0"/>
      <w:divBdr>
        <w:top w:val="none" w:sz="0" w:space="0" w:color="auto"/>
        <w:left w:val="none" w:sz="0" w:space="0" w:color="auto"/>
        <w:bottom w:val="none" w:sz="0" w:space="0" w:color="auto"/>
        <w:right w:val="none" w:sz="0" w:space="0" w:color="auto"/>
      </w:divBdr>
    </w:div>
    <w:div w:id="1287157748">
      <w:bodyDiv w:val="1"/>
      <w:marLeft w:val="0"/>
      <w:marRight w:val="0"/>
      <w:marTop w:val="0"/>
      <w:marBottom w:val="0"/>
      <w:divBdr>
        <w:top w:val="none" w:sz="0" w:space="0" w:color="auto"/>
        <w:left w:val="none" w:sz="0" w:space="0" w:color="auto"/>
        <w:bottom w:val="none" w:sz="0" w:space="0" w:color="auto"/>
        <w:right w:val="none" w:sz="0" w:space="0" w:color="auto"/>
      </w:divBdr>
    </w:div>
    <w:div w:id="1308516651">
      <w:bodyDiv w:val="1"/>
      <w:marLeft w:val="0"/>
      <w:marRight w:val="0"/>
      <w:marTop w:val="0"/>
      <w:marBottom w:val="0"/>
      <w:divBdr>
        <w:top w:val="none" w:sz="0" w:space="0" w:color="auto"/>
        <w:left w:val="none" w:sz="0" w:space="0" w:color="auto"/>
        <w:bottom w:val="none" w:sz="0" w:space="0" w:color="auto"/>
        <w:right w:val="none" w:sz="0" w:space="0" w:color="auto"/>
      </w:divBdr>
    </w:div>
    <w:div w:id="1405907902">
      <w:bodyDiv w:val="1"/>
      <w:marLeft w:val="0"/>
      <w:marRight w:val="0"/>
      <w:marTop w:val="0"/>
      <w:marBottom w:val="0"/>
      <w:divBdr>
        <w:top w:val="none" w:sz="0" w:space="0" w:color="auto"/>
        <w:left w:val="none" w:sz="0" w:space="0" w:color="auto"/>
        <w:bottom w:val="none" w:sz="0" w:space="0" w:color="auto"/>
        <w:right w:val="none" w:sz="0" w:space="0" w:color="auto"/>
      </w:divBdr>
    </w:div>
    <w:div w:id="1424961001">
      <w:bodyDiv w:val="1"/>
      <w:marLeft w:val="0"/>
      <w:marRight w:val="0"/>
      <w:marTop w:val="0"/>
      <w:marBottom w:val="0"/>
      <w:divBdr>
        <w:top w:val="none" w:sz="0" w:space="0" w:color="auto"/>
        <w:left w:val="none" w:sz="0" w:space="0" w:color="auto"/>
        <w:bottom w:val="none" w:sz="0" w:space="0" w:color="auto"/>
        <w:right w:val="none" w:sz="0" w:space="0" w:color="auto"/>
      </w:divBdr>
    </w:div>
    <w:div w:id="1496997809">
      <w:bodyDiv w:val="1"/>
      <w:marLeft w:val="0"/>
      <w:marRight w:val="0"/>
      <w:marTop w:val="0"/>
      <w:marBottom w:val="0"/>
      <w:divBdr>
        <w:top w:val="none" w:sz="0" w:space="0" w:color="auto"/>
        <w:left w:val="none" w:sz="0" w:space="0" w:color="auto"/>
        <w:bottom w:val="none" w:sz="0" w:space="0" w:color="auto"/>
        <w:right w:val="none" w:sz="0" w:space="0" w:color="auto"/>
      </w:divBdr>
    </w:div>
    <w:div w:id="1499072807">
      <w:bodyDiv w:val="1"/>
      <w:marLeft w:val="0"/>
      <w:marRight w:val="0"/>
      <w:marTop w:val="0"/>
      <w:marBottom w:val="0"/>
      <w:divBdr>
        <w:top w:val="none" w:sz="0" w:space="0" w:color="auto"/>
        <w:left w:val="none" w:sz="0" w:space="0" w:color="auto"/>
        <w:bottom w:val="none" w:sz="0" w:space="0" w:color="auto"/>
        <w:right w:val="none" w:sz="0" w:space="0" w:color="auto"/>
      </w:divBdr>
    </w:div>
    <w:div w:id="1543518355">
      <w:bodyDiv w:val="1"/>
      <w:marLeft w:val="0"/>
      <w:marRight w:val="0"/>
      <w:marTop w:val="0"/>
      <w:marBottom w:val="0"/>
      <w:divBdr>
        <w:top w:val="none" w:sz="0" w:space="0" w:color="auto"/>
        <w:left w:val="none" w:sz="0" w:space="0" w:color="auto"/>
        <w:bottom w:val="none" w:sz="0" w:space="0" w:color="auto"/>
        <w:right w:val="none" w:sz="0" w:space="0" w:color="auto"/>
      </w:divBdr>
    </w:div>
    <w:div w:id="1781954501">
      <w:bodyDiv w:val="1"/>
      <w:marLeft w:val="0"/>
      <w:marRight w:val="0"/>
      <w:marTop w:val="0"/>
      <w:marBottom w:val="0"/>
      <w:divBdr>
        <w:top w:val="none" w:sz="0" w:space="0" w:color="auto"/>
        <w:left w:val="none" w:sz="0" w:space="0" w:color="auto"/>
        <w:bottom w:val="none" w:sz="0" w:space="0" w:color="auto"/>
        <w:right w:val="none" w:sz="0" w:space="0" w:color="auto"/>
      </w:divBdr>
    </w:div>
    <w:div w:id="1844858856">
      <w:bodyDiv w:val="1"/>
      <w:marLeft w:val="0"/>
      <w:marRight w:val="0"/>
      <w:marTop w:val="0"/>
      <w:marBottom w:val="0"/>
      <w:divBdr>
        <w:top w:val="none" w:sz="0" w:space="0" w:color="auto"/>
        <w:left w:val="none" w:sz="0" w:space="0" w:color="auto"/>
        <w:bottom w:val="none" w:sz="0" w:space="0" w:color="auto"/>
        <w:right w:val="none" w:sz="0" w:space="0" w:color="auto"/>
      </w:divBdr>
    </w:div>
    <w:div w:id="1959867879">
      <w:bodyDiv w:val="1"/>
      <w:marLeft w:val="0"/>
      <w:marRight w:val="0"/>
      <w:marTop w:val="0"/>
      <w:marBottom w:val="0"/>
      <w:divBdr>
        <w:top w:val="none" w:sz="0" w:space="0" w:color="auto"/>
        <w:left w:val="none" w:sz="0" w:space="0" w:color="auto"/>
        <w:bottom w:val="none" w:sz="0" w:space="0" w:color="auto"/>
        <w:right w:val="none" w:sz="0" w:space="0" w:color="auto"/>
      </w:divBdr>
    </w:div>
    <w:div w:id="2025858505">
      <w:bodyDiv w:val="1"/>
      <w:marLeft w:val="0"/>
      <w:marRight w:val="0"/>
      <w:marTop w:val="0"/>
      <w:marBottom w:val="0"/>
      <w:divBdr>
        <w:top w:val="none" w:sz="0" w:space="0" w:color="auto"/>
        <w:left w:val="none" w:sz="0" w:space="0" w:color="auto"/>
        <w:bottom w:val="none" w:sz="0" w:space="0" w:color="auto"/>
        <w:right w:val="none" w:sz="0" w:space="0" w:color="auto"/>
      </w:divBdr>
    </w:div>
    <w:div w:id="2026009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26.pict"/><Relationship Id="rId47" Type="http://schemas.openxmlformats.org/officeDocument/2006/relationships/image" Target="media/image27.png"/><Relationship Id="rId48" Type="http://schemas.openxmlformats.org/officeDocument/2006/relationships/image" Target="media/image28.pict"/><Relationship Id="rId49" Type="http://schemas.openxmlformats.org/officeDocument/2006/relationships/image" Target="media/image29.png"/><Relationship Id="rId20" Type="http://schemas.openxmlformats.org/officeDocument/2006/relationships/image" Target="media/image7.png"/><Relationship Id="rId22" Type="http://schemas.openxmlformats.org/officeDocument/2006/relationships/image" Target="media/image91.png"/><Relationship Id="rId24" Type="http://schemas.openxmlformats.org/officeDocument/2006/relationships/image" Target="media/image101.png"/><Relationship Id="rId25" Type="http://schemas.openxmlformats.org/officeDocument/2006/relationships/image" Target="media/image6.tiff"/><Relationship Id="rId26" Type="http://schemas.openxmlformats.org/officeDocument/2006/relationships/image" Target="media/image7.tiff"/><Relationship Id="rId27" Type="http://schemas.openxmlformats.org/officeDocument/2006/relationships/footer" Target="footer1.xml"/><Relationship Id="rId28" Type="http://schemas.openxmlformats.org/officeDocument/2006/relationships/image" Target="media/image8.png"/><Relationship Id="rId29" Type="http://schemas.openxmlformats.org/officeDocument/2006/relationships/image" Target="media/image9.pict"/><Relationship Id="rId50" Type="http://schemas.openxmlformats.org/officeDocument/2006/relationships/image" Target="media/image30.pict"/><Relationship Id="rId51" Type="http://schemas.openxmlformats.org/officeDocument/2006/relationships/printerSettings" Target="printerSettings/printerSettings1.bin"/><Relationship Id="rId52" Type="http://schemas.openxmlformats.org/officeDocument/2006/relationships/fontTable" Target="fontTable.xml"/><Relationship Id="rId5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10.png"/><Relationship Id="rId31" Type="http://schemas.openxmlformats.org/officeDocument/2006/relationships/image" Target="media/image11.pict"/><Relationship Id="rId32" Type="http://schemas.openxmlformats.org/officeDocument/2006/relationships/image" Target="media/image12.png"/><Relationship Id="rId33" Type="http://schemas.openxmlformats.org/officeDocument/2006/relationships/image" Target="media/image13.pict"/><Relationship Id="rId34" Type="http://schemas.openxmlformats.org/officeDocument/2006/relationships/image" Target="media/image14.png"/><Relationship Id="rId6" Type="http://schemas.openxmlformats.org/officeDocument/2006/relationships/image" Target="media/image2.png"/><Relationship Id="rId7" Type="http://schemas.openxmlformats.org/officeDocument/2006/relationships/image" Target="media/image3.pdf"/><Relationship Id="rId8" Type="http://schemas.openxmlformats.org/officeDocument/2006/relationships/image" Target="media/image22.png"/><Relationship Id="rId9" Type="http://schemas.openxmlformats.org/officeDocument/2006/relationships/image" Target="media/image4.pdf"/><Relationship Id="rId39" Type="http://schemas.openxmlformats.org/officeDocument/2006/relationships/image" Target="media/image19.png"/><Relationship Id="rId35" Type="http://schemas.openxmlformats.org/officeDocument/2006/relationships/image" Target="media/image15.pict"/><Relationship Id="rId10" Type="http://schemas.openxmlformats.org/officeDocument/2006/relationships/image" Target="media/image4.png"/><Relationship Id="rId11" Type="http://schemas.openxmlformats.org/officeDocument/2006/relationships/image" Target="media/image5.pdf"/><Relationship Id="rId12" Type="http://schemas.openxmlformats.org/officeDocument/2006/relationships/image" Target="media/image61.png"/><Relationship Id="rId36" Type="http://schemas.openxmlformats.org/officeDocument/2006/relationships/image" Target="media/image16.tiff"/><Relationship Id="rId37" Type="http://schemas.openxmlformats.org/officeDocument/2006/relationships/image" Target="media/image17.png"/><Relationship Id="rId38" Type="http://schemas.openxmlformats.org/officeDocument/2006/relationships/image" Target="media/image18.pict"/><Relationship Id="rId40" Type="http://schemas.openxmlformats.org/officeDocument/2006/relationships/image" Target="media/image20.pict"/><Relationship Id="rId41" Type="http://schemas.openxmlformats.org/officeDocument/2006/relationships/image" Target="media/image21.png"/><Relationship Id="rId42" Type="http://schemas.openxmlformats.org/officeDocument/2006/relationships/image" Target="media/image22.pict"/><Relationship Id="rId43" Type="http://schemas.openxmlformats.org/officeDocument/2006/relationships/image" Target="media/image23.png"/><Relationship Id="rId44" Type="http://schemas.openxmlformats.org/officeDocument/2006/relationships/image" Target="media/image24.pict"/><Relationship Id="rId4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16568</Words>
  <Characters>94439</Characters>
  <Application>Microsoft Macintosh Word</Application>
  <DocSecurity>0</DocSecurity>
  <Lines>786</Lines>
  <Paragraphs>188</Paragraphs>
  <ScaleCrop>false</ScaleCrop>
  <Company>American Association of Physics Teachers</Company>
  <LinksUpToDate>false</LinksUpToDate>
  <CharactersWithSpaces>115977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Carmichael</dc:creator>
  <cp:keywords/>
  <cp:lastModifiedBy>Adrian  Carmichael</cp:lastModifiedBy>
  <cp:revision>3</cp:revision>
  <cp:lastPrinted>2014-07-25T18:25:00Z</cp:lastPrinted>
  <dcterms:created xsi:type="dcterms:W3CDTF">2014-07-25T18:25:00Z</dcterms:created>
  <dcterms:modified xsi:type="dcterms:W3CDTF">2014-07-25T19:21:00Z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adrian.m.madsen@gmail.com@www.mendeley.com</vt:lpwstr>
  </property>
</Properties>
</file>